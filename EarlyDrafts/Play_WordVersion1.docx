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26BC1" w14:textId="77777777" w:rsidR="00C37FD8" w:rsidRPr="00FE7188" w:rsidRDefault="00C37FD8">
      <w:pPr>
        <w:rPr>
          <w:rFonts w:ascii="Courier New" w:hAnsi="Courier New" w:cs="Courier New"/>
        </w:rPr>
      </w:pPr>
    </w:p>
    <w:p w14:paraId="0CE712C8" w14:textId="77777777" w:rsidR="00C37FD8" w:rsidRPr="00FE7188" w:rsidRDefault="00C37FD8">
      <w:pPr>
        <w:rPr>
          <w:rFonts w:ascii="Courier New" w:hAnsi="Courier New" w:cs="Courier New"/>
          <w:u w:val="single"/>
        </w:rPr>
      </w:pPr>
      <w:r w:rsidRPr="00FE7188">
        <w:rPr>
          <w:rFonts w:ascii="Courier New" w:hAnsi="Courier New" w:cs="Courier New"/>
          <w:u w:val="single"/>
        </w:rPr>
        <w:t>Script V1</w:t>
      </w:r>
    </w:p>
    <w:p w14:paraId="771F2487" w14:textId="065C83D6" w:rsidR="00C37FD8" w:rsidRPr="00FE7188" w:rsidRDefault="00C37FD8">
      <w:pPr>
        <w:rPr>
          <w:rFonts w:ascii="Courier New" w:hAnsi="Courier New" w:cs="Courier New"/>
        </w:rPr>
      </w:pPr>
      <w:r w:rsidRPr="00FE7188">
        <w:rPr>
          <w:rFonts w:ascii="Courier New" w:hAnsi="Courier New" w:cs="Courier New"/>
        </w:rPr>
        <w:t>8.18.2013</w:t>
      </w:r>
    </w:p>
    <w:p w14:paraId="3A3EC18B" w14:textId="77777777" w:rsidR="0063387C" w:rsidRDefault="0063387C">
      <w:pPr>
        <w:rPr>
          <w:rFonts w:ascii="Courier New" w:hAnsi="Courier New" w:cs="Courier New"/>
        </w:rPr>
      </w:pPr>
    </w:p>
    <w:p w14:paraId="7BF4F45E" w14:textId="77777777" w:rsidR="00CB2E79" w:rsidRDefault="00CB2E79">
      <w:pPr>
        <w:rPr>
          <w:rFonts w:ascii="Courier New" w:hAnsi="Courier New" w:cs="Courier New"/>
        </w:rPr>
      </w:pPr>
    </w:p>
    <w:p w14:paraId="0656A39F" w14:textId="60062488" w:rsidR="0063387C" w:rsidRDefault="00CB2E79">
      <w:pPr>
        <w:rPr>
          <w:rFonts w:ascii="Courier New" w:hAnsi="Courier New" w:cs="Courier New"/>
        </w:rPr>
      </w:pPr>
      <w:r>
        <w:rPr>
          <w:rFonts w:ascii="Courier New" w:hAnsi="Courier New" w:cs="Courier New"/>
        </w:rPr>
        <w:t>Diana Xin</w:t>
      </w:r>
    </w:p>
    <w:p w14:paraId="0B052918" w14:textId="2ED52F9C" w:rsidR="00CB2E79" w:rsidRDefault="00CB2E79">
      <w:pPr>
        <w:rPr>
          <w:rFonts w:ascii="Courier New" w:hAnsi="Courier New" w:cs="Courier New"/>
        </w:rPr>
      </w:pPr>
      <w:r>
        <w:rPr>
          <w:rFonts w:ascii="Courier New" w:hAnsi="Courier New" w:cs="Courier New"/>
        </w:rPr>
        <w:t>337 W Central Ave</w:t>
      </w:r>
    </w:p>
    <w:p w14:paraId="66B452B1" w14:textId="123F6929" w:rsidR="00CB2E79" w:rsidRDefault="00CB2E79">
      <w:pPr>
        <w:rPr>
          <w:rFonts w:ascii="Courier New" w:hAnsi="Courier New" w:cs="Courier New"/>
        </w:rPr>
      </w:pPr>
      <w:r>
        <w:rPr>
          <w:rFonts w:ascii="Courier New" w:hAnsi="Courier New" w:cs="Courier New"/>
        </w:rPr>
        <w:t>Missoula, MT 59801</w:t>
      </w:r>
    </w:p>
    <w:p w14:paraId="43904F4F" w14:textId="3AAD9C07" w:rsidR="00CB2E79" w:rsidRDefault="00CB2E79">
      <w:pPr>
        <w:rPr>
          <w:rFonts w:ascii="Courier New" w:hAnsi="Courier New" w:cs="Courier New"/>
        </w:rPr>
      </w:pPr>
      <w:r>
        <w:rPr>
          <w:rFonts w:ascii="Courier New" w:hAnsi="Courier New" w:cs="Courier New"/>
        </w:rPr>
        <w:t>651.283.5871</w:t>
      </w:r>
    </w:p>
    <w:p w14:paraId="25B20D1B" w14:textId="2CE7131C" w:rsidR="00CB2E79" w:rsidRDefault="00CB2E79">
      <w:pPr>
        <w:rPr>
          <w:rFonts w:ascii="Courier New" w:hAnsi="Courier New" w:cs="Courier New"/>
        </w:rPr>
      </w:pPr>
      <w:r w:rsidRPr="00CB2E79">
        <w:rPr>
          <w:rFonts w:ascii="Courier New" w:hAnsi="Courier New" w:cs="Courier New"/>
        </w:rPr>
        <w:t>dandan.xin@gmail.com</w:t>
      </w:r>
    </w:p>
    <w:p w14:paraId="31477C81" w14:textId="77777777" w:rsidR="00CB2E79" w:rsidRDefault="00CB2E79">
      <w:pPr>
        <w:rPr>
          <w:rFonts w:ascii="Courier New" w:hAnsi="Courier New" w:cs="Courier New"/>
        </w:rPr>
      </w:pPr>
    </w:p>
    <w:p w14:paraId="5BC3E5EC" w14:textId="77777777" w:rsidR="00CB2E79" w:rsidRPr="00FE7188" w:rsidRDefault="00CB2E79">
      <w:pPr>
        <w:rPr>
          <w:rFonts w:ascii="Courier New" w:hAnsi="Courier New" w:cs="Courier New"/>
        </w:rPr>
      </w:pPr>
      <w:bookmarkStart w:id="0" w:name="_GoBack"/>
      <w:bookmarkEnd w:id="0"/>
    </w:p>
    <w:p w14:paraId="46734FBD" w14:textId="77777777" w:rsidR="00C37FD8" w:rsidRDefault="00C37FD8">
      <w:pPr>
        <w:rPr>
          <w:rFonts w:ascii="Courier New" w:hAnsi="Courier New" w:cs="Courier New"/>
        </w:rPr>
      </w:pPr>
    </w:p>
    <w:p w14:paraId="37D4DB7C" w14:textId="77777777" w:rsidR="00CB2E79" w:rsidRDefault="00CB2E79">
      <w:pPr>
        <w:rPr>
          <w:rFonts w:ascii="Courier New" w:hAnsi="Courier New" w:cs="Courier New"/>
        </w:rPr>
      </w:pPr>
    </w:p>
    <w:p w14:paraId="63655227" w14:textId="77777777" w:rsidR="00DB43BE" w:rsidRDefault="00DB43BE">
      <w:pPr>
        <w:rPr>
          <w:rFonts w:ascii="Courier New" w:hAnsi="Courier New" w:cs="Courier New"/>
        </w:rPr>
      </w:pPr>
    </w:p>
    <w:p w14:paraId="410D8CDE" w14:textId="77777777" w:rsidR="00DB43BE" w:rsidRPr="00FE7188" w:rsidRDefault="00DB43BE">
      <w:pPr>
        <w:rPr>
          <w:rFonts w:ascii="Courier New" w:hAnsi="Courier New" w:cs="Courier New"/>
        </w:rPr>
      </w:pPr>
    </w:p>
    <w:p w14:paraId="21561C41" w14:textId="77777777" w:rsidR="00C37FD8" w:rsidRPr="00DB43BE" w:rsidRDefault="00C37FD8">
      <w:pPr>
        <w:rPr>
          <w:rFonts w:ascii="Courier New" w:hAnsi="Courier New" w:cs="Courier New"/>
          <w:u w:val="single"/>
        </w:rPr>
      </w:pPr>
      <w:r w:rsidRPr="00DB43BE">
        <w:rPr>
          <w:rFonts w:ascii="Courier New" w:hAnsi="Courier New" w:cs="Courier New"/>
          <w:u w:val="single"/>
        </w:rPr>
        <w:t>Cast of Characters</w:t>
      </w:r>
    </w:p>
    <w:p w14:paraId="6CDD4F27" w14:textId="77777777" w:rsidR="00C37FD8" w:rsidRPr="00FE7188" w:rsidRDefault="00C37FD8">
      <w:pPr>
        <w:rPr>
          <w:rFonts w:ascii="Courier New" w:hAnsi="Courier New" w:cs="Courier New"/>
        </w:rPr>
      </w:pPr>
    </w:p>
    <w:p w14:paraId="2AD36C47" w14:textId="6378B5DD" w:rsidR="00C37FD8" w:rsidRPr="00FE7188" w:rsidRDefault="00C37FD8">
      <w:pPr>
        <w:rPr>
          <w:rFonts w:ascii="Courier New" w:hAnsi="Courier New" w:cs="Courier New"/>
        </w:rPr>
      </w:pPr>
      <w:r w:rsidRPr="00FE7188">
        <w:rPr>
          <w:rFonts w:ascii="Courier New" w:hAnsi="Courier New" w:cs="Courier New"/>
        </w:rPr>
        <w:t>Evan Robertson</w:t>
      </w:r>
      <w:r w:rsidR="00E43AD7">
        <w:rPr>
          <w:rFonts w:ascii="Courier New" w:hAnsi="Courier New" w:cs="Courier New"/>
        </w:rPr>
        <w:tab/>
      </w:r>
      <w:r w:rsidR="00E43AD7">
        <w:rPr>
          <w:rFonts w:ascii="Courier New" w:hAnsi="Courier New" w:cs="Courier New"/>
        </w:rPr>
        <w:tab/>
      </w:r>
      <w:r w:rsidR="00E43AD7">
        <w:rPr>
          <w:rFonts w:ascii="Courier New" w:hAnsi="Courier New" w:cs="Courier New"/>
        </w:rPr>
        <w:tab/>
      </w:r>
      <w:r w:rsidR="00E43AD7">
        <w:rPr>
          <w:rFonts w:ascii="Courier New" w:hAnsi="Courier New" w:cs="Courier New"/>
        </w:rPr>
        <w:tab/>
        <w:t>Age 29</w:t>
      </w:r>
      <w:r w:rsidR="00DB43BE">
        <w:rPr>
          <w:rFonts w:ascii="Courier New" w:hAnsi="Courier New" w:cs="Courier New"/>
        </w:rPr>
        <w:t>, a copywriter and poet</w:t>
      </w:r>
    </w:p>
    <w:p w14:paraId="6EEB930C" w14:textId="28E5B83A" w:rsidR="00C37FD8" w:rsidRPr="00FE7188" w:rsidRDefault="00C37FD8">
      <w:pPr>
        <w:rPr>
          <w:rFonts w:ascii="Courier New" w:hAnsi="Courier New" w:cs="Courier New"/>
        </w:rPr>
      </w:pPr>
      <w:r w:rsidRPr="00FE7188">
        <w:rPr>
          <w:rFonts w:ascii="Courier New" w:hAnsi="Courier New" w:cs="Courier New"/>
        </w:rPr>
        <w:t>Olivia Holland-Pryce</w:t>
      </w:r>
      <w:r w:rsidR="00DB43BE">
        <w:rPr>
          <w:rFonts w:ascii="Courier New" w:hAnsi="Courier New" w:cs="Courier New"/>
        </w:rPr>
        <w:tab/>
      </w:r>
      <w:r w:rsidR="00DB43BE">
        <w:rPr>
          <w:rFonts w:ascii="Courier New" w:hAnsi="Courier New" w:cs="Courier New"/>
        </w:rPr>
        <w:tab/>
        <w:t>Age 26, an opera singer</w:t>
      </w:r>
      <w:r w:rsidR="00E43AD7">
        <w:rPr>
          <w:rFonts w:ascii="Courier New" w:hAnsi="Courier New" w:cs="Courier New"/>
        </w:rPr>
        <w:t>/soprano</w:t>
      </w:r>
    </w:p>
    <w:p w14:paraId="06496AA3" w14:textId="1A714C75" w:rsidR="00C37FD8" w:rsidRPr="00FE7188" w:rsidRDefault="00C37FD8">
      <w:pPr>
        <w:rPr>
          <w:rFonts w:ascii="Courier New" w:hAnsi="Courier New" w:cs="Courier New"/>
        </w:rPr>
      </w:pPr>
      <w:r w:rsidRPr="00FE7188">
        <w:rPr>
          <w:rFonts w:ascii="Courier New" w:hAnsi="Courier New" w:cs="Courier New"/>
        </w:rPr>
        <w:t>Beth Beaseley</w:t>
      </w:r>
      <w:r w:rsidR="00DB43BE">
        <w:rPr>
          <w:rFonts w:ascii="Courier New" w:hAnsi="Courier New" w:cs="Courier New"/>
        </w:rPr>
        <w:tab/>
      </w:r>
      <w:r w:rsidR="00DB43BE">
        <w:rPr>
          <w:rFonts w:ascii="Courier New" w:hAnsi="Courier New" w:cs="Courier New"/>
        </w:rPr>
        <w:tab/>
      </w:r>
      <w:r w:rsidR="00DB43BE">
        <w:rPr>
          <w:rFonts w:ascii="Courier New" w:hAnsi="Courier New" w:cs="Courier New"/>
        </w:rPr>
        <w:tab/>
      </w:r>
      <w:r w:rsidR="00DB43BE">
        <w:rPr>
          <w:rFonts w:ascii="Courier New" w:hAnsi="Courier New" w:cs="Courier New"/>
        </w:rPr>
        <w:tab/>
        <w:t xml:space="preserve">Age 28, a baker and </w:t>
      </w:r>
      <w:r w:rsidR="00E43AD7">
        <w:rPr>
          <w:rFonts w:ascii="Courier New" w:hAnsi="Courier New" w:cs="Courier New"/>
        </w:rPr>
        <w:t>actress</w:t>
      </w:r>
    </w:p>
    <w:p w14:paraId="4FC3DE71" w14:textId="078EEB9D" w:rsidR="00C37FD8" w:rsidRPr="00FE7188" w:rsidRDefault="00C37FD8">
      <w:pPr>
        <w:rPr>
          <w:rFonts w:ascii="Courier New" w:hAnsi="Courier New" w:cs="Courier New"/>
        </w:rPr>
      </w:pPr>
      <w:r w:rsidRPr="00FE7188">
        <w:rPr>
          <w:rFonts w:ascii="Courier New" w:hAnsi="Courier New" w:cs="Courier New"/>
        </w:rPr>
        <w:t>Logan Blake</w:t>
      </w:r>
      <w:r w:rsidR="00491BBA">
        <w:rPr>
          <w:rFonts w:ascii="Courier New" w:hAnsi="Courier New" w:cs="Courier New"/>
        </w:rPr>
        <w:t>, III</w:t>
      </w:r>
      <w:r w:rsidR="00DB43BE">
        <w:rPr>
          <w:rFonts w:ascii="Courier New" w:hAnsi="Courier New" w:cs="Courier New"/>
        </w:rPr>
        <w:tab/>
      </w:r>
      <w:r w:rsidR="00DB43BE">
        <w:rPr>
          <w:rFonts w:ascii="Courier New" w:hAnsi="Courier New" w:cs="Courier New"/>
        </w:rPr>
        <w:tab/>
      </w:r>
      <w:r w:rsidR="00DB43BE">
        <w:rPr>
          <w:rFonts w:ascii="Courier New" w:hAnsi="Courier New" w:cs="Courier New"/>
        </w:rPr>
        <w:tab/>
      </w:r>
      <w:r w:rsidR="00E43AD7">
        <w:rPr>
          <w:rFonts w:ascii="Courier New" w:hAnsi="Courier New" w:cs="Courier New"/>
        </w:rPr>
        <w:t xml:space="preserve">Age </w:t>
      </w:r>
      <w:r w:rsidR="00DB43BE">
        <w:rPr>
          <w:rFonts w:ascii="Courier New" w:hAnsi="Courier New" w:cs="Courier New"/>
        </w:rPr>
        <w:t>28, an Internet wizard</w:t>
      </w:r>
    </w:p>
    <w:p w14:paraId="5866D4B8" w14:textId="1F729050" w:rsidR="00C37FD8" w:rsidRPr="00FE7188" w:rsidRDefault="00C37FD8">
      <w:pPr>
        <w:rPr>
          <w:rFonts w:ascii="Courier New" w:hAnsi="Courier New" w:cs="Courier New"/>
        </w:rPr>
      </w:pPr>
      <w:r w:rsidRPr="00FE7188">
        <w:rPr>
          <w:rFonts w:ascii="Courier New" w:hAnsi="Courier New" w:cs="Courier New"/>
        </w:rPr>
        <w:t>Detective</w:t>
      </w:r>
      <w:r w:rsidR="00DB43BE">
        <w:rPr>
          <w:rFonts w:ascii="Courier New" w:hAnsi="Courier New" w:cs="Courier New"/>
        </w:rPr>
        <w:tab/>
      </w:r>
      <w:r w:rsidR="00DB43BE">
        <w:rPr>
          <w:rFonts w:ascii="Courier New" w:hAnsi="Courier New" w:cs="Courier New"/>
        </w:rPr>
        <w:tab/>
      </w:r>
      <w:r w:rsidR="00DB43BE">
        <w:rPr>
          <w:rFonts w:ascii="Courier New" w:hAnsi="Courier New" w:cs="Courier New"/>
        </w:rPr>
        <w:tab/>
      </w:r>
      <w:r w:rsidR="00DB43BE">
        <w:rPr>
          <w:rFonts w:ascii="Courier New" w:hAnsi="Courier New" w:cs="Courier New"/>
        </w:rPr>
        <w:tab/>
      </w:r>
      <w:r w:rsidR="00DB43BE">
        <w:rPr>
          <w:rFonts w:ascii="Courier New" w:hAnsi="Courier New" w:cs="Courier New"/>
        </w:rPr>
        <w:tab/>
      </w:r>
      <w:r w:rsidR="00E43AD7">
        <w:rPr>
          <w:rFonts w:ascii="Courier New" w:hAnsi="Courier New" w:cs="Courier New"/>
        </w:rPr>
        <w:t>Age 53, a private investigator</w:t>
      </w:r>
    </w:p>
    <w:p w14:paraId="7B217629" w14:textId="3CAEA0A1" w:rsidR="00C37FD8" w:rsidRPr="00FE7188" w:rsidRDefault="00C37FD8" w:rsidP="00441623">
      <w:pPr>
        <w:rPr>
          <w:rFonts w:ascii="Courier New" w:hAnsi="Courier New" w:cs="Courier New"/>
        </w:rPr>
      </w:pPr>
      <w:r w:rsidRPr="00FE7188">
        <w:rPr>
          <w:rFonts w:ascii="Courier New" w:hAnsi="Courier New" w:cs="Courier New"/>
        </w:rPr>
        <w:t>Constance/Candie</w:t>
      </w:r>
      <w:r w:rsidR="00E43AD7">
        <w:rPr>
          <w:rFonts w:ascii="Courier New" w:hAnsi="Courier New" w:cs="Courier New"/>
        </w:rPr>
        <w:tab/>
      </w:r>
      <w:r w:rsidR="00E43AD7">
        <w:rPr>
          <w:rFonts w:ascii="Courier New" w:hAnsi="Courier New" w:cs="Courier New"/>
        </w:rPr>
        <w:tab/>
      </w:r>
      <w:r w:rsidR="00E43AD7">
        <w:rPr>
          <w:rFonts w:ascii="Courier New" w:hAnsi="Courier New" w:cs="Courier New"/>
        </w:rPr>
        <w:tab/>
        <w:t>Age 24</w:t>
      </w:r>
      <w:r w:rsidR="00DB43BE">
        <w:rPr>
          <w:rFonts w:ascii="Courier New" w:hAnsi="Courier New" w:cs="Courier New"/>
        </w:rPr>
        <w:t>, a new age techno-therapist</w:t>
      </w:r>
    </w:p>
    <w:p w14:paraId="333FEF55" w14:textId="77777777" w:rsidR="00C37FD8" w:rsidRPr="00FE7188" w:rsidRDefault="00C37FD8" w:rsidP="00441623">
      <w:pPr>
        <w:rPr>
          <w:rFonts w:ascii="Courier New" w:hAnsi="Courier New" w:cs="Courier New"/>
        </w:rPr>
      </w:pPr>
    </w:p>
    <w:p w14:paraId="36CD52B7" w14:textId="77777777" w:rsidR="00C37FD8" w:rsidRPr="00FE7188" w:rsidRDefault="00C37FD8" w:rsidP="00441623">
      <w:pPr>
        <w:rPr>
          <w:rFonts w:ascii="Courier New" w:hAnsi="Courier New" w:cs="Courier New"/>
        </w:rPr>
      </w:pPr>
    </w:p>
    <w:p w14:paraId="3E0069E9" w14:textId="77777777" w:rsidR="00C37FD8" w:rsidRPr="00FE7188" w:rsidRDefault="00C37FD8">
      <w:pPr>
        <w:rPr>
          <w:rFonts w:ascii="Courier New" w:hAnsi="Courier New" w:cs="Courier New"/>
        </w:rPr>
      </w:pPr>
      <w:r w:rsidRPr="00FE7188">
        <w:rPr>
          <w:rFonts w:ascii="Courier New" w:hAnsi="Courier New" w:cs="Courier New"/>
        </w:rPr>
        <w:br w:type="page"/>
      </w:r>
    </w:p>
    <w:p w14:paraId="30EBDE18" w14:textId="10248BDB" w:rsidR="00C37FD8" w:rsidRPr="00FE7188" w:rsidRDefault="00C37FD8" w:rsidP="00441623">
      <w:pPr>
        <w:rPr>
          <w:rFonts w:ascii="Courier New" w:hAnsi="Courier New" w:cs="Courier New"/>
          <w:u w:val="single"/>
        </w:rPr>
      </w:pPr>
      <w:r w:rsidRPr="00FE7188">
        <w:rPr>
          <w:rFonts w:ascii="Courier New" w:hAnsi="Courier New" w:cs="Courier New"/>
          <w:u w:val="single"/>
        </w:rPr>
        <w:lastRenderedPageBreak/>
        <w:t>ACT I</w:t>
      </w:r>
    </w:p>
    <w:p w14:paraId="63B41F60" w14:textId="77777777" w:rsidR="00C37FD8" w:rsidRPr="00FE7188" w:rsidRDefault="00C37FD8" w:rsidP="00441623">
      <w:pPr>
        <w:rPr>
          <w:rFonts w:ascii="Courier New" w:hAnsi="Courier New" w:cs="Courier New"/>
        </w:rPr>
      </w:pPr>
    </w:p>
    <w:p w14:paraId="74D86138" w14:textId="7DEB1137" w:rsidR="00441623" w:rsidRPr="00FE7188" w:rsidRDefault="00441623" w:rsidP="00441623">
      <w:pPr>
        <w:rPr>
          <w:rFonts w:ascii="Courier New" w:hAnsi="Courier New" w:cs="Courier New"/>
        </w:rPr>
      </w:pPr>
      <w:r w:rsidRPr="00FE7188">
        <w:rPr>
          <w:rFonts w:ascii="Courier New" w:hAnsi="Courier New" w:cs="Courier New"/>
        </w:rPr>
        <w:t>Scene 1</w:t>
      </w:r>
    </w:p>
    <w:p w14:paraId="2C16A85E" w14:textId="77777777" w:rsidR="00441623" w:rsidRPr="00FE7188" w:rsidRDefault="00441623" w:rsidP="00441623">
      <w:pPr>
        <w:rPr>
          <w:rFonts w:ascii="Courier New" w:hAnsi="Courier New" w:cs="Courier New"/>
        </w:rPr>
      </w:pPr>
    </w:p>
    <w:p w14:paraId="7C45DDE9" w14:textId="534A4664" w:rsidR="00441623" w:rsidRPr="00FE7188" w:rsidRDefault="001519DE" w:rsidP="00441623">
      <w:pPr>
        <w:rPr>
          <w:rFonts w:ascii="Courier New" w:hAnsi="Courier New" w:cs="Courier New"/>
        </w:rPr>
      </w:pPr>
      <w:r w:rsidRPr="00FE7188">
        <w:rPr>
          <w:rFonts w:ascii="Courier New" w:hAnsi="Courier New" w:cs="Courier New"/>
        </w:rPr>
        <w:t>(Lights on over Logan</w:t>
      </w:r>
      <w:r w:rsidR="00441623" w:rsidRPr="00FE7188">
        <w:rPr>
          <w:rFonts w:ascii="Courier New" w:hAnsi="Courier New" w:cs="Courier New"/>
        </w:rPr>
        <w:t>'s bathroom. He has a fish tank that houses a b</w:t>
      </w:r>
      <w:r w:rsidRPr="00FE7188">
        <w:rPr>
          <w:rFonts w:ascii="Courier New" w:hAnsi="Courier New" w:cs="Courier New"/>
        </w:rPr>
        <w:t>rightly colored snake named Zora</w:t>
      </w:r>
      <w:r w:rsidR="00FE7188">
        <w:rPr>
          <w:rFonts w:ascii="Courier New" w:hAnsi="Courier New" w:cs="Courier New"/>
        </w:rPr>
        <w:t>, a</w:t>
      </w:r>
      <w:r w:rsidR="00441623" w:rsidRPr="00FE7188">
        <w:rPr>
          <w:rFonts w:ascii="Courier New" w:hAnsi="Courier New" w:cs="Courier New"/>
        </w:rPr>
        <w:t>n</w:t>
      </w:r>
      <w:r w:rsidR="00FE7188">
        <w:rPr>
          <w:rFonts w:ascii="Courier New" w:hAnsi="Courier New" w:cs="Courier New"/>
        </w:rPr>
        <w:t>d a computer</w:t>
      </w:r>
      <w:r w:rsidR="00441623" w:rsidRPr="00FE7188">
        <w:rPr>
          <w:rFonts w:ascii="Courier New" w:hAnsi="Courier New" w:cs="Courier New"/>
        </w:rPr>
        <w:t>. The bathroom operates as his office. He is conferencing with someone over the computer. We can hear her, but we can't see her.</w:t>
      </w:r>
      <w:r w:rsidR="00FE7188">
        <w:rPr>
          <w:rFonts w:ascii="Courier New" w:hAnsi="Courier New" w:cs="Courier New"/>
        </w:rPr>
        <w:t xml:space="preserve"> Although the stage is only lit on the small bathroom, we can see slight shadows and stirrings on the rest of the stage.</w:t>
      </w:r>
      <w:r w:rsidR="00441623" w:rsidRPr="00FE7188">
        <w:rPr>
          <w:rFonts w:ascii="Courier New" w:hAnsi="Courier New" w:cs="Courier New"/>
        </w:rPr>
        <w:t>)</w:t>
      </w:r>
    </w:p>
    <w:p w14:paraId="1F5F2397" w14:textId="77777777" w:rsidR="00441623" w:rsidRPr="00FE7188" w:rsidRDefault="00441623" w:rsidP="00441623">
      <w:pPr>
        <w:rPr>
          <w:rFonts w:ascii="Courier New" w:hAnsi="Courier New" w:cs="Courier New"/>
        </w:rPr>
      </w:pPr>
    </w:p>
    <w:p w14:paraId="1FE519B8" w14:textId="77777777" w:rsidR="00441623" w:rsidRPr="00FE7188" w:rsidRDefault="00441623" w:rsidP="00441623">
      <w:pPr>
        <w:rPr>
          <w:rFonts w:ascii="Courier New" w:hAnsi="Courier New" w:cs="Courier New"/>
        </w:rPr>
      </w:pPr>
      <w:r w:rsidRPr="00FE7188">
        <w:rPr>
          <w:rFonts w:ascii="Courier New" w:hAnsi="Courier New" w:cs="Courier New"/>
        </w:rPr>
        <w:t xml:space="preserve">LOGAN: </w:t>
      </w:r>
    </w:p>
    <w:p w14:paraId="331874B9" w14:textId="4285635C" w:rsidR="00441623" w:rsidRPr="00FE7188" w:rsidRDefault="00441623" w:rsidP="00441623">
      <w:pPr>
        <w:rPr>
          <w:rFonts w:ascii="Courier New" w:hAnsi="Courier New" w:cs="Courier New"/>
        </w:rPr>
      </w:pPr>
      <w:r w:rsidRPr="00FE7188">
        <w:rPr>
          <w:rFonts w:ascii="Courier New" w:hAnsi="Courier New" w:cs="Courier New"/>
        </w:rPr>
        <w:t>So, it's not that there's something wrong with me. Or t</w:t>
      </w:r>
      <w:r w:rsidR="00FE7188">
        <w:rPr>
          <w:rFonts w:ascii="Courier New" w:hAnsi="Courier New" w:cs="Courier New"/>
        </w:rPr>
        <w:t>hat I need help. It's just that...</w:t>
      </w:r>
      <w:r w:rsidRPr="00FE7188">
        <w:rPr>
          <w:rFonts w:ascii="Courier New" w:hAnsi="Courier New" w:cs="Courier New"/>
        </w:rPr>
        <w:t>I've changed. She's changed me. And I don't know what to do now.</w:t>
      </w:r>
    </w:p>
    <w:p w14:paraId="4C429E9E" w14:textId="77777777" w:rsidR="00441623" w:rsidRPr="00FE7188" w:rsidRDefault="00441623" w:rsidP="00441623">
      <w:pPr>
        <w:rPr>
          <w:rFonts w:ascii="Courier New" w:hAnsi="Courier New" w:cs="Courier New"/>
        </w:rPr>
      </w:pPr>
    </w:p>
    <w:p w14:paraId="32CC0331"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57A348F0" w14:textId="77777777" w:rsidR="00441623" w:rsidRPr="00FE7188" w:rsidRDefault="00441623" w:rsidP="00441623">
      <w:pPr>
        <w:rPr>
          <w:rFonts w:ascii="Courier New" w:hAnsi="Courier New" w:cs="Courier New"/>
        </w:rPr>
      </w:pPr>
      <w:r w:rsidRPr="00FE7188">
        <w:rPr>
          <w:rFonts w:ascii="Courier New" w:hAnsi="Courier New" w:cs="Courier New"/>
        </w:rPr>
        <w:t>Yes. I see. And you said she's your neighbor.</w:t>
      </w:r>
    </w:p>
    <w:p w14:paraId="2E320CBC" w14:textId="77777777" w:rsidR="00441623" w:rsidRPr="00FE7188" w:rsidRDefault="00441623" w:rsidP="00441623">
      <w:pPr>
        <w:rPr>
          <w:rFonts w:ascii="Courier New" w:hAnsi="Courier New" w:cs="Courier New"/>
        </w:rPr>
      </w:pPr>
    </w:p>
    <w:p w14:paraId="511F513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397B079D" w14:textId="77777777" w:rsidR="00441623" w:rsidRPr="00FE7188" w:rsidRDefault="00441623" w:rsidP="00441623">
      <w:pPr>
        <w:rPr>
          <w:rFonts w:ascii="Courier New" w:hAnsi="Courier New" w:cs="Courier New"/>
        </w:rPr>
      </w:pPr>
      <w:r w:rsidRPr="00FE7188">
        <w:rPr>
          <w:rFonts w:ascii="Courier New" w:hAnsi="Courier New" w:cs="Courier New"/>
        </w:rPr>
        <w:t xml:space="preserve">She lives right above me. I hear her footsteps. And I hear them talking sometimes. </w:t>
      </w:r>
    </w:p>
    <w:p w14:paraId="3FDFF611" w14:textId="77777777" w:rsidR="00441623" w:rsidRPr="00FE7188" w:rsidRDefault="00441623" w:rsidP="00441623">
      <w:pPr>
        <w:rPr>
          <w:rFonts w:ascii="Courier New" w:hAnsi="Courier New" w:cs="Courier New"/>
        </w:rPr>
      </w:pPr>
    </w:p>
    <w:p w14:paraId="0DEFB076"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3F5160E1" w14:textId="77777777" w:rsidR="00441623" w:rsidRPr="00FE7188" w:rsidRDefault="00441623" w:rsidP="00441623">
      <w:pPr>
        <w:rPr>
          <w:rFonts w:ascii="Courier New" w:hAnsi="Courier New" w:cs="Courier New"/>
        </w:rPr>
      </w:pPr>
      <w:r w:rsidRPr="00FE7188">
        <w:rPr>
          <w:rFonts w:ascii="Courier New" w:hAnsi="Courier New" w:cs="Courier New"/>
        </w:rPr>
        <w:t>And she's changed you because...of the elevator.</w:t>
      </w:r>
    </w:p>
    <w:p w14:paraId="2FFE728D" w14:textId="77777777" w:rsidR="00441623" w:rsidRPr="00FE7188" w:rsidRDefault="00441623" w:rsidP="00441623">
      <w:pPr>
        <w:rPr>
          <w:rFonts w:ascii="Courier New" w:hAnsi="Courier New" w:cs="Courier New"/>
        </w:rPr>
      </w:pPr>
    </w:p>
    <w:p w14:paraId="4F7D6AC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19755EA9" w14:textId="77777777" w:rsidR="00441623" w:rsidRPr="00FE7188" w:rsidRDefault="00441623" w:rsidP="00441623">
      <w:pPr>
        <w:rPr>
          <w:rFonts w:ascii="Courier New" w:hAnsi="Courier New" w:cs="Courier New"/>
        </w:rPr>
      </w:pPr>
      <w:r w:rsidRPr="00FE7188">
        <w:rPr>
          <w:rFonts w:ascii="Courier New" w:hAnsi="Courier New" w:cs="Courier New"/>
        </w:rPr>
        <w:t xml:space="preserve">Even before the elevator. I could hear her. She sings. From there. (He points to the vent behind him.) But then, I saw her. On the elevator. </w:t>
      </w:r>
    </w:p>
    <w:p w14:paraId="46BD2620" w14:textId="77777777" w:rsidR="00441623" w:rsidRPr="00FE7188" w:rsidRDefault="00441623" w:rsidP="00441623">
      <w:pPr>
        <w:rPr>
          <w:rFonts w:ascii="Courier New" w:hAnsi="Courier New" w:cs="Courier New"/>
        </w:rPr>
      </w:pPr>
    </w:p>
    <w:p w14:paraId="616C8452"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1B1D30CE" w14:textId="77777777" w:rsidR="00441623" w:rsidRPr="00FE7188" w:rsidRDefault="00441623" w:rsidP="00441623">
      <w:pPr>
        <w:rPr>
          <w:rFonts w:ascii="Courier New" w:hAnsi="Courier New" w:cs="Courier New"/>
        </w:rPr>
      </w:pPr>
      <w:r w:rsidRPr="00FE7188">
        <w:rPr>
          <w:rFonts w:ascii="Courier New" w:hAnsi="Courier New" w:cs="Courier New"/>
        </w:rPr>
        <w:t>Did you guys talk?</w:t>
      </w:r>
    </w:p>
    <w:p w14:paraId="49E621B5" w14:textId="77777777" w:rsidR="00441623" w:rsidRPr="00FE7188" w:rsidRDefault="00441623" w:rsidP="00441623">
      <w:pPr>
        <w:rPr>
          <w:rFonts w:ascii="Courier New" w:hAnsi="Courier New" w:cs="Courier New"/>
        </w:rPr>
      </w:pPr>
    </w:p>
    <w:p w14:paraId="1CA7F28D"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210BDDF" w14:textId="77777777" w:rsidR="00441623" w:rsidRPr="00FE7188" w:rsidRDefault="00441623" w:rsidP="00441623">
      <w:pPr>
        <w:rPr>
          <w:rFonts w:ascii="Courier New" w:hAnsi="Courier New" w:cs="Courier New"/>
        </w:rPr>
      </w:pPr>
      <w:r w:rsidRPr="00FE7188">
        <w:rPr>
          <w:rFonts w:ascii="Courier New" w:hAnsi="Courier New" w:cs="Courier New"/>
        </w:rPr>
        <w:t>...No.</w:t>
      </w:r>
    </w:p>
    <w:p w14:paraId="07510C20" w14:textId="77777777" w:rsidR="00441623" w:rsidRPr="00FE7188" w:rsidRDefault="00441623" w:rsidP="00441623">
      <w:pPr>
        <w:rPr>
          <w:rFonts w:ascii="Courier New" w:hAnsi="Courier New" w:cs="Courier New"/>
        </w:rPr>
      </w:pPr>
    </w:p>
    <w:p w14:paraId="4B4AE1B2"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12C13ABD" w14:textId="77777777" w:rsidR="00441623" w:rsidRPr="00FE7188" w:rsidRDefault="00441623" w:rsidP="00441623">
      <w:pPr>
        <w:rPr>
          <w:rFonts w:ascii="Courier New" w:hAnsi="Courier New" w:cs="Courier New"/>
        </w:rPr>
      </w:pPr>
      <w:r w:rsidRPr="00FE7188">
        <w:rPr>
          <w:rFonts w:ascii="Courier New" w:hAnsi="Courier New" w:cs="Courier New"/>
        </w:rPr>
        <w:t>How did you know it was her?</w:t>
      </w:r>
    </w:p>
    <w:p w14:paraId="19F72CAB" w14:textId="77777777" w:rsidR="00441623" w:rsidRPr="00FE7188" w:rsidRDefault="00441623" w:rsidP="00441623">
      <w:pPr>
        <w:rPr>
          <w:rFonts w:ascii="Courier New" w:hAnsi="Courier New" w:cs="Courier New"/>
        </w:rPr>
      </w:pPr>
    </w:p>
    <w:p w14:paraId="3A7964F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5E22AD65" w14:textId="01409BD1" w:rsidR="00441623" w:rsidRPr="00FE7188" w:rsidRDefault="00441623" w:rsidP="00441623">
      <w:pPr>
        <w:rPr>
          <w:rFonts w:ascii="Courier New" w:hAnsi="Courier New" w:cs="Courier New"/>
        </w:rPr>
      </w:pPr>
      <w:r w:rsidRPr="00FE7188">
        <w:rPr>
          <w:rFonts w:ascii="Courier New" w:hAnsi="Courier New" w:cs="Courier New"/>
        </w:rPr>
        <w:t>She</w:t>
      </w:r>
      <w:r w:rsidR="00FE7188" w:rsidRPr="00FE7188">
        <w:rPr>
          <w:rFonts w:ascii="Courier New" w:hAnsi="Courier New" w:cs="Courier New"/>
        </w:rPr>
        <w:t xml:space="preserve"> was humming. And then she checked her mail. So I looked at the name on the mailbox and then I googled her. </w:t>
      </w:r>
      <w:r w:rsidRPr="00FE7188">
        <w:rPr>
          <w:rFonts w:ascii="Courier New" w:hAnsi="Courier New" w:cs="Courier New"/>
        </w:rPr>
        <w:t xml:space="preserve">She's a singer. She has her own website. I'm friends with her on Facebook. Do you know Facebook? </w:t>
      </w:r>
    </w:p>
    <w:p w14:paraId="7362E3D7" w14:textId="77777777" w:rsidR="00441623" w:rsidRPr="00FE7188" w:rsidRDefault="00441623" w:rsidP="00441623">
      <w:pPr>
        <w:rPr>
          <w:rFonts w:ascii="Courier New" w:hAnsi="Courier New" w:cs="Courier New"/>
        </w:rPr>
      </w:pPr>
    </w:p>
    <w:p w14:paraId="33CB9B61"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25149DD9" w14:textId="03060A06" w:rsidR="00441623" w:rsidRPr="00FE7188" w:rsidRDefault="00FE7188" w:rsidP="00441623">
      <w:pPr>
        <w:rPr>
          <w:rFonts w:ascii="Courier New" w:hAnsi="Courier New" w:cs="Courier New"/>
        </w:rPr>
      </w:pPr>
      <w:r>
        <w:rPr>
          <w:rFonts w:ascii="Courier New" w:hAnsi="Courier New" w:cs="Courier New"/>
        </w:rPr>
        <w:t xml:space="preserve">Of </w:t>
      </w:r>
      <w:r w:rsidR="00441623" w:rsidRPr="00FE7188">
        <w:rPr>
          <w:rFonts w:ascii="Courier New" w:hAnsi="Courier New" w:cs="Courier New"/>
        </w:rPr>
        <w:t xml:space="preserve">course. So, you're friends with her on Facebook. </w:t>
      </w:r>
    </w:p>
    <w:p w14:paraId="22F85DDC" w14:textId="77777777" w:rsidR="00441623" w:rsidRPr="00FE7188" w:rsidRDefault="00441623" w:rsidP="00441623">
      <w:pPr>
        <w:rPr>
          <w:rFonts w:ascii="Courier New" w:hAnsi="Courier New" w:cs="Courier New"/>
        </w:rPr>
      </w:pPr>
    </w:p>
    <w:p w14:paraId="2D357419"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6B3BF3E" w14:textId="54942162" w:rsidR="00441623" w:rsidRPr="00FE7188" w:rsidRDefault="00441623" w:rsidP="00441623">
      <w:pPr>
        <w:rPr>
          <w:rFonts w:ascii="Courier New" w:hAnsi="Courier New" w:cs="Courier New"/>
        </w:rPr>
      </w:pPr>
      <w:r w:rsidRPr="00FE7188">
        <w:rPr>
          <w:rFonts w:ascii="Courier New" w:hAnsi="Courier New" w:cs="Courier New"/>
        </w:rPr>
        <w:t>Well, I'm not really fri</w:t>
      </w:r>
      <w:r w:rsidR="00FE7188">
        <w:rPr>
          <w:rFonts w:ascii="Courier New" w:hAnsi="Courier New" w:cs="Courier New"/>
        </w:rPr>
        <w:t xml:space="preserve">ends with her. But Timothy and Phillip </w:t>
      </w:r>
      <w:r w:rsidRPr="00FE7188">
        <w:rPr>
          <w:rFonts w:ascii="Courier New" w:hAnsi="Courier New" w:cs="Courier New"/>
        </w:rPr>
        <w:t>are</w:t>
      </w:r>
      <w:r w:rsidR="00FE7188">
        <w:rPr>
          <w:rFonts w:ascii="Courier New" w:hAnsi="Courier New" w:cs="Courier New"/>
        </w:rPr>
        <w:t>. And I made Timothy and Phillip</w:t>
      </w:r>
      <w:r w:rsidRPr="00FE7188">
        <w:rPr>
          <w:rFonts w:ascii="Courier New" w:hAnsi="Courier New" w:cs="Courier New"/>
        </w:rPr>
        <w:t>. So, in a way, I'm friends with her twice.</w:t>
      </w:r>
    </w:p>
    <w:p w14:paraId="68BC9765" w14:textId="77777777" w:rsidR="00441623" w:rsidRPr="00FE7188" w:rsidRDefault="00441623" w:rsidP="00441623">
      <w:pPr>
        <w:rPr>
          <w:rFonts w:ascii="Courier New" w:hAnsi="Courier New" w:cs="Courier New"/>
        </w:rPr>
      </w:pPr>
    </w:p>
    <w:p w14:paraId="2608F0DC"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400CE25E" w14:textId="531E5B73" w:rsidR="00441623" w:rsidRPr="00FE7188" w:rsidRDefault="00441623" w:rsidP="00441623">
      <w:pPr>
        <w:rPr>
          <w:rFonts w:ascii="Courier New" w:hAnsi="Courier New" w:cs="Courier New"/>
        </w:rPr>
      </w:pPr>
      <w:r w:rsidRPr="00FE7188">
        <w:rPr>
          <w:rFonts w:ascii="Courier New" w:hAnsi="Courier New" w:cs="Courier New"/>
        </w:rPr>
        <w:t>What do you me</w:t>
      </w:r>
      <w:r w:rsidR="00FE7188">
        <w:rPr>
          <w:rFonts w:ascii="Courier New" w:hAnsi="Courier New" w:cs="Courier New"/>
        </w:rPr>
        <w:t>an, you made Timothy and Phillip? ...</w:t>
      </w:r>
      <w:r w:rsidRPr="00FE7188">
        <w:rPr>
          <w:rFonts w:ascii="Courier New" w:hAnsi="Courier New" w:cs="Courier New"/>
        </w:rPr>
        <w:t xml:space="preserve">Remember. You can tell me anything. That’s part of my job. I won’t tell anyone else. I won’t report you. And I certainly won’t judge you. </w:t>
      </w:r>
    </w:p>
    <w:p w14:paraId="4954FDB3" w14:textId="77777777" w:rsidR="00441623" w:rsidRPr="00FE7188" w:rsidRDefault="00441623" w:rsidP="00441623">
      <w:pPr>
        <w:rPr>
          <w:rFonts w:ascii="Courier New" w:hAnsi="Courier New" w:cs="Courier New"/>
        </w:rPr>
      </w:pPr>
    </w:p>
    <w:p w14:paraId="5C9595C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1A05772" w14:textId="77777777" w:rsidR="00441623" w:rsidRPr="00FE7188" w:rsidRDefault="00441623" w:rsidP="00441623">
      <w:pPr>
        <w:rPr>
          <w:rFonts w:ascii="Courier New" w:hAnsi="Courier New" w:cs="Courier New"/>
        </w:rPr>
      </w:pPr>
      <w:r w:rsidRPr="00FE7188">
        <w:rPr>
          <w:rFonts w:ascii="Courier New" w:hAnsi="Courier New" w:cs="Courier New"/>
        </w:rPr>
        <w:t>I collect profiles. I'm a profile collector. Creator. Collector.</w:t>
      </w:r>
    </w:p>
    <w:p w14:paraId="2F47B44A" w14:textId="77777777" w:rsidR="00441623" w:rsidRPr="00FE7188" w:rsidRDefault="00441623" w:rsidP="00441623">
      <w:pPr>
        <w:rPr>
          <w:rFonts w:ascii="Courier New" w:hAnsi="Courier New" w:cs="Courier New"/>
        </w:rPr>
      </w:pPr>
    </w:p>
    <w:p w14:paraId="6CDC48BB"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59DF2392" w14:textId="77777777" w:rsidR="00441623" w:rsidRPr="00FE7188" w:rsidRDefault="00441623" w:rsidP="00441623">
      <w:pPr>
        <w:rPr>
          <w:rFonts w:ascii="Courier New" w:hAnsi="Courier New" w:cs="Courier New"/>
        </w:rPr>
      </w:pPr>
      <w:r w:rsidRPr="00FE7188">
        <w:rPr>
          <w:rFonts w:ascii="Courier New" w:hAnsi="Courier New" w:cs="Courier New"/>
        </w:rPr>
        <w:t>What do you mean?</w:t>
      </w:r>
    </w:p>
    <w:p w14:paraId="606478C5" w14:textId="77777777" w:rsidR="00441623" w:rsidRPr="00FE7188" w:rsidRDefault="00441623" w:rsidP="00441623">
      <w:pPr>
        <w:rPr>
          <w:rFonts w:ascii="Courier New" w:hAnsi="Courier New" w:cs="Courier New"/>
        </w:rPr>
      </w:pPr>
    </w:p>
    <w:p w14:paraId="097A0A8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9F2217A" w14:textId="77777777" w:rsidR="00441623" w:rsidRPr="00FE7188" w:rsidRDefault="00441623" w:rsidP="00441623">
      <w:pPr>
        <w:rPr>
          <w:rFonts w:ascii="Courier New" w:hAnsi="Courier New" w:cs="Courier New"/>
        </w:rPr>
      </w:pPr>
      <w:r w:rsidRPr="00FE7188">
        <w:rPr>
          <w:rFonts w:ascii="Courier New" w:hAnsi="Courier New" w:cs="Courier New"/>
        </w:rPr>
        <w:t xml:space="preserve">Sometimes I'll find a picture of someone online. Or an unusual name. And I'll take that person's picture and I'll make him a profile. And I'll give him a job, and hobbies, and friends, and their friends will write on their timelines, and take pictures with them, and sometimes they'll get married, or have kids, or start vegan recipe blogs. </w:t>
      </w:r>
    </w:p>
    <w:p w14:paraId="48FB0FA6" w14:textId="77777777" w:rsidR="00441623" w:rsidRPr="00FE7188" w:rsidRDefault="00441623" w:rsidP="00441623">
      <w:pPr>
        <w:rPr>
          <w:rFonts w:ascii="Courier New" w:hAnsi="Courier New" w:cs="Courier New"/>
        </w:rPr>
      </w:pPr>
    </w:p>
    <w:p w14:paraId="62943456"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6AA8A9B2" w14:textId="77777777" w:rsidR="00441623" w:rsidRPr="00FE7188" w:rsidRDefault="00441623" w:rsidP="00441623">
      <w:pPr>
        <w:rPr>
          <w:rFonts w:ascii="Courier New" w:hAnsi="Courier New" w:cs="Courier New"/>
        </w:rPr>
      </w:pPr>
      <w:r w:rsidRPr="00FE7188">
        <w:rPr>
          <w:rFonts w:ascii="Courier New" w:hAnsi="Courier New" w:cs="Courier New"/>
        </w:rPr>
        <w:t>You mean you steal identities.</w:t>
      </w:r>
    </w:p>
    <w:p w14:paraId="6383056D" w14:textId="77777777" w:rsidR="00441623" w:rsidRPr="00FE7188" w:rsidRDefault="00441623" w:rsidP="00441623">
      <w:pPr>
        <w:rPr>
          <w:rFonts w:ascii="Courier New" w:hAnsi="Courier New" w:cs="Courier New"/>
        </w:rPr>
      </w:pPr>
    </w:p>
    <w:p w14:paraId="347418C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4E7D054" w14:textId="77777777" w:rsidR="00441623" w:rsidRPr="00FE7188" w:rsidRDefault="00441623" w:rsidP="00441623">
      <w:pPr>
        <w:rPr>
          <w:rFonts w:ascii="Courier New" w:hAnsi="Courier New" w:cs="Courier New"/>
        </w:rPr>
      </w:pPr>
      <w:r w:rsidRPr="00FE7188">
        <w:rPr>
          <w:rFonts w:ascii="Courier New" w:hAnsi="Courier New" w:cs="Courier New"/>
        </w:rPr>
        <w:t>No, no. Not at all. The opposite of that, really. I — I gift identities.</w:t>
      </w:r>
    </w:p>
    <w:p w14:paraId="2C300347" w14:textId="77777777" w:rsidR="00441623" w:rsidRPr="00FE7188" w:rsidRDefault="00441623" w:rsidP="00441623">
      <w:pPr>
        <w:rPr>
          <w:rFonts w:ascii="Courier New" w:hAnsi="Courier New" w:cs="Courier New"/>
        </w:rPr>
      </w:pPr>
    </w:p>
    <w:p w14:paraId="48FA8FB0"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4F67250F" w14:textId="77777777" w:rsidR="00441623" w:rsidRPr="00FE7188" w:rsidRDefault="00441623" w:rsidP="00441623">
      <w:pPr>
        <w:rPr>
          <w:rFonts w:ascii="Courier New" w:hAnsi="Courier New" w:cs="Courier New"/>
        </w:rPr>
      </w:pPr>
      <w:r w:rsidRPr="00FE7188">
        <w:rPr>
          <w:rFonts w:ascii="Courier New" w:hAnsi="Courier New" w:cs="Courier New"/>
        </w:rPr>
        <w:t xml:space="preserve">I see. Is it like...an imaginary friend? Are you creating tulpas? </w:t>
      </w:r>
    </w:p>
    <w:p w14:paraId="43058D49" w14:textId="77777777" w:rsidR="00441623" w:rsidRPr="00FE7188" w:rsidRDefault="00441623" w:rsidP="00441623">
      <w:pPr>
        <w:rPr>
          <w:rFonts w:ascii="Courier New" w:hAnsi="Courier New" w:cs="Courier New"/>
        </w:rPr>
      </w:pPr>
    </w:p>
    <w:p w14:paraId="470A056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67D4E9A" w14:textId="77777777" w:rsidR="00441623" w:rsidRPr="00FE7188" w:rsidRDefault="00441623" w:rsidP="00441623">
      <w:pPr>
        <w:rPr>
          <w:rFonts w:ascii="Courier New" w:hAnsi="Courier New" w:cs="Courier New"/>
        </w:rPr>
      </w:pPr>
      <w:r w:rsidRPr="00FE7188">
        <w:rPr>
          <w:rFonts w:ascii="Courier New" w:hAnsi="Courier New" w:cs="Courier New"/>
        </w:rPr>
        <w:t xml:space="preserve">No. Absolutely not. </w:t>
      </w:r>
    </w:p>
    <w:p w14:paraId="703D4727" w14:textId="77777777" w:rsidR="00441623" w:rsidRPr="00FE7188" w:rsidRDefault="00441623" w:rsidP="00441623">
      <w:pPr>
        <w:rPr>
          <w:rFonts w:ascii="Courier New" w:hAnsi="Courier New" w:cs="Courier New"/>
        </w:rPr>
      </w:pPr>
    </w:p>
    <w:p w14:paraId="79DFA1DE"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1351C7D9" w14:textId="77777777" w:rsidR="00441623" w:rsidRPr="00FE7188" w:rsidRDefault="00441623" w:rsidP="00441623">
      <w:pPr>
        <w:rPr>
          <w:rFonts w:ascii="Courier New" w:hAnsi="Courier New" w:cs="Courier New"/>
        </w:rPr>
      </w:pPr>
      <w:r w:rsidRPr="00FE7188">
        <w:rPr>
          <w:rFonts w:ascii="Courier New" w:hAnsi="Courier New" w:cs="Courier New"/>
        </w:rPr>
        <w:t>Okay.</w:t>
      </w:r>
    </w:p>
    <w:p w14:paraId="436C8F99" w14:textId="77777777" w:rsidR="00441623" w:rsidRPr="00FE7188" w:rsidRDefault="00441623" w:rsidP="00441623">
      <w:pPr>
        <w:rPr>
          <w:rFonts w:ascii="Courier New" w:hAnsi="Courier New" w:cs="Courier New"/>
        </w:rPr>
      </w:pPr>
    </w:p>
    <w:p w14:paraId="36CDAA2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B05CEF9" w14:textId="2BCE856D" w:rsidR="00441623" w:rsidRPr="00FE7188" w:rsidRDefault="00441623" w:rsidP="00441623">
      <w:pPr>
        <w:rPr>
          <w:rFonts w:ascii="Courier New" w:hAnsi="Courier New" w:cs="Courier New"/>
        </w:rPr>
      </w:pPr>
      <w:r w:rsidRPr="00FE7188">
        <w:rPr>
          <w:rFonts w:ascii="Courier New" w:hAnsi="Courier New" w:cs="Courier New"/>
        </w:rPr>
        <w:t>You can't make tulpas based on real people. That would create an identity crisis. I just — I make dimensions. Alternatives. I give people the possibility of another life. Like, when my mail girl left for law school, I gifted her a profile, where she's a mail delivery scout, and she dates this guitarist, Mickey, who needs a kidney transplant, because he was born with only one. One kidney. I wonder how he's doing now.</w:t>
      </w:r>
      <w:r w:rsidR="00B61BD0">
        <w:rPr>
          <w:rFonts w:ascii="Courier New" w:hAnsi="Courier New" w:cs="Courier New"/>
        </w:rPr>
        <w:t xml:space="preserve"> ...</w:t>
      </w:r>
      <w:r w:rsidRPr="00FE7188">
        <w:rPr>
          <w:rFonts w:ascii="Courier New" w:hAnsi="Courier New" w:cs="Courier New"/>
        </w:rPr>
        <w:t xml:space="preserve">Anyway, she doesn't live here anymore. She moved away, for law school. </w:t>
      </w:r>
    </w:p>
    <w:p w14:paraId="78E1E565" w14:textId="77777777" w:rsidR="00441623" w:rsidRPr="00FE7188" w:rsidRDefault="00441623" w:rsidP="00441623">
      <w:pPr>
        <w:rPr>
          <w:rFonts w:ascii="Courier New" w:hAnsi="Courier New" w:cs="Courier New"/>
        </w:rPr>
      </w:pPr>
    </w:p>
    <w:p w14:paraId="0D2A43B6"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297465E0" w14:textId="77777777" w:rsidR="00441623" w:rsidRPr="00FE7188" w:rsidRDefault="00441623" w:rsidP="00441623">
      <w:pPr>
        <w:rPr>
          <w:rFonts w:ascii="Courier New" w:hAnsi="Courier New" w:cs="Courier New"/>
        </w:rPr>
      </w:pPr>
      <w:r w:rsidRPr="00FE7188">
        <w:rPr>
          <w:rFonts w:ascii="Courier New" w:hAnsi="Courier New" w:cs="Courier New"/>
        </w:rPr>
        <w:t>You said she was your mail girl?</w:t>
      </w:r>
    </w:p>
    <w:p w14:paraId="71750429" w14:textId="77777777" w:rsidR="00441623" w:rsidRPr="00FE7188" w:rsidRDefault="00441623" w:rsidP="00441623">
      <w:pPr>
        <w:rPr>
          <w:rFonts w:ascii="Courier New" w:hAnsi="Courier New" w:cs="Courier New"/>
        </w:rPr>
      </w:pPr>
    </w:p>
    <w:p w14:paraId="312D852B"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3A5A883B" w14:textId="77777777" w:rsidR="00441623" w:rsidRPr="00FE7188" w:rsidRDefault="00441623" w:rsidP="00441623">
      <w:pPr>
        <w:rPr>
          <w:rFonts w:ascii="Courier New" w:hAnsi="Courier New" w:cs="Courier New"/>
        </w:rPr>
      </w:pPr>
      <w:r w:rsidRPr="00FE7188">
        <w:rPr>
          <w:rFonts w:ascii="Courier New" w:hAnsi="Courier New" w:cs="Courier New"/>
        </w:rP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3E290F75" w14:textId="77777777" w:rsidR="00441623" w:rsidRPr="00FE7188" w:rsidRDefault="00441623" w:rsidP="00441623">
      <w:pPr>
        <w:rPr>
          <w:rFonts w:ascii="Courier New" w:hAnsi="Courier New" w:cs="Courier New"/>
        </w:rPr>
      </w:pPr>
    </w:p>
    <w:p w14:paraId="4842D50B"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46F3E328" w14:textId="77777777" w:rsidR="00441623" w:rsidRPr="00FE7188" w:rsidRDefault="00441623" w:rsidP="00441623">
      <w:pPr>
        <w:rPr>
          <w:rFonts w:ascii="Courier New" w:hAnsi="Courier New" w:cs="Courier New"/>
        </w:rPr>
      </w:pPr>
      <w:r w:rsidRPr="00FE7188">
        <w:rPr>
          <w:rFonts w:ascii="Courier New" w:hAnsi="Courier New" w:cs="Courier New"/>
        </w:rPr>
        <w:t>How often do you typically get outside?</w:t>
      </w:r>
    </w:p>
    <w:p w14:paraId="155E5F68" w14:textId="77777777" w:rsidR="00441623" w:rsidRPr="00FE7188" w:rsidRDefault="00441623" w:rsidP="00441623">
      <w:pPr>
        <w:rPr>
          <w:rFonts w:ascii="Courier New" w:hAnsi="Courier New" w:cs="Courier New"/>
        </w:rPr>
      </w:pPr>
    </w:p>
    <w:p w14:paraId="607EE58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F378610" w14:textId="39AFE2F3" w:rsidR="00441623" w:rsidRPr="00FE7188" w:rsidRDefault="00441623" w:rsidP="00441623">
      <w:pPr>
        <w:rPr>
          <w:rFonts w:ascii="Courier New" w:hAnsi="Courier New" w:cs="Courier New"/>
        </w:rPr>
      </w:pPr>
      <w:r w:rsidRPr="00FE7188">
        <w:rPr>
          <w:rFonts w:ascii="Courier New" w:hAnsi="Courier New" w:cs="Courier New"/>
        </w:rPr>
        <w:t>I like being inside my ho</w:t>
      </w:r>
      <w:r w:rsidR="00B61BD0">
        <w:rPr>
          <w:rFonts w:ascii="Courier New" w:hAnsi="Courier New" w:cs="Courier New"/>
        </w:rPr>
        <w:t xml:space="preserve">me. I have a great home. It's </w:t>
      </w:r>
      <w:r w:rsidRPr="00FE7188">
        <w:rPr>
          <w:rFonts w:ascii="Courier New" w:hAnsi="Courier New" w:cs="Courier New"/>
        </w:rPr>
        <w:t>very self-sustain</w:t>
      </w:r>
      <w:r w:rsidR="00B61BD0">
        <w:rPr>
          <w:rFonts w:ascii="Courier New" w:hAnsi="Courier New" w:cs="Courier New"/>
        </w:rPr>
        <w:t>ing</w:t>
      </w:r>
      <w:r w:rsidRPr="00FE7188">
        <w:rPr>
          <w:rFonts w:ascii="Courier New" w:hAnsi="Courier New" w:cs="Courier New"/>
        </w:rPr>
        <w:t xml:space="preserve">. I have everything I want inside my home. And if I don't have it, I can get it shipped. Usually for free, if I spend more than twenty-five dollars. </w:t>
      </w:r>
    </w:p>
    <w:p w14:paraId="101F0BDA" w14:textId="77777777" w:rsidR="00441623" w:rsidRPr="00FE7188" w:rsidRDefault="00441623" w:rsidP="00441623">
      <w:pPr>
        <w:rPr>
          <w:rFonts w:ascii="Courier New" w:hAnsi="Courier New" w:cs="Courier New"/>
        </w:rPr>
      </w:pPr>
    </w:p>
    <w:p w14:paraId="12165D60"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7F08E1AC" w14:textId="77777777" w:rsidR="00441623" w:rsidRPr="00FE7188" w:rsidRDefault="00441623" w:rsidP="00441623">
      <w:pPr>
        <w:rPr>
          <w:rFonts w:ascii="Courier New" w:hAnsi="Courier New" w:cs="Courier New"/>
        </w:rPr>
      </w:pPr>
      <w:r w:rsidRPr="00FE7188">
        <w:rPr>
          <w:rFonts w:ascii="Courier New" w:hAnsi="Courier New" w:cs="Courier New"/>
        </w:rPr>
        <w:t xml:space="preserve">So what were you doing on the elevator? When...things changed? </w:t>
      </w:r>
    </w:p>
    <w:p w14:paraId="12C66D5C" w14:textId="77777777" w:rsidR="00441623" w:rsidRPr="00FE7188" w:rsidRDefault="00441623" w:rsidP="00441623">
      <w:pPr>
        <w:rPr>
          <w:rFonts w:ascii="Courier New" w:hAnsi="Courier New" w:cs="Courier New"/>
        </w:rPr>
      </w:pPr>
    </w:p>
    <w:p w14:paraId="615E2F39"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5467E83" w14:textId="77777777" w:rsidR="00441623" w:rsidRPr="00FE7188" w:rsidRDefault="00441623" w:rsidP="00441623">
      <w:pPr>
        <w:rPr>
          <w:rFonts w:ascii="Courier New" w:hAnsi="Courier New" w:cs="Courier New"/>
        </w:rPr>
      </w:pPr>
      <w:r w:rsidRPr="00FE7188">
        <w:rPr>
          <w:rFonts w:ascii="Courier New" w:hAnsi="Courier New" w:cs="Courier New"/>
        </w:rPr>
        <w:t xml:space="preserve">It was the MiceDirect guy! Do you know MiceDirect? They ship mice, and they're usually very good. I've never had a problem with the packaging or the freezing. But I told this guy to bring the mice upstairs and I waited for him by the door and he never came and he left the mice downstairs, in the lobby. And I couldn't wait for Craig's list guy because I already messed up Zora's feeding schedule, and I forgot about Sunday, and she was starving, and I didn't want another dead snake. So I put on my shoes and I got them for her. </w:t>
      </w:r>
    </w:p>
    <w:p w14:paraId="2C705B81" w14:textId="77777777" w:rsidR="00441623" w:rsidRPr="00FE7188" w:rsidRDefault="00441623" w:rsidP="00441623">
      <w:pPr>
        <w:rPr>
          <w:rFonts w:ascii="Courier New" w:hAnsi="Courier New" w:cs="Courier New"/>
        </w:rPr>
      </w:pPr>
    </w:p>
    <w:p w14:paraId="6D733DB3"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7912F40F" w14:textId="77777777" w:rsidR="00441623" w:rsidRPr="00FE7188" w:rsidRDefault="00441623" w:rsidP="00441623">
      <w:pPr>
        <w:rPr>
          <w:rFonts w:ascii="Courier New" w:hAnsi="Courier New" w:cs="Courier New"/>
        </w:rPr>
      </w:pPr>
      <w:r w:rsidRPr="00FE7188">
        <w:rPr>
          <w:rFonts w:ascii="Courier New" w:hAnsi="Courier New" w:cs="Courier New"/>
        </w:rPr>
        <w:t>And what happened when you went outside?</w:t>
      </w:r>
    </w:p>
    <w:p w14:paraId="6729E35A" w14:textId="77777777" w:rsidR="00441623" w:rsidRPr="00FE7188" w:rsidRDefault="00441623" w:rsidP="00441623">
      <w:pPr>
        <w:rPr>
          <w:rFonts w:ascii="Courier New" w:hAnsi="Courier New" w:cs="Courier New"/>
        </w:rPr>
      </w:pPr>
    </w:p>
    <w:p w14:paraId="4D03CFEE"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64CCE4E" w14:textId="77777777" w:rsidR="00441623" w:rsidRPr="00FE7188" w:rsidRDefault="00441623" w:rsidP="00441623">
      <w:pPr>
        <w:rPr>
          <w:rFonts w:ascii="Courier New" w:hAnsi="Courier New" w:cs="Courier New"/>
        </w:rPr>
      </w:pPr>
      <w:r w:rsidRPr="00FE7188">
        <w:rPr>
          <w:rFonts w:ascii="Courier New" w:hAnsi="Courier New" w:cs="Courier New"/>
        </w:rPr>
        <w:t>I saw her.</w:t>
      </w:r>
    </w:p>
    <w:p w14:paraId="6B934EF0" w14:textId="77777777" w:rsidR="00441623" w:rsidRPr="00FE7188" w:rsidRDefault="00441623" w:rsidP="00441623">
      <w:pPr>
        <w:rPr>
          <w:rFonts w:ascii="Courier New" w:hAnsi="Courier New" w:cs="Courier New"/>
        </w:rPr>
      </w:pPr>
    </w:p>
    <w:p w14:paraId="0D484DC5"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29DC265B" w14:textId="77777777" w:rsidR="00441623" w:rsidRPr="00FE7188" w:rsidRDefault="00441623" w:rsidP="00441623">
      <w:pPr>
        <w:rPr>
          <w:rFonts w:ascii="Courier New" w:hAnsi="Courier New" w:cs="Courier New"/>
        </w:rPr>
      </w:pPr>
      <w:r w:rsidRPr="00FE7188">
        <w:rPr>
          <w:rFonts w:ascii="Courier New" w:hAnsi="Courier New" w:cs="Courier New"/>
        </w:rPr>
        <w:t>Besides that.</w:t>
      </w:r>
    </w:p>
    <w:p w14:paraId="7DB835D7" w14:textId="77777777" w:rsidR="00441623" w:rsidRPr="00FE7188" w:rsidRDefault="00441623" w:rsidP="00441623">
      <w:pPr>
        <w:rPr>
          <w:rFonts w:ascii="Courier New" w:hAnsi="Courier New" w:cs="Courier New"/>
        </w:rPr>
      </w:pPr>
    </w:p>
    <w:p w14:paraId="1EF66F9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F22EE41" w14:textId="77777777" w:rsidR="00441623" w:rsidRPr="00FE7188" w:rsidRDefault="00441623" w:rsidP="00441623">
      <w:pPr>
        <w:rPr>
          <w:rFonts w:ascii="Courier New" w:hAnsi="Courier New" w:cs="Courier New"/>
        </w:rPr>
      </w:pPr>
      <w:r w:rsidRPr="00FE7188">
        <w:rPr>
          <w:rFonts w:ascii="Courier New" w:hAnsi="Courier New" w:cs="Courier New"/>
        </w:rPr>
        <w:t>What do you mean?</w:t>
      </w:r>
    </w:p>
    <w:p w14:paraId="2A1B38FD" w14:textId="77777777" w:rsidR="00441623" w:rsidRPr="00FE7188" w:rsidRDefault="00441623" w:rsidP="00441623">
      <w:pPr>
        <w:rPr>
          <w:rFonts w:ascii="Courier New" w:hAnsi="Courier New" w:cs="Courier New"/>
        </w:rPr>
      </w:pPr>
    </w:p>
    <w:p w14:paraId="716601AC"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715B136D" w14:textId="77777777" w:rsidR="00441623" w:rsidRPr="00FE7188" w:rsidRDefault="00441623" w:rsidP="00441623">
      <w:pPr>
        <w:rPr>
          <w:rFonts w:ascii="Courier New" w:hAnsi="Courier New" w:cs="Courier New"/>
        </w:rPr>
      </w:pPr>
      <w:r w:rsidRPr="00FE7188">
        <w:rPr>
          <w:rFonts w:ascii="Courier New" w:hAnsi="Courier New" w:cs="Courier New"/>
        </w:rPr>
        <w:t xml:space="preserve">How did you feel? When you were outside? </w:t>
      </w:r>
    </w:p>
    <w:p w14:paraId="4E0524D3" w14:textId="77777777" w:rsidR="00441623" w:rsidRPr="00FE7188" w:rsidRDefault="00441623" w:rsidP="00441623">
      <w:pPr>
        <w:rPr>
          <w:rFonts w:ascii="Courier New" w:hAnsi="Courier New" w:cs="Courier New"/>
        </w:rPr>
      </w:pPr>
    </w:p>
    <w:p w14:paraId="36627F9B" w14:textId="77777777" w:rsidR="00441623" w:rsidRPr="00FE7188" w:rsidRDefault="00441623" w:rsidP="00441623">
      <w:pPr>
        <w:rPr>
          <w:rFonts w:ascii="Courier New" w:hAnsi="Courier New" w:cs="Courier New"/>
        </w:rPr>
      </w:pPr>
      <w:r w:rsidRPr="00FE7188">
        <w:rPr>
          <w:rFonts w:ascii="Courier New" w:hAnsi="Courier New" w:cs="Courier New"/>
        </w:rPr>
        <w:t xml:space="preserve">LOGAN: </w:t>
      </w:r>
    </w:p>
    <w:p w14:paraId="7BC625B0" w14:textId="77777777" w:rsidR="00441623" w:rsidRPr="00FE7188" w:rsidRDefault="00441623" w:rsidP="00441623">
      <w:pPr>
        <w:rPr>
          <w:rFonts w:ascii="Courier New" w:hAnsi="Courier New" w:cs="Courier New"/>
        </w:rPr>
      </w:pPr>
      <w:r w:rsidRPr="00FE7188">
        <w:rPr>
          <w:rFonts w:ascii="Courier New" w:hAnsi="Courier New" w:cs="Courier New"/>
        </w:rPr>
        <w:t xml:space="preserve">Fine, I guess. I tried to hurry, but, I was fine. </w:t>
      </w:r>
    </w:p>
    <w:p w14:paraId="7BA0BC9B" w14:textId="77777777" w:rsidR="00441623" w:rsidRPr="00FE7188" w:rsidRDefault="00441623" w:rsidP="00441623">
      <w:pPr>
        <w:rPr>
          <w:rFonts w:ascii="Courier New" w:hAnsi="Courier New" w:cs="Courier New"/>
        </w:rPr>
      </w:pPr>
    </w:p>
    <w:p w14:paraId="60708742"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5801E00B" w14:textId="6BA3A90A" w:rsidR="00441623" w:rsidRPr="00FE7188" w:rsidRDefault="00441623" w:rsidP="00441623">
      <w:pPr>
        <w:rPr>
          <w:rFonts w:ascii="Courier New" w:hAnsi="Courier New" w:cs="Courier New"/>
        </w:rPr>
      </w:pPr>
      <w:r w:rsidRPr="00FE7188">
        <w:rPr>
          <w:rFonts w:ascii="Courier New" w:hAnsi="Courier New" w:cs="Courier New"/>
        </w:rPr>
        <w:t>So you were outside in the elevator for like, ten minutes? And nothing happened. Y</w:t>
      </w:r>
      <w:r w:rsidR="00A10D9C">
        <w:rPr>
          <w:rFonts w:ascii="Courier New" w:hAnsi="Courier New" w:cs="Courier New"/>
        </w:rPr>
        <w:t>ou were safe. What are some other</w:t>
      </w:r>
      <w:r w:rsidRPr="00FE7188">
        <w:rPr>
          <w:rFonts w:ascii="Courier New" w:hAnsi="Courier New" w:cs="Courier New"/>
        </w:rPr>
        <w:t xml:space="preserve"> small, achievable steps you could take toward your larger goal of leaving your house? </w:t>
      </w:r>
    </w:p>
    <w:p w14:paraId="5AFCE381" w14:textId="77777777" w:rsidR="00441623" w:rsidRPr="00FE7188" w:rsidRDefault="00441623" w:rsidP="00441623">
      <w:pPr>
        <w:rPr>
          <w:rFonts w:ascii="Courier New" w:hAnsi="Courier New" w:cs="Courier New"/>
        </w:rPr>
      </w:pPr>
    </w:p>
    <w:p w14:paraId="32B0C01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1C58E8A" w14:textId="77777777" w:rsidR="00441623" w:rsidRPr="00FE7188" w:rsidRDefault="00441623" w:rsidP="00441623">
      <w:pPr>
        <w:rPr>
          <w:rFonts w:ascii="Courier New" w:hAnsi="Courier New" w:cs="Courier New"/>
        </w:rPr>
      </w:pPr>
      <w:r w:rsidRPr="00FE7188">
        <w:rPr>
          <w:rFonts w:ascii="Courier New" w:hAnsi="Courier New" w:cs="Courier New"/>
        </w:rPr>
        <w:t>No. No. I don't want to leave my home. I like my home. I just — Something’s different now. I mean, she was there. Right in front of me. I could smell her!</w:t>
      </w:r>
    </w:p>
    <w:p w14:paraId="52FA24B7" w14:textId="77777777" w:rsidR="00441623" w:rsidRPr="00FE7188" w:rsidRDefault="00441623" w:rsidP="00441623">
      <w:pPr>
        <w:rPr>
          <w:rFonts w:ascii="Courier New" w:hAnsi="Courier New" w:cs="Courier New"/>
        </w:rPr>
      </w:pPr>
    </w:p>
    <w:p w14:paraId="615F5F7D"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22DF248A" w14:textId="77777777" w:rsidR="00441623" w:rsidRPr="00FE7188" w:rsidRDefault="00441623" w:rsidP="00441623">
      <w:pPr>
        <w:rPr>
          <w:rFonts w:ascii="Courier New" w:hAnsi="Courier New" w:cs="Courier New"/>
        </w:rPr>
      </w:pPr>
      <w:r w:rsidRPr="00FE7188">
        <w:rPr>
          <w:rFonts w:ascii="Courier New" w:hAnsi="Courier New" w:cs="Courier New"/>
        </w:rPr>
        <w:t xml:space="preserve">I see. Well. What is it about her that has so entrapped you? How has she...grabbed your goat, so to speak? </w:t>
      </w:r>
    </w:p>
    <w:p w14:paraId="65898BB6" w14:textId="77777777" w:rsidR="00441623" w:rsidRPr="00FE7188" w:rsidRDefault="00441623" w:rsidP="00441623">
      <w:pPr>
        <w:rPr>
          <w:rFonts w:ascii="Courier New" w:hAnsi="Courier New" w:cs="Courier New"/>
        </w:rPr>
      </w:pPr>
    </w:p>
    <w:p w14:paraId="68C1AD3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91E161A" w14:textId="710554B9" w:rsidR="00441623" w:rsidRPr="00FE7188" w:rsidRDefault="00441623" w:rsidP="00441623">
      <w:pPr>
        <w:rPr>
          <w:rFonts w:ascii="Courier New" w:hAnsi="Courier New" w:cs="Courier New"/>
        </w:rPr>
      </w:pPr>
      <w:r w:rsidRPr="00FE7188">
        <w:rPr>
          <w:rFonts w:ascii="Courier New" w:hAnsi="Courier New" w:cs="Courier New"/>
        </w:rPr>
        <w:t>She has the most incredible voice. Like, every morning, at eight, she'll wake up, and she'll start singing. Scales, first. Just scales. Really softly. And then, like, half a</w:t>
      </w:r>
      <w:r w:rsidR="00A10D9C">
        <w:rPr>
          <w:rFonts w:ascii="Courier New" w:hAnsi="Courier New" w:cs="Courier New"/>
        </w:rPr>
        <w:t>n hour later</w:t>
      </w:r>
      <w:r w:rsidRPr="00FE7188">
        <w:rPr>
          <w:rFonts w:ascii="Courier New" w:hAnsi="Courier New" w:cs="Courier New"/>
        </w:rPr>
        <w:t>, she'll burst into song</w:t>
      </w:r>
      <w:r w:rsidR="00A10D9C">
        <w:rPr>
          <w:rFonts w:ascii="Courier New" w:hAnsi="Courier New" w:cs="Courier New"/>
        </w:rPr>
        <w:t xml:space="preserve"> again</w:t>
      </w:r>
      <w:r w:rsidRPr="00FE7188">
        <w:rPr>
          <w:rFonts w:ascii="Courier New" w:hAnsi="Courier New" w:cs="Courier New"/>
        </w:rPr>
        <w:t>. Like, her voice will explode into my bathroom.</w:t>
      </w:r>
    </w:p>
    <w:p w14:paraId="4242D377" w14:textId="77777777" w:rsidR="00441623" w:rsidRPr="00FE7188" w:rsidRDefault="00441623" w:rsidP="00441623">
      <w:pPr>
        <w:rPr>
          <w:rFonts w:ascii="Courier New" w:hAnsi="Courier New" w:cs="Courier New"/>
        </w:rPr>
      </w:pPr>
    </w:p>
    <w:p w14:paraId="18B744EA"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49DB7FD4" w14:textId="77777777" w:rsidR="00441623" w:rsidRPr="00FE7188" w:rsidRDefault="00441623" w:rsidP="00441623">
      <w:pPr>
        <w:rPr>
          <w:rFonts w:ascii="Courier New" w:hAnsi="Courier New" w:cs="Courier New"/>
        </w:rPr>
      </w:pPr>
      <w:r w:rsidRPr="00FE7188">
        <w:rPr>
          <w:rFonts w:ascii="Courier New" w:hAnsi="Courier New" w:cs="Courier New"/>
        </w:rPr>
        <w:t>From those vents.</w:t>
      </w:r>
    </w:p>
    <w:p w14:paraId="04C3B20C" w14:textId="77777777" w:rsidR="00441623" w:rsidRPr="00FE7188" w:rsidRDefault="00441623" w:rsidP="00441623">
      <w:pPr>
        <w:rPr>
          <w:rFonts w:ascii="Courier New" w:hAnsi="Courier New" w:cs="Courier New"/>
        </w:rPr>
      </w:pPr>
    </w:p>
    <w:p w14:paraId="62923B8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1F0229E5" w14:textId="74902B6C" w:rsidR="00441623" w:rsidRPr="00FE7188" w:rsidRDefault="00441623" w:rsidP="00441623">
      <w:pPr>
        <w:rPr>
          <w:rFonts w:ascii="Courier New" w:hAnsi="Courier New" w:cs="Courier New"/>
        </w:rPr>
      </w:pPr>
      <w:r w:rsidRPr="00FE7188">
        <w:rPr>
          <w:rFonts w:ascii="Courier New" w:hAnsi="Courier New" w:cs="Courier New"/>
        </w:rPr>
        <w:t>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math. Because even when she sings a song that's supposed to be happy, she's got — she sounds sad. Or maybe music is just always sad. Like it taps into this sadness that words, when they're spoken and not sung, can't reach because they don't have long enough sound</w:t>
      </w:r>
      <w:r w:rsidR="00A10D9C">
        <w:rPr>
          <w:rFonts w:ascii="Courier New" w:hAnsi="Courier New" w:cs="Courier New"/>
        </w:rPr>
        <w:t xml:space="preserve"> </w:t>
      </w:r>
      <w:r w:rsidRPr="00FE7188">
        <w:rPr>
          <w:rFonts w:ascii="Courier New" w:hAnsi="Courier New" w:cs="Courier New"/>
        </w:rPr>
        <w:t xml:space="preserve">waves. </w:t>
      </w:r>
    </w:p>
    <w:p w14:paraId="310E0218" w14:textId="77777777" w:rsidR="00441623" w:rsidRPr="00FE7188" w:rsidRDefault="00441623" w:rsidP="00441623">
      <w:pPr>
        <w:rPr>
          <w:rFonts w:ascii="Courier New" w:hAnsi="Courier New" w:cs="Courier New"/>
        </w:rPr>
      </w:pPr>
    </w:p>
    <w:p w14:paraId="01732CA3"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3A841B7E" w14:textId="54C1E380" w:rsidR="00441623" w:rsidRPr="00FE7188" w:rsidRDefault="00A10D9C" w:rsidP="00441623">
      <w:pPr>
        <w:rPr>
          <w:rFonts w:ascii="Courier New" w:hAnsi="Courier New" w:cs="Courier New"/>
        </w:rPr>
      </w:pPr>
      <w:r>
        <w:rPr>
          <w:rFonts w:ascii="Courier New" w:hAnsi="Courier New" w:cs="Courier New"/>
        </w:rPr>
        <w:t>Uh huh. ...</w:t>
      </w:r>
      <w:r w:rsidR="00441623" w:rsidRPr="00FE7188">
        <w:rPr>
          <w:rFonts w:ascii="Courier New" w:hAnsi="Courier New" w:cs="Courier New"/>
        </w:rPr>
        <w:t xml:space="preserve">How’s your relationship with your mother? </w:t>
      </w:r>
    </w:p>
    <w:p w14:paraId="791F860A" w14:textId="77777777" w:rsidR="00441623" w:rsidRPr="00FE7188" w:rsidRDefault="00441623" w:rsidP="00441623">
      <w:pPr>
        <w:rPr>
          <w:rFonts w:ascii="Courier New" w:hAnsi="Courier New" w:cs="Courier New"/>
        </w:rPr>
      </w:pPr>
    </w:p>
    <w:p w14:paraId="49662E0F"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001DC2C" w14:textId="77777777" w:rsidR="00441623" w:rsidRPr="00FE7188" w:rsidRDefault="00441623" w:rsidP="00441623">
      <w:pPr>
        <w:rPr>
          <w:rFonts w:ascii="Courier New" w:hAnsi="Courier New" w:cs="Courier New"/>
        </w:rPr>
      </w:pPr>
      <w:r w:rsidRPr="00FE7188">
        <w:rPr>
          <w:rFonts w:ascii="Courier New" w:hAnsi="Courier New" w:cs="Courier New"/>
        </w:rPr>
        <w:t>Fine. We talk on Sundays. It's just that, I never thought that the music was from her, you know? Like, from a person. It was more like, from God. Or like, the perfect algorithmically generated soul of every great composer and soprano who ever lived, combined in equal portions and programmed to release a new song every morning.</w:t>
      </w:r>
    </w:p>
    <w:p w14:paraId="12688550" w14:textId="77777777" w:rsidR="00441623" w:rsidRPr="00FE7188" w:rsidRDefault="00441623" w:rsidP="00441623">
      <w:pPr>
        <w:rPr>
          <w:rFonts w:ascii="Courier New" w:hAnsi="Courier New" w:cs="Courier New"/>
        </w:rPr>
      </w:pPr>
    </w:p>
    <w:p w14:paraId="4ECF1552"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7971BAA9" w14:textId="77777777" w:rsidR="00441623" w:rsidRPr="00FE7188" w:rsidRDefault="00441623" w:rsidP="00441623">
      <w:pPr>
        <w:rPr>
          <w:rFonts w:ascii="Courier New" w:hAnsi="Courier New" w:cs="Courier New"/>
        </w:rPr>
      </w:pPr>
      <w:r w:rsidRPr="00FE7188">
        <w:rPr>
          <w:rFonts w:ascii="Courier New" w:hAnsi="Courier New" w:cs="Courier New"/>
        </w:rPr>
        <w:t>It must be a very exciting bathroom you occupy.</w:t>
      </w:r>
    </w:p>
    <w:p w14:paraId="1B12D75D" w14:textId="77777777" w:rsidR="00441623" w:rsidRPr="00FE7188" w:rsidRDefault="00441623" w:rsidP="00441623">
      <w:pPr>
        <w:rPr>
          <w:rFonts w:ascii="Courier New" w:hAnsi="Courier New" w:cs="Courier New"/>
        </w:rPr>
      </w:pPr>
    </w:p>
    <w:p w14:paraId="3CDCC8E7"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D140FA5" w14:textId="77777777" w:rsidR="00441623" w:rsidRPr="00FE7188" w:rsidRDefault="00441623" w:rsidP="00441623">
      <w:pPr>
        <w:rPr>
          <w:rFonts w:ascii="Courier New" w:hAnsi="Courier New" w:cs="Courier New"/>
        </w:rPr>
      </w:pPr>
      <w:r w:rsidRPr="00FE7188">
        <w:rPr>
          <w:rFonts w:ascii="Courier New" w:hAnsi="Courier New" w:cs="Courier New"/>
        </w:rPr>
        <w:t xml:space="preserve">Oh, yeah. Sometimes she sings at night, too. Not every night, but some nights. If you wait for like, another half an hour, you might hear her. </w:t>
      </w:r>
    </w:p>
    <w:p w14:paraId="05A922F5" w14:textId="77777777" w:rsidR="00441623" w:rsidRPr="00FE7188" w:rsidRDefault="00441623" w:rsidP="00441623">
      <w:pPr>
        <w:rPr>
          <w:rFonts w:ascii="Courier New" w:hAnsi="Courier New" w:cs="Courier New"/>
        </w:rPr>
      </w:pPr>
    </w:p>
    <w:p w14:paraId="44AEC7C7"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0032EEAB" w14:textId="76A5C3D0" w:rsidR="00441623" w:rsidRPr="00FE7188" w:rsidRDefault="006430B9" w:rsidP="00441623">
      <w:pPr>
        <w:rPr>
          <w:rFonts w:ascii="Courier New" w:hAnsi="Courier New" w:cs="Courier New"/>
        </w:rPr>
      </w:pPr>
      <w:r>
        <w:rPr>
          <w:rFonts w:ascii="Courier New" w:hAnsi="Courier New" w:cs="Courier New"/>
        </w:rPr>
        <w:t>I’ve got another session</w:t>
      </w:r>
      <w:r w:rsidR="00441623" w:rsidRPr="00FE7188">
        <w:rPr>
          <w:rFonts w:ascii="Courier New" w:hAnsi="Courier New" w:cs="Courier New"/>
        </w:rPr>
        <w:t xml:space="preserve"> later, but I just want to ask, what do you hope to get from this woman? Do you want to see her again? Do you want to have sex with her?</w:t>
      </w:r>
    </w:p>
    <w:p w14:paraId="3CFAD3A3" w14:textId="77777777" w:rsidR="00441623" w:rsidRPr="00FE7188" w:rsidRDefault="00441623" w:rsidP="00441623">
      <w:pPr>
        <w:rPr>
          <w:rFonts w:ascii="Courier New" w:hAnsi="Courier New" w:cs="Courier New"/>
        </w:rPr>
      </w:pPr>
    </w:p>
    <w:p w14:paraId="7D95F2EC"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C9546BC" w14:textId="77777777" w:rsidR="00441623" w:rsidRPr="00FE7188" w:rsidRDefault="00441623" w:rsidP="00441623">
      <w:pPr>
        <w:rPr>
          <w:rFonts w:ascii="Courier New" w:hAnsi="Courier New" w:cs="Courier New"/>
        </w:rPr>
      </w:pPr>
      <w:r w:rsidRPr="00FE7188">
        <w:rPr>
          <w:rFonts w:ascii="Courier New" w:hAnsi="Courier New" w:cs="Courier New"/>
        </w:rPr>
        <w:t xml:space="preserve">Of course not! She doesn’t have a vagina. (Makes a “vaginas are gross” face.) </w:t>
      </w:r>
    </w:p>
    <w:p w14:paraId="05C79602" w14:textId="77777777" w:rsidR="00441623" w:rsidRPr="00FE7188" w:rsidRDefault="00441623" w:rsidP="00441623">
      <w:pPr>
        <w:rPr>
          <w:rFonts w:ascii="Courier New" w:hAnsi="Courier New" w:cs="Courier New"/>
        </w:rPr>
      </w:pPr>
    </w:p>
    <w:p w14:paraId="54D27A01"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299F69CE" w14:textId="77777777" w:rsidR="00441623" w:rsidRPr="00FE7188" w:rsidRDefault="00441623" w:rsidP="00441623">
      <w:pPr>
        <w:rPr>
          <w:rFonts w:ascii="Courier New" w:hAnsi="Courier New" w:cs="Courier New"/>
        </w:rPr>
      </w:pPr>
      <w:r w:rsidRPr="00FE7188">
        <w:rPr>
          <w:rFonts w:ascii="Courier New" w:hAnsi="Courier New" w:cs="Courier New"/>
        </w:rPr>
        <w:t>What do you want from her then?</w:t>
      </w:r>
    </w:p>
    <w:p w14:paraId="63AADDD3" w14:textId="77777777" w:rsidR="00441623" w:rsidRPr="00FE7188" w:rsidRDefault="00441623" w:rsidP="00441623">
      <w:pPr>
        <w:rPr>
          <w:rFonts w:ascii="Courier New" w:hAnsi="Courier New" w:cs="Courier New"/>
        </w:rPr>
      </w:pPr>
    </w:p>
    <w:p w14:paraId="2D0CC743"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5E45267C" w14:textId="6AE4E989" w:rsidR="00441623" w:rsidRPr="00FE7188" w:rsidRDefault="00441623" w:rsidP="00441623">
      <w:pPr>
        <w:rPr>
          <w:rFonts w:ascii="Courier New" w:hAnsi="Courier New" w:cs="Courier New"/>
        </w:rPr>
      </w:pPr>
      <w:r w:rsidRPr="00FE7188">
        <w:rPr>
          <w:rFonts w:ascii="Courier New" w:hAnsi="Courier New" w:cs="Courier New"/>
        </w:rPr>
        <w:t>Nothing. I just want to see what she’s doing. She’s rehearsing</w:t>
      </w:r>
      <w:r w:rsidR="006430B9">
        <w:rPr>
          <w:rFonts w:ascii="Courier New" w:hAnsi="Courier New" w:cs="Courier New"/>
        </w:rPr>
        <w:t xml:space="preserve"> for the Magic Fiddle now. And...</w:t>
      </w:r>
      <w:r w:rsidRPr="00FE7188">
        <w:rPr>
          <w:rFonts w:ascii="Courier New" w:hAnsi="Courier New" w:cs="Courier New"/>
        </w:rPr>
        <w:t xml:space="preserve">and she’s getting married. </w:t>
      </w:r>
    </w:p>
    <w:p w14:paraId="1DE25863" w14:textId="77777777" w:rsidR="00441623" w:rsidRPr="00FE7188" w:rsidRDefault="00441623" w:rsidP="00441623">
      <w:pPr>
        <w:rPr>
          <w:rFonts w:ascii="Courier New" w:hAnsi="Courier New" w:cs="Courier New"/>
        </w:rPr>
      </w:pPr>
    </w:p>
    <w:p w14:paraId="0F6592AD"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46B8BFFA" w14:textId="77777777" w:rsidR="00441623" w:rsidRPr="00FE7188" w:rsidRDefault="00441623" w:rsidP="00441623">
      <w:pPr>
        <w:rPr>
          <w:rFonts w:ascii="Courier New" w:hAnsi="Courier New" w:cs="Courier New"/>
        </w:rPr>
      </w:pPr>
      <w:r w:rsidRPr="00FE7188">
        <w:rPr>
          <w:rFonts w:ascii="Courier New" w:hAnsi="Courier New" w:cs="Courier New"/>
        </w:rPr>
        <w:t>Okay, so what do you get out of this? How does it make you feel? Watching her life blossom as yours, in effect, stagnates?</w:t>
      </w:r>
    </w:p>
    <w:p w14:paraId="38A9BE73" w14:textId="77777777" w:rsidR="00441623" w:rsidRPr="00FE7188" w:rsidRDefault="00441623" w:rsidP="00441623">
      <w:pPr>
        <w:rPr>
          <w:rFonts w:ascii="Courier New" w:hAnsi="Courier New" w:cs="Courier New"/>
        </w:rPr>
      </w:pPr>
    </w:p>
    <w:p w14:paraId="62FC197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C68F1D1" w14:textId="77777777" w:rsidR="00441623" w:rsidRPr="00FE7188" w:rsidRDefault="00441623" w:rsidP="00441623">
      <w:pPr>
        <w:rPr>
          <w:rFonts w:ascii="Courier New" w:hAnsi="Courier New" w:cs="Courier New"/>
        </w:rPr>
      </w:pPr>
      <w:r w:rsidRPr="00FE7188">
        <w:rPr>
          <w:rFonts w:ascii="Courier New" w:hAnsi="Courier New" w:cs="Courier New"/>
        </w:rPr>
        <w:t>What do you mean, stagnates?</w:t>
      </w:r>
    </w:p>
    <w:p w14:paraId="6111E319" w14:textId="77777777" w:rsidR="00441623" w:rsidRPr="00FE7188" w:rsidRDefault="00441623" w:rsidP="00441623">
      <w:pPr>
        <w:rPr>
          <w:rFonts w:ascii="Courier New" w:hAnsi="Courier New" w:cs="Courier New"/>
        </w:rPr>
      </w:pPr>
    </w:p>
    <w:p w14:paraId="06421FC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1CB06FE" w14:textId="77777777" w:rsidR="00441623" w:rsidRPr="00FE7188" w:rsidRDefault="00441623" w:rsidP="00441623">
      <w:pPr>
        <w:rPr>
          <w:rFonts w:ascii="Courier New" w:hAnsi="Courier New" w:cs="Courier New"/>
        </w:rPr>
      </w:pPr>
      <w:r w:rsidRPr="00FE7188">
        <w:rPr>
          <w:rFonts w:ascii="Courier New" w:hAnsi="Courier New" w:cs="Courier New"/>
        </w:rPr>
        <w:t>You willingly become a passive observer, rather than an agent. You spend all your time lurking behind your computer monitor. How does that affect your interpersonal relationships?</w:t>
      </w:r>
    </w:p>
    <w:p w14:paraId="54D7F9FE" w14:textId="77777777" w:rsidR="00441623" w:rsidRPr="00FE7188" w:rsidRDefault="00441623" w:rsidP="00441623">
      <w:pPr>
        <w:rPr>
          <w:rFonts w:ascii="Courier New" w:hAnsi="Courier New" w:cs="Courier New"/>
        </w:rPr>
      </w:pPr>
    </w:p>
    <w:p w14:paraId="7C9E563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15D9C98" w14:textId="77777777" w:rsidR="00441623" w:rsidRPr="00FE7188" w:rsidRDefault="00441623" w:rsidP="00441623">
      <w:pPr>
        <w:rPr>
          <w:rFonts w:ascii="Courier New" w:hAnsi="Courier New" w:cs="Courier New"/>
        </w:rPr>
      </w:pPr>
      <w:r w:rsidRPr="00FE7188">
        <w:rPr>
          <w:rFonts w:ascii="Courier New" w:hAnsi="Courier New" w:cs="Courier New"/>
        </w:rPr>
        <w:t>(Beat.) I have lots of friends.</w:t>
      </w:r>
    </w:p>
    <w:p w14:paraId="5F4D6ABA" w14:textId="77777777" w:rsidR="00441623" w:rsidRPr="00FE7188" w:rsidRDefault="00441623" w:rsidP="00441623">
      <w:pPr>
        <w:rPr>
          <w:rFonts w:ascii="Courier New" w:hAnsi="Courier New" w:cs="Courier New"/>
        </w:rPr>
      </w:pPr>
    </w:p>
    <w:p w14:paraId="380456E9"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1986ED5B" w14:textId="77777777" w:rsidR="00441623" w:rsidRPr="00FE7188" w:rsidRDefault="00441623" w:rsidP="00441623">
      <w:pPr>
        <w:rPr>
          <w:rFonts w:ascii="Courier New" w:hAnsi="Courier New" w:cs="Courier New"/>
        </w:rPr>
      </w:pPr>
      <w:r w:rsidRPr="00FE7188">
        <w:rPr>
          <w:rFonts w:ascii="Courier New" w:hAnsi="Courier New" w:cs="Courier New"/>
        </w:rPr>
        <w:t>When do you see them?</w:t>
      </w:r>
    </w:p>
    <w:p w14:paraId="684C8530" w14:textId="77777777" w:rsidR="00441623" w:rsidRPr="00FE7188" w:rsidRDefault="00441623" w:rsidP="00441623">
      <w:pPr>
        <w:rPr>
          <w:rFonts w:ascii="Courier New" w:hAnsi="Courier New" w:cs="Courier New"/>
        </w:rPr>
      </w:pPr>
    </w:p>
    <w:p w14:paraId="5A9E671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9E4CED8" w14:textId="77777777" w:rsidR="00441623" w:rsidRPr="00FE7188" w:rsidRDefault="00441623" w:rsidP="00441623">
      <w:pPr>
        <w:rPr>
          <w:rFonts w:ascii="Courier New" w:hAnsi="Courier New" w:cs="Courier New"/>
        </w:rPr>
      </w:pPr>
      <w:r w:rsidRPr="00FE7188">
        <w:rPr>
          <w:rFonts w:ascii="Courier New" w:hAnsi="Courier New" w:cs="Courier New"/>
        </w:rPr>
        <w:t>When I go online.</w:t>
      </w:r>
    </w:p>
    <w:p w14:paraId="29DFFBE1" w14:textId="77777777" w:rsidR="00441623" w:rsidRPr="00FE7188" w:rsidRDefault="00441623" w:rsidP="00441623">
      <w:pPr>
        <w:rPr>
          <w:rFonts w:ascii="Courier New" w:hAnsi="Courier New" w:cs="Courier New"/>
        </w:rPr>
      </w:pPr>
    </w:p>
    <w:p w14:paraId="10CE9E30"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1975ACC" w14:textId="353D52A6" w:rsidR="00441623" w:rsidRPr="00FE7188" w:rsidRDefault="00441623" w:rsidP="00441623">
      <w:pPr>
        <w:rPr>
          <w:rFonts w:ascii="Courier New" w:hAnsi="Courier New" w:cs="Courier New"/>
        </w:rPr>
      </w:pPr>
      <w:r w:rsidRPr="00FE7188">
        <w:rPr>
          <w:rFonts w:ascii="Courier New" w:hAnsi="Courier New" w:cs="Courier New"/>
        </w:rPr>
        <w:t>But that's not the same as being in an elevator, is it? Standing next to someone, breathing the same air, almost touching, trapped</w:t>
      </w:r>
      <w:r w:rsidR="009779A0">
        <w:rPr>
          <w:rFonts w:ascii="Courier New" w:hAnsi="Courier New" w:cs="Courier New"/>
        </w:rPr>
        <w:t>, together? ...</w:t>
      </w:r>
      <w:r w:rsidRPr="00FE7188">
        <w:rPr>
          <w:rFonts w:ascii="Courier New" w:hAnsi="Courier New" w:cs="Courier New"/>
        </w:rPr>
        <w:t>How often do you masturbate?</w:t>
      </w:r>
    </w:p>
    <w:p w14:paraId="06832944" w14:textId="77777777" w:rsidR="00441623" w:rsidRPr="00FE7188" w:rsidRDefault="00441623" w:rsidP="00441623">
      <w:pPr>
        <w:rPr>
          <w:rFonts w:ascii="Courier New" w:hAnsi="Courier New" w:cs="Courier New"/>
        </w:rPr>
      </w:pPr>
    </w:p>
    <w:p w14:paraId="70D2D16B"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2B8ED28" w14:textId="4562B621" w:rsidR="00441623" w:rsidRPr="00FE7188" w:rsidRDefault="00441623" w:rsidP="00441623">
      <w:pPr>
        <w:rPr>
          <w:rFonts w:ascii="Courier New" w:hAnsi="Courier New" w:cs="Courier New"/>
        </w:rPr>
      </w:pPr>
      <w:r w:rsidRPr="00FE7188">
        <w:rPr>
          <w:rFonts w:ascii="Courier New" w:hAnsi="Courier New" w:cs="Courier New"/>
        </w:rPr>
        <w:t>(Be</w:t>
      </w:r>
      <w:r w:rsidR="009779A0">
        <w:rPr>
          <w:rFonts w:ascii="Courier New" w:hAnsi="Courier New" w:cs="Courier New"/>
        </w:rPr>
        <w:t>at.) A normal amount. What kind of question is that? Are you...</w:t>
      </w:r>
      <w:r w:rsidRPr="00FE7188">
        <w:rPr>
          <w:rFonts w:ascii="Courier New" w:hAnsi="Courier New" w:cs="Courier New"/>
        </w:rPr>
        <w:t>Are you taking off your shirt?</w:t>
      </w:r>
    </w:p>
    <w:p w14:paraId="6B6EF7F6" w14:textId="77777777" w:rsidR="00441623" w:rsidRPr="00FE7188" w:rsidRDefault="00441623" w:rsidP="00441623">
      <w:pPr>
        <w:rPr>
          <w:rFonts w:ascii="Courier New" w:hAnsi="Courier New" w:cs="Courier New"/>
        </w:rPr>
      </w:pPr>
    </w:p>
    <w:p w14:paraId="1B2B8FCE"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13899FD" w14:textId="77777777" w:rsidR="00441623" w:rsidRPr="00FE7188" w:rsidRDefault="00441623" w:rsidP="00441623">
      <w:pPr>
        <w:rPr>
          <w:rFonts w:ascii="Courier New" w:hAnsi="Courier New" w:cs="Courier New"/>
        </w:rPr>
      </w:pPr>
      <w:r w:rsidRPr="00FE7188">
        <w:rPr>
          <w:rFonts w:ascii="Courier New" w:hAnsi="Courier New" w:cs="Courier New"/>
        </w:rPr>
        <w:t>Imagine, the inside of the elevator. It’s hot. Humid. You reach the fifteenth floor, but then you get stuck. The lights go off. Your neighbor, she’s so hot, she can’t bear it. She undoes the buttons of her shirt. There are beads of sweat appearing —</w:t>
      </w:r>
    </w:p>
    <w:p w14:paraId="23787C0B" w14:textId="77777777" w:rsidR="00441623" w:rsidRPr="00FE7188" w:rsidRDefault="00441623" w:rsidP="00441623">
      <w:pPr>
        <w:rPr>
          <w:rFonts w:ascii="Courier New" w:hAnsi="Courier New" w:cs="Courier New"/>
        </w:rPr>
      </w:pPr>
    </w:p>
    <w:p w14:paraId="603B72A8"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3AA8DDE" w14:textId="77777777" w:rsidR="00441623" w:rsidRPr="00FE7188" w:rsidRDefault="00441623" w:rsidP="00441623">
      <w:pPr>
        <w:rPr>
          <w:rFonts w:ascii="Courier New" w:hAnsi="Courier New" w:cs="Courier New"/>
        </w:rPr>
      </w:pPr>
      <w:r w:rsidRPr="00FE7188">
        <w:rPr>
          <w:rFonts w:ascii="Courier New" w:hAnsi="Courier New" w:cs="Courier New"/>
        </w:rPr>
        <w:t>I can see your boobs.</w:t>
      </w:r>
    </w:p>
    <w:p w14:paraId="21115AA3" w14:textId="77777777" w:rsidR="00441623" w:rsidRPr="00FE7188" w:rsidRDefault="00441623" w:rsidP="00441623">
      <w:pPr>
        <w:rPr>
          <w:rFonts w:ascii="Courier New" w:hAnsi="Courier New" w:cs="Courier New"/>
        </w:rPr>
      </w:pPr>
    </w:p>
    <w:p w14:paraId="31CEE2A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8D9E66D" w14:textId="77777777" w:rsidR="00441623" w:rsidRPr="00FE7188" w:rsidRDefault="00441623" w:rsidP="00441623">
      <w:pPr>
        <w:rPr>
          <w:rFonts w:ascii="Courier New" w:hAnsi="Courier New" w:cs="Courier New"/>
        </w:rPr>
      </w:pPr>
      <w:r w:rsidRPr="00FE7188">
        <w:rPr>
          <w:rFonts w:ascii="Courier New" w:hAnsi="Courier New" w:cs="Courier New"/>
        </w:rPr>
        <w:t>And does that make you uncomfortable?</w:t>
      </w:r>
    </w:p>
    <w:p w14:paraId="0A69C190" w14:textId="77777777" w:rsidR="00441623" w:rsidRPr="00FE7188" w:rsidRDefault="00441623" w:rsidP="00441623">
      <w:pPr>
        <w:rPr>
          <w:rFonts w:ascii="Courier New" w:hAnsi="Courier New" w:cs="Courier New"/>
        </w:rPr>
      </w:pPr>
    </w:p>
    <w:p w14:paraId="16335C40"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B66B9CC" w14:textId="77777777" w:rsidR="00441623" w:rsidRPr="00FE7188" w:rsidRDefault="00441623" w:rsidP="00441623">
      <w:pPr>
        <w:rPr>
          <w:rFonts w:ascii="Courier New" w:hAnsi="Courier New" w:cs="Courier New"/>
        </w:rPr>
      </w:pPr>
      <w:r w:rsidRPr="00FE7188">
        <w:rPr>
          <w:rFonts w:ascii="Courier New" w:hAnsi="Courier New" w:cs="Courier New"/>
        </w:rPr>
        <w:t>(Defensively.) No.</w:t>
      </w:r>
    </w:p>
    <w:p w14:paraId="3EF2A9F1" w14:textId="77777777" w:rsidR="00441623" w:rsidRPr="00FE7188" w:rsidRDefault="00441623" w:rsidP="00441623">
      <w:pPr>
        <w:rPr>
          <w:rFonts w:ascii="Courier New" w:hAnsi="Courier New" w:cs="Courier New"/>
        </w:rPr>
      </w:pPr>
    </w:p>
    <w:p w14:paraId="7E6E4C6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876F58B" w14:textId="77777777" w:rsidR="00441623" w:rsidRPr="00FE7188" w:rsidRDefault="00441623" w:rsidP="00441623">
      <w:pPr>
        <w:rPr>
          <w:rFonts w:ascii="Courier New" w:hAnsi="Courier New" w:cs="Courier New"/>
        </w:rPr>
      </w:pPr>
      <w:r w:rsidRPr="00FE7188">
        <w:rPr>
          <w:rFonts w:ascii="Courier New" w:hAnsi="Courier New" w:cs="Courier New"/>
        </w:rPr>
        <w:t>(Puts her shirt back on.) All right. We’re nearing the end of our session today.</w:t>
      </w:r>
    </w:p>
    <w:p w14:paraId="36B6D0C1" w14:textId="77777777" w:rsidR="00441623" w:rsidRPr="00FE7188" w:rsidRDefault="00441623" w:rsidP="00441623">
      <w:pPr>
        <w:rPr>
          <w:rFonts w:ascii="Courier New" w:hAnsi="Courier New" w:cs="Courier New"/>
        </w:rPr>
      </w:pPr>
    </w:p>
    <w:p w14:paraId="1E734E3D"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88D30A2" w14:textId="77777777" w:rsidR="00441623" w:rsidRPr="00FE7188" w:rsidRDefault="00441623" w:rsidP="00441623">
      <w:pPr>
        <w:rPr>
          <w:rFonts w:ascii="Courier New" w:hAnsi="Courier New" w:cs="Courier New"/>
        </w:rPr>
      </w:pPr>
      <w:r w:rsidRPr="00FE7188">
        <w:rPr>
          <w:rFonts w:ascii="Courier New" w:hAnsi="Courier New" w:cs="Courier New"/>
        </w:rPr>
        <w:t>Where did you say you got your degree again?</w:t>
      </w:r>
    </w:p>
    <w:p w14:paraId="6B8F92B6" w14:textId="77777777" w:rsidR="00441623" w:rsidRPr="00FE7188" w:rsidRDefault="00441623" w:rsidP="00441623">
      <w:pPr>
        <w:rPr>
          <w:rFonts w:ascii="Courier New" w:hAnsi="Courier New" w:cs="Courier New"/>
        </w:rPr>
      </w:pPr>
    </w:p>
    <w:p w14:paraId="7DFC447A"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1DBFFF8" w14:textId="77777777" w:rsidR="00441623" w:rsidRPr="00FE7188" w:rsidRDefault="00441623" w:rsidP="00441623">
      <w:pPr>
        <w:rPr>
          <w:rFonts w:ascii="Courier New" w:hAnsi="Courier New" w:cs="Courier New"/>
        </w:rPr>
      </w:pPr>
      <w:r w:rsidRPr="00FE7188">
        <w:rPr>
          <w:rFonts w:ascii="Courier New" w:hAnsi="Courier New" w:cs="Courier New"/>
        </w:rPr>
        <w:t xml:space="preserve">The nature of my study was very self-directed. But I hold several certifications from various accredited online institutions. I have many high profile clients. </w:t>
      </w:r>
    </w:p>
    <w:p w14:paraId="7FF7AC79" w14:textId="77777777" w:rsidR="00441623" w:rsidRPr="00FE7188" w:rsidRDefault="00441623" w:rsidP="00441623">
      <w:pPr>
        <w:rPr>
          <w:rFonts w:ascii="Courier New" w:hAnsi="Courier New" w:cs="Courier New"/>
        </w:rPr>
      </w:pPr>
    </w:p>
    <w:p w14:paraId="5BA0A6ED" w14:textId="77777777" w:rsidR="00441623" w:rsidRPr="00FE7188" w:rsidRDefault="00441623" w:rsidP="00441623">
      <w:pPr>
        <w:rPr>
          <w:rFonts w:ascii="Courier New" w:hAnsi="Courier New" w:cs="Courier New"/>
        </w:rPr>
      </w:pPr>
      <w:r w:rsidRPr="00FE7188">
        <w:rPr>
          <w:rFonts w:ascii="Courier New" w:hAnsi="Courier New" w:cs="Courier New"/>
        </w:rPr>
        <w:t xml:space="preserve">LOGAN: </w:t>
      </w:r>
    </w:p>
    <w:p w14:paraId="3D30AD70" w14:textId="77777777" w:rsidR="00441623" w:rsidRPr="00FE7188" w:rsidRDefault="00441623" w:rsidP="00441623">
      <w:pPr>
        <w:rPr>
          <w:rFonts w:ascii="Courier New" w:hAnsi="Courier New" w:cs="Courier New"/>
        </w:rPr>
      </w:pPr>
      <w:r w:rsidRPr="00FE7188">
        <w:rPr>
          <w:rFonts w:ascii="Courier New" w:hAnsi="Courier New" w:cs="Courier New"/>
        </w:rPr>
        <w:t xml:space="preserve">That’s why you’re so expensive. </w:t>
      </w:r>
    </w:p>
    <w:p w14:paraId="0F7A6547" w14:textId="77777777" w:rsidR="00441623" w:rsidRPr="00FE7188" w:rsidRDefault="00441623" w:rsidP="00441623">
      <w:pPr>
        <w:rPr>
          <w:rFonts w:ascii="Courier New" w:hAnsi="Courier New" w:cs="Courier New"/>
        </w:rPr>
      </w:pPr>
    </w:p>
    <w:p w14:paraId="658C021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73A5B58" w14:textId="6C92A879" w:rsidR="00441623" w:rsidRPr="00FE7188" w:rsidRDefault="00441623" w:rsidP="00441623">
      <w:pPr>
        <w:rPr>
          <w:rFonts w:ascii="Courier New" w:hAnsi="Courier New" w:cs="Courier New"/>
        </w:rPr>
      </w:pPr>
      <w:r w:rsidRPr="00FE7188">
        <w:rPr>
          <w:rFonts w:ascii="Courier New" w:hAnsi="Courier New" w:cs="Courier New"/>
        </w:rPr>
        <w:t>Mm</w:t>
      </w:r>
      <w:r w:rsidR="00F039A3">
        <w:rPr>
          <w:rFonts w:ascii="Courier New" w:hAnsi="Courier New" w:cs="Courier New"/>
        </w:rPr>
        <w:t>-</w:t>
      </w:r>
      <w:r w:rsidRPr="00FE7188">
        <w:rPr>
          <w:rFonts w:ascii="Courier New" w:hAnsi="Courier New" w:cs="Courier New"/>
        </w:rPr>
        <w:t xml:space="preserve">hmm. So, a transaction will be made on your account within the next three days. Shall we go ahead and schedule for next week? Same time? I think we've got a lot to excavate here. </w:t>
      </w:r>
    </w:p>
    <w:p w14:paraId="24CF1104" w14:textId="77777777" w:rsidR="00441623" w:rsidRPr="00FE7188" w:rsidRDefault="00441623" w:rsidP="00441623">
      <w:pPr>
        <w:rPr>
          <w:rFonts w:ascii="Courier New" w:hAnsi="Courier New" w:cs="Courier New"/>
        </w:rPr>
      </w:pPr>
    </w:p>
    <w:p w14:paraId="36CC9C5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295D5C5" w14:textId="77777777" w:rsidR="00441623" w:rsidRPr="00FE7188" w:rsidRDefault="00441623" w:rsidP="00441623">
      <w:pPr>
        <w:rPr>
          <w:rFonts w:ascii="Courier New" w:hAnsi="Courier New" w:cs="Courier New"/>
        </w:rPr>
      </w:pPr>
      <w:r w:rsidRPr="00FE7188">
        <w:rPr>
          <w:rFonts w:ascii="Courier New" w:hAnsi="Courier New" w:cs="Courier New"/>
        </w:rPr>
        <w:t>Okay. I'll put it on my Google calendar.</w:t>
      </w:r>
    </w:p>
    <w:p w14:paraId="2936DA8F" w14:textId="77777777" w:rsidR="00441623" w:rsidRPr="00FE7188" w:rsidRDefault="00441623" w:rsidP="00441623">
      <w:pPr>
        <w:rPr>
          <w:rFonts w:ascii="Courier New" w:hAnsi="Courier New" w:cs="Courier New"/>
        </w:rPr>
      </w:pPr>
    </w:p>
    <w:p w14:paraId="386B5A52"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0974C260" w14:textId="1BEE6800" w:rsidR="00441623" w:rsidRPr="00FE7188" w:rsidRDefault="00441623" w:rsidP="00441623">
      <w:pPr>
        <w:rPr>
          <w:rFonts w:ascii="Courier New" w:hAnsi="Courier New" w:cs="Courier New"/>
        </w:rPr>
      </w:pPr>
      <w:r w:rsidRPr="00FE7188">
        <w:rPr>
          <w:rFonts w:ascii="Courier New" w:hAnsi="Courier New" w:cs="Courier New"/>
        </w:rPr>
        <w:t>Great. I like to end my sessions with a visualization exercise. So, please close your eyes now, empty your mind, and take three cleansing breaths</w:t>
      </w:r>
      <w:r w:rsidR="00BE2C61">
        <w:rPr>
          <w:rFonts w:ascii="Courier New" w:hAnsi="Courier New" w:cs="Courier New"/>
        </w:rPr>
        <w:t>. ...</w:t>
      </w:r>
      <w:r w:rsidRPr="00FE7188">
        <w:rPr>
          <w:rFonts w:ascii="Courier New" w:hAnsi="Courier New" w:cs="Courier New"/>
        </w:rPr>
        <w:t xml:space="preserve">Good. </w:t>
      </w:r>
      <w:r w:rsidR="00BE2C61">
        <w:rPr>
          <w:rFonts w:ascii="Courier New" w:hAnsi="Courier New" w:cs="Courier New"/>
        </w:rPr>
        <w:t>W</w:t>
      </w:r>
      <w:r w:rsidRPr="00FE7188">
        <w:rPr>
          <w:rFonts w:ascii="Courier New" w:hAnsi="Courier New" w:cs="Courier New"/>
        </w:rPr>
        <w:t>hat color is the inside of your mind?</w:t>
      </w:r>
    </w:p>
    <w:p w14:paraId="5F519465" w14:textId="77777777" w:rsidR="00441623" w:rsidRPr="00FE7188" w:rsidRDefault="00441623" w:rsidP="00441623">
      <w:pPr>
        <w:rPr>
          <w:rFonts w:ascii="Courier New" w:hAnsi="Courier New" w:cs="Courier New"/>
        </w:rPr>
      </w:pPr>
    </w:p>
    <w:p w14:paraId="57B6D76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1C71ABA3" w14:textId="77777777" w:rsidR="00441623" w:rsidRPr="00FE7188" w:rsidRDefault="00441623" w:rsidP="00441623">
      <w:pPr>
        <w:rPr>
          <w:rFonts w:ascii="Courier New" w:hAnsi="Courier New" w:cs="Courier New"/>
        </w:rPr>
      </w:pPr>
      <w:r w:rsidRPr="00FE7188">
        <w:rPr>
          <w:rFonts w:ascii="Courier New" w:hAnsi="Courier New" w:cs="Courier New"/>
        </w:rPr>
        <w:t xml:space="preserve">[Black.] </w:t>
      </w:r>
    </w:p>
    <w:p w14:paraId="4FD2484F" w14:textId="77777777" w:rsidR="00441623" w:rsidRPr="00FE7188" w:rsidRDefault="00441623" w:rsidP="00441623">
      <w:pPr>
        <w:rPr>
          <w:rFonts w:ascii="Courier New" w:hAnsi="Courier New" w:cs="Courier New"/>
        </w:rPr>
      </w:pPr>
    </w:p>
    <w:p w14:paraId="512CCC19"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3E9ECD46" w14:textId="77777777" w:rsidR="00441623" w:rsidRPr="00FE7188" w:rsidRDefault="00441623" w:rsidP="00441623">
      <w:pPr>
        <w:rPr>
          <w:rFonts w:ascii="Courier New" w:hAnsi="Courier New" w:cs="Courier New"/>
        </w:rPr>
      </w:pPr>
      <w:r w:rsidRPr="00FE7188">
        <w:rPr>
          <w:rFonts w:ascii="Courier New" w:hAnsi="Courier New" w:cs="Courier New"/>
        </w:rPr>
        <w:t xml:space="preserve">A door appears inside the space of your mind. You open it. A cold and cleansing wind sweeps by you, blowing all the scattered bits of debris out of your mind, until only the essential essence remains. What do you see? </w:t>
      </w:r>
    </w:p>
    <w:p w14:paraId="6D35C95F" w14:textId="77777777" w:rsidR="00441623" w:rsidRPr="00FE7188" w:rsidRDefault="00441623" w:rsidP="00441623">
      <w:pPr>
        <w:rPr>
          <w:rFonts w:ascii="Courier New" w:hAnsi="Courier New" w:cs="Courier New"/>
        </w:rPr>
      </w:pPr>
    </w:p>
    <w:p w14:paraId="437B44A3"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B04F642" w14:textId="77777777" w:rsidR="00441623" w:rsidRPr="00FE7188" w:rsidRDefault="00441623" w:rsidP="00441623">
      <w:pPr>
        <w:rPr>
          <w:rFonts w:ascii="Courier New" w:hAnsi="Courier New" w:cs="Courier New"/>
        </w:rPr>
      </w:pPr>
      <w:r w:rsidRPr="00FE7188">
        <w:rPr>
          <w:rFonts w:ascii="Courier New" w:hAnsi="Courier New" w:cs="Courier New"/>
        </w:rPr>
        <w:t>[Brown.]</w:t>
      </w:r>
    </w:p>
    <w:p w14:paraId="38682209" w14:textId="77777777" w:rsidR="00441623" w:rsidRPr="00FE7188" w:rsidRDefault="00441623" w:rsidP="00441623">
      <w:pPr>
        <w:rPr>
          <w:rFonts w:ascii="Courier New" w:hAnsi="Courier New" w:cs="Courier New"/>
        </w:rPr>
      </w:pPr>
    </w:p>
    <w:p w14:paraId="0DEE8804"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12E4C5A4" w14:textId="643C146A" w:rsidR="00441623" w:rsidRPr="00FE7188" w:rsidRDefault="00441623" w:rsidP="00441623">
      <w:pPr>
        <w:rPr>
          <w:rFonts w:ascii="Courier New" w:hAnsi="Courier New" w:cs="Courier New"/>
        </w:rPr>
      </w:pPr>
      <w:r w:rsidRPr="00FE7188">
        <w:rPr>
          <w:rFonts w:ascii="Courier New" w:hAnsi="Courier New" w:cs="Courier New"/>
        </w:rPr>
        <w:t>Yes. Your brain is an expansive space. It can hold so much. A</w:t>
      </w:r>
      <w:r w:rsidR="00BE2C61">
        <w:rPr>
          <w:rFonts w:ascii="Courier New" w:hAnsi="Courier New" w:cs="Courier New"/>
        </w:rPr>
        <w:t>nd yet, when you look up and around,</w:t>
      </w:r>
      <w:r w:rsidRPr="00FE7188">
        <w:rPr>
          <w:rFonts w:ascii="Courier New" w:hAnsi="Courier New" w:cs="Courier New"/>
        </w:rPr>
        <w:t xml:space="preserve"> you see the shell of your cerebrum. Transparent, </w:t>
      </w:r>
      <w:r w:rsidR="00BE2C61">
        <w:rPr>
          <w:rFonts w:ascii="Courier New" w:hAnsi="Courier New" w:cs="Courier New"/>
        </w:rPr>
        <w:t xml:space="preserve">at </w:t>
      </w:r>
      <w:r w:rsidRPr="00FE7188">
        <w:rPr>
          <w:rFonts w:ascii="Courier New" w:hAnsi="Courier New" w:cs="Courier New"/>
        </w:rPr>
        <w:t xml:space="preserve">first, but growing more and more solid, closing in on you. What is the shell that encloses your understanding? What keeps you from reaching your full potential? </w:t>
      </w:r>
    </w:p>
    <w:p w14:paraId="6D7EE34A" w14:textId="77777777" w:rsidR="00441623" w:rsidRPr="00FE7188" w:rsidRDefault="00441623" w:rsidP="00441623">
      <w:pPr>
        <w:rPr>
          <w:rFonts w:ascii="Courier New" w:hAnsi="Courier New" w:cs="Courier New"/>
        </w:rPr>
      </w:pPr>
    </w:p>
    <w:p w14:paraId="37E28F5C"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9A29178" w14:textId="77777777" w:rsidR="00441623" w:rsidRPr="00FE7188" w:rsidRDefault="00441623" w:rsidP="00441623">
      <w:pPr>
        <w:rPr>
          <w:rFonts w:ascii="Courier New" w:hAnsi="Courier New" w:cs="Courier New"/>
        </w:rPr>
      </w:pPr>
      <w:r w:rsidRPr="00FE7188">
        <w:rPr>
          <w:rFonts w:ascii="Courier New" w:hAnsi="Courier New" w:cs="Courier New"/>
        </w:rPr>
        <w:t xml:space="preserve">[Gray.] </w:t>
      </w:r>
    </w:p>
    <w:p w14:paraId="3CB3624A" w14:textId="77777777" w:rsidR="00441623" w:rsidRPr="00FE7188" w:rsidRDefault="00441623" w:rsidP="00441623">
      <w:pPr>
        <w:rPr>
          <w:rFonts w:ascii="Courier New" w:hAnsi="Courier New" w:cs="Courier New"/>
        </w:rPr>
      </w:pPr>
    </w:p>
    <w:p w14:paraId="48CE857A" w14:textId="77777777" w:rsidR="00441623" w:rsidRPr="00FE7188" w:rsidRDefault="00441623" w:rsidP="00441623">
      <w:pPr>
        <w:rPr>
          <w:rFonts w:ascii="Courier New" w:hAnsi="Courier New" w:cs="Courier New"/>
        </w:rPr>
      </w:pPr>
      <w:r w:rsidRPr="00FE7188">
        <w:rPr>
          <w:rFonts w:ascii="Courier New" w:hAnsi="Courier New" w:cs="Courier New"/>
        </w:rPr>
        <w:t>CONSTANCE:</w:t>
      </w:r>
    </w:p>
    <w:p w14:paraId="35E375EF" w14:textId="77777777" w:rsidR="00441623" w:rsidRPr="00FE7188" w:rsidRDefault="00441623" w:rsidP="00441623">
      <w:pPr>
        <w:rPr>
          <w:rFonts w:ascii="Courier New" w:hAnsi="Courier New" w:cs="Courier New"/>
        </w:rPr>
      </w:pPr>
      <w:r w:rsidRPr="00FE7188">
        <w:rPr>
          <w:rFonts w:ascii="Courier New" w:hAnsi="Courier New" w:cs="Courier New"/>
        </w:rPr>
        <w:t>Wonderful. I think we've had a very successful session. I look forward to seeing you next week.</w:t>
      </w:r>
    </w:p>
    <w:p w14:paraId="723018C7" w14:textId="77777777" w:rsidR="00441623" w:rsidRPr="00FE7188" w:rsidRDefault="00441623" w:rsidP="00441623">
      <w:pPr>
        <w:rPr>
          <w:rFonts w:ascii="Courier New" w:hAnsi="Courier New" w:cs="Courier New"/>
        </w:rPr>
      </w:pPr>
    </w:p>
    <w:p w14:paraId="3A338B05"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6691B0D" w14:textId="77777777" w:rsidR="00441623" w:rsidRPr="00FE7188" w:rsidRDefault="00441623" w:rsidP="00441623">
      <w:pPr>
        <w:rPr>
          <w:rFonts w:ascii="Courier New" w:hAnsi="Courier New" w:cs="Courier New"/>
        </w:rPr>
      </w:pPr>
      <w:r w:rsidRPr="00FE7188">
        <w:rPr>
          <w:rFonts w:ascii="Courier New" w:hAnsi="Courier New" w:cs="Courier New"/>
        </w:rPr>
        <w:t>I'll see you — (CONSTANCE signs off.) — next week.</w:t>
      </w:r>
    </w:p>
    <w:p w14:paraId="693FB290" w14:textId="77777777" w:rsidR="00441623" w:rsidRPr="00FE7188" w:rsidRDefault="00441623" w:rsidP="00441623">
      <w:pPr>
        <w:rPr>
          <w:rFonts w:ascii="Courier New" w:hAnsi="Courier New" w:cs="Courier New"/>
        </w:rPr>
      </w:pPr>
    </w:p>
    <w:p w14:paraId="4BB22D48" w14:textId="77777777" w:rsidR="00441623" w:rsidRPr="00FE7188" w:rsidRDefault="00441623" w:rsidP="00441623">
      <w:pPr>
        <w:rPr>
          <w:rFonts w:ascii="Courier New" w:hAnsi="Courier New" w:cs="Courier New"/>
        </w:rPr>
      </w:pPr>
      <w:r w:rsidRPr="00FE7188">
        <w:rPr>
          <w:rFonts w:ascii="Courier New" w:hAnsi="Courier New" w:cs="Courier New"/>
        </w:rPr>
        <w:t>(The bathroom is empty. LOGAN looks around the emptiness. He crouches down by the vent and waits for the music. Soon, it comes, softly, then louder, and we move upstairs to...)</w:t>
      </w:r>
    </w:p>
    <w:p w14:paraId="0D7FFD60" w14:textId="77777777" w:rsidR="00441623" w:rsidRPr="00FE7188" w:rsidRDefault="00441623" w:rsidP="00441623">
      <w:pPr>
        <w:rPr>
          <w:rFonts w:ascii="Courier New" w:hAnsi="Courier New" w:cs="Courier New"/>
        </w:rPr>
      </w:pPr>
    </w:p>
    <w:p w14:paraId="0227F3AB" w14:textId="77777777" w:rsidR="00441623" w:rsidRPr="00FE7188" w:rsidRDefault="00441623" w:rsidP="00441623">
      <w:pPr>
        <w:rPr>
          <w:rFonts w:ascii="Courier New" w:hAnsi="Courier New" w:cs="Courier New"/>
        </w:rPr>
      </w:pPr>
      <w:r w:rsidRPr="00FE7188">
        <w:rPr>
          <w:rFonts w:ascii="Courier New" w:hAnsi="Courier New" w:cs="Courier New"/>
        </w:rPr>
        <w:t>End of Scene 1</w:t>
      </w:r>
    </w:p>
    <w:p w14:paraId="51BB858B" w14:textId="77777777" w:rsidR="00441623" w:rsidRPr="00FE7188" w:rsidRDefault="00441623" w:rsidP="00441623">
      <w:pPr>
        <w:rPr>
          <w:rFonts w:ascii="Courier New" w:hAnsi="Courier New" w:cs="Courier New"/>
        </w:rPr>
      </w:pPr>
    </w:p>
    <w:p w14:paraId="21FEF599" w14:textId="77777777" w:rsidR="00441623" w:rsidRPr="00FE7188" w:rsidRDefault="00441623" w:rsidP="00441623">
      <w:pPr>
        <w:rPr>
          <w:rFonts w:ascii="Courier New" w:hAnsi="Courier New" w:cs="Courier New"/>
        </w:rPr>
      </w:pPr>
    </w:p>
    <w:p w14:paraId="4D20BFBB" w14:textId="77777777" w:rsidR="00441623" w:rsidRPr="00FE7188" w:rsidRDefault="00441623" w:rsidP="00441623">
      <w:pPr>
        <w:rPr>
          <w:rFonts w:ascii="Courier New" w:hAnsi="Courier New" w:cs="Courier New"/>
        </w:rPr>
      </w:pPr>
    </w:p>
    <w:p w14:paraId="7C6837E8" w14:textId="77777777" w:rsidR="00441623" w:rsidRPr="00FE7188" w:rsidRDefault="00441623" w:rsidP="00441623">
      <w:pPr>
        <w:rPr>
          <w:rFonts w:ascii="Courier New" w:hAnsi="Courier New" w:cs="Courier New"/>
        </w:rPr>
      </w:pPr>
    </w:p>
    <w:p w14:paraId="4535AA5B"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36D52E44" w14:textId="77777777" w:rsidR="00441623" w:rsidRPr="00FE7188" w:rsidRDefault="00441623" w:rsidP="00441623">
      <w:pPr>
        <w:rPr>
          <w:rFonts w:ascii="Courier New" w:hAnsi="Courier New" w:cs="Courier New"/>
        </w:rPr>
      </w:pPr>
    </w:p>
    <w:p w14:paraId="2B5CABF0" w14:textId="77777777" w:rsidR="00441623" w:rsidRPr="00FE7188" w:rsidRDefault="00441623" w:rsidP="00441623">
      <w:pPr>
        <w:rPr>
          <w:rFonts w:ascii="Courier New" w:hAnsi="Courier New" w:cs="Courier New"/>
        </w:rPr>
      </w:pPr>
    </w:p>
    <w:p w14:paraId="33C697F8" w14:textId="77777777" w:rsidR="00BE2C61" w:rsidRDefault="00BE2C61">
      <w:pPr>
        <w:rPr>
          <w:rFonts w:ascii="Courier New" w:hAnsi="Courier New" w:cs="Courier New"/>
        </w:rPr>
      </w:pPr>
      <w:r>
        <w:rPr>
          <w:rFonts w:ascii="Courier New" w:hAnsi="Courier New" w:cs="Courier New"/>
        </w:rPr>
        <w:br w:type="page"/>
      </w:r>
    </w:p>
    <w:p w14:paraId="1D3CE9BC" w14:textId="6FE809A3" w:rsidR="00441623" w:rsidRPr="00FE7188" w:rsidRDefault="00441623" w:rsidP="00441623">
      <w:pPr>
        <w:rPr>
          <w:rFonts w:ascii="Courier New" w:hAnsi="Courier New" w:cs="Courier New"/>
        </w:rPr>
      </w:pPr>
      <w:r w:rsidRPr="00FE7188">
        <w:rPr>
          <w:rFonts w:ascii="Courier New" w:hAnsi="Courier New" w:cs="Courier New"/>
        </w:rPr>
        <w:t>Scene 2</w:t>
      </w:r>
    </w:p>
    <w:p w14:paraId="44DF9914" w14:textId="77777777" w:rsidR="00441623" w:rsidRPr="00FE7188" w:rsidRDefault="00441623" w:rsidP="00441623">
      <w:pPr>
        <w:rPr>
          <w:rFonts w:ascii="Courier New" w:hAnsi="Courier New" w:cs="Courier New"/>
        </w:rPr>
      </w:pPr>
    </w:p>
    <w:p w14:paraId="51006E8E" w14:textId="49365166" w:rsidR="00441623" w:rsidRPr="00FE7188" w:rsidRDefault="00BE2C61" w:rsidP="00441623">
      <w:pPr>
        <w:rPr>
          <w:rFonts w:ascii="Courier New" w:hAnsi="Courier New" w:cs="Courier New"/>
        </w:rPr>
      </w:pPr>
      <w:r>
        <w:rPr>
          <w:rFonts w:ascii="Courier New" w:hAnsi="Courier New" w:cs="Courier New"/>
        </w:rPr>
        <w:t>(Evan and Olivia</w:t>
      </w:r>
      <w:r w:rsidR="00441623" w:rsidRPr="00FE7188">
        <w:rPr>
          <w:rFonts w:ascii="Courier New" w:hAnsi="Courier New" w:cs="Courier New"/>
        </w:rPr>
        <w:t>’s</w:t>
      </w:r>
      <w:r>
        <w:rPr>
          <w:rFonts w:ascii="Courier New" w:hAnsi="Courier New" w:cs="Courier New"/>
        </w:rPr>
        <w:t xml:space="preserve"> apartment. Olivia sings inside the bathroom, getting ready for bed. She moves into the bedroom, and Evan steps in as well, watching her</w:t>
      </w:r>
      <w:r w:rsidR="00441623" w:rsidRPr="00FE7188">
        <w:rPr>
          <w:rFonts w:ascii="Courier New" w:hAnsi="Courier New" w:cs="Courier New"/>
        </w:rPr>
        <w:t xml:space="preserve">.) </w:t>
      </w:r>
    </w:p>
    <w:p w14:paraId="189E12B5" w14:textId="77777777" w:rsidR="00441623" w:rsidRPr="00FE7188" w:rsidRDefault="00441623" w:rsidP="00441623">
      <w:pPr>
        <w:rPr>
          <w:rFonts w:ascii="Courier New" w:hAnsi="Courier New" w:cs="Courier New"/>
        </w:rPr>
      </w:pPr>
    </w:p>
    <w:p w14:paraId="03406A6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93F5B58" w14:textId="77777777" w:rsidR="00441623" w:rsidRPr="00FE7188" w:rsidRDefault="00441623" w:rsidP="00441623">
      <w:pPr>
        <w:rPr>
          <w:rFonts w:ascii="Courier New" w:hAnsi="Courier New" w:cs="Courier New"/>
        </w:rPr>
      </w:pPr>
      <w:r w:rsidRPr="00FE7188">
        <w:rPr>
          <w:rFonts w:ascii="Courier New" w:hAnsi="Courier New" w:cs="Courier New"/>
        </w:rPr>
        <w:t>[MUSIC]</w:t>
      </w:r>
    </w:p>
    <w:p w14:paraId="6EA01BF4" w14:textId="77777777" w:rsidR="00441623" w:rsidRPr="00FE7188" w:rsidRDefault="00441623" w:rsidP="00441623">
      <w:pPr>
        <w:rPr>
          <w:rFonts w:ascii="Courier New" w:hAnsi="Courier New" w:cs="Courier New"/>
        </w:rPr>
      </w:pPr>
    </w:p>
    <w:p w14:paraId="0F5D6072"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0C49B22F" w14:textId="77777777" w:rsidR="00441623" w:rsidRPr="00FE7188" w:rsidRDefault="00441623" w:rsidP="00441623">
      <w:pPr>
        <w:rPr>
          <w:rFonts w:ascii="Courier New" w:hAnsi="Courier New" w:cs="Courier New"/>
        </w:rPr>
      </w:pPr>
      <w:r w:rsidRPr="00FE7188">
        <w:rPr>
          <w:rFonts w:ascii="Courier New" w:hAnsi="Courier New" w:cs="Courier New"/>
        </w:rPr>
        <w:t>New tune?</w:t>
      </w:r>
    </w:p>
    <w:p w14:paraId="02457478" w14:textId="77777777" w:rsidR="00441623" w:rsidRPr="00FE7188" w:rsidRDefault="00441623" w:rsidP="00441623">
      <w:pPr>
        <w:rPr>
          <w:rFonts w:ascii="Courier New" w:hAnsi="Courier New" w:cs="Courier New"/>
        </w:rPr>
      </w:pPr>
    </w:p>
    <w:p w14:paraId="3D91C655"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C728133" w14:textId="77777777" w:rsidR="00441623" w:rsidRPr="00FE7188" w:rsidRDefault="00441623" w:rsidP="00441623">
      <w:pPr>
        <w:rPr>
          <w:rFonts w:ascii="Courier New" w:hAnsi="Courier New" w:cs="Courier New"/>
        </w:rPr>
      </w:pPr>
      <w:r w:rsidRPr="00FE7188">
        <w:rPr>
          <w:rFonts w:ascii="Courier New" w:hAnsi="Courier New" w:cs="Courier New"/>
        </w:rPr>
        <w:t xml:space="preserve">Old tune. </w:t>
      </w:r>
      <w:r w:rsidRPr="00BE2C61">
        <w:rPr>
          <w:rFonts w:ascii="Courier New" w:hAnsi="Courier New" w:cs="Courier New"/>
          <w:i/>
        </w:rPr>
        <w:t>Lasciatemi morir</w:t>
      </w:r>
      <w:r w:rsidRPr="00FE7188">
        <w:rPr>
          <w:rFonts w:ascii="Courier New" w:hAnsi="Courier New" w:cs="Courier New"/>
        </w:rPr>
        <w:t>. The only song remaining from Monteverdi's L'Arianna.</w:t>
      </w:r>
    </w:p>
    <w:p w14:paraId="6FD35598" w14:textId="77777777" w:rsidR="00441623" w:rsidRPr="00FE7188" w:rsidRDefault="00441623" w:rsidP="00441623">
      <w:pPr>
        <w:rPr>
          <w:rFonts w:ascii="Courier New" w:hAnsi="Courier New" w:cs="Courier New"/>
        </w:rPr>
      </w:pPr>
    </w:p>
    <w:p w14:paraId="1987A0C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32FD62D" w14:textId="477F7900" w:rsidR="00441623" w:rsidRPr="00FE7188" w:rsidRDefault="00441623" w:rsidP="00441623">
      <w:pPr>
        <w:rPr>
          <w:rFonts w:ascii="Courier New" w:hAnsi="Courier New" w:cs="Courier New"/>
        </w:rPr>
      </w:pPr>
      <w:r w:rsidRPr="00FE7188">
        <w:rPr>
          <w:rFonts w:ascii="Courier New" w:hAnsi="Courier New" w:cs="Courier New"/>
        </w:rPr>
        <w:t xml:space="preserve">Sounds </w:t>
      </w:r>
      <w:r w:rsidR="00BE2C61">
        <w:rPr>
          <w:rFonts w:ascii="Courier New" w:hAnsi="Courier New" w:cs="Courier New"/>
        </w:rPr>
        <w:t>like a riot. (He begins to get ready for bed</w:t>
      </w:r>
      <w:r w:rsidRPr="00FE7188">
        <w:rPr>
          <w:rFonts w:ascii="Courier New" w:hAnsi="Courier New" w:cs="Courier New"/>
        </w:rPr>
        <w:t>.) So? You send out the invitations today?</w:t>
      </w:r>
    </w:p>
    <w:p w14:paraId="5D3834B1" w14:textId="77777777" w:rsidR="00441623" w:rsidRPr="00FE7188" w:rsidRDefault="00441623" w:rsidP="00441623">
      <w:pPr>
        <w:rPr>
          <w:rFonts w:ascii="Courier New" w:hAnsi="Courier New" w:cs="Courier New"/>
        </w:rPr>
      </w:pPr>
    </w:p>
    <w:p w14:paraId="504A5AEB"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4F8EDA70" w14:textId="77777777" w:rsidR="00441623" w:rsidRPr="00FE7188" w:rsidRDefault="00441623" w:rsidP="00441623">
      <w:pPr>
        <w:rPr>
          <w:rFonts w:ascii="Courier New" w:hAnsi="Courier New" w:cs="Courier New"/>
        </w:rPr>
      </w:pPr>
      <w:r w:rsidRPr="00FE7188">
        <w:rPr>
          <w:rFonts w:ascii="Courier New" w:hAnsi="Courier New" w:cs="Courier New"/>
        </w:rPr>
        <w:t xml:space="preserve">Mm-hmm. Post office didn’t have any roses or ring stamps, so we got Snoopy instead. It was that or Abraham Lincoln. </w:t>
      </w:r>
    </w:p>
    <w:p w14:paraId="365ED833" w14:textId="77777777" w:rsidR="00441623" w:rsidRPr="00FE7188" w:rsidRDefault="00441623" w:rsidP="00441623">
      <w:pPr>
        <w:rPr>
          <w:rFonts w:ascii="Courier New" w:hAnsi="Courier New" w:cs="Courier New"/>
        </w:rPr>
      </w:pPr>
    </w:p>
    <w:p w14:paraId="6F98EA6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8645A83" w14:textId="77777777" w:rsidR="00441623" w:rsidRPr="00FE7188" w:rsidRDefault="00441623" w:rsidP="00441623">
      <w:pPr>
        <w:rPr>
          <w:rFonts w:ascii="Courier New" w:hAnsi="Courier New" w:cs="Courier New"/>
        </w:rPr>
      </w:pPr>
      <w:r w:rsidRPr="00FE7188">
        <w:rPr>
          <w:rFonts w:ascii="Courier New" w:hAnsi="Courier New" w:cs="Courier New"/>
        </w:rPr>
        <w:t xml:space="preserve">You chose a cartoon dog over a former president as the image that will forever brand our envelopes? </w:t>
      </w:r>
    </w:p>
    <w:p w14:paraId="1CF13453" w14:textId="77777777" w:rsidR="00441623" w:rsidRPr="00FE7188" w:rsidRDefault="00441623" w:rsidP="00441623">
      <w:pPr>
        <w:rPr>
          <w:rFonts w:ascii="Courier New" w:hAnsi="Courier New" w:cs="Courier New"/>
        </w:rPr>
      </w:pPr>
    </w:p>
    <w:p w14:paraId="6C711ABB"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4A1B7C2F" w14:textId="77777777" w:rsidR="00441623" w:rsidRPr="00FE7188" w:rsidRDefault="00441623" w:rsidP="00441623">
      <w:pPr>
        <w:rPr>
          <w:rFonts w:ascii="Courier New" w:hAnsi="Courier New" w:cs="Courier New"/>
        </w:rPr>
      </w:pPr>
      <w:r w:rsidRPr="00FE7188">
        <w:rPr>
          <w:rFonts w:ascii="Courier New" w:hAnsi="Courier New" w:cs="Courier New"/>
        </w:rPr>
        <w:t>Lincoln — victim of assassination. Snoopy — proprietor of the happy dance. I thought it was more celebratory.</w:t>
      </w:r>
    </w:p>
    <w:p w14:paraId="1B77E17B" w14:textId="77777777" w:rsidR="00441623" w:rsidRPr="00FE7188" w:rsidRDefault="00441623" w:rsidP="00441623">
      <w:pPr>
        <w:rPr>
          <w:rFonts w:ascii="Courier New" w:hAnsi="Courier New" w:cs="Courier New"/>
        </w:rPr>
      </w:pPr>
    </w:p>
    <w:p w14:paraId="6111ED5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5313666" w14:textId="2EB9BBEB" w:rsidR="00441623" w:rsidRPr="00FE7188" w:rsidRDefault="00441623" w:rsidP="00441623">
      <w:pPr>
        <w:rPr>
          <w:rFonts w:ascii="Courier New" w:hAnsi="Courier New" w:cs="Courier New"/>
        </w:rPr>
      </w:pPr>
      <w:r w:rsidRPr="00FE7188">
        <w:rPr>
          <w:rFonts w:ascii="Courier New" w:hAnsi="Courier New" w:cs="Courier New"/>
        </w:rPr>
        <w:t>Good point. What's Lincoln doing on a</w:t>
      </w:r>
      <w:r w:rsidR="00F369CC">
        <w:rPr>
          <w:rFonts w:ascii="Courier New" w:hAnsi="Courier New" w:cs="Courier New"/>
        </w:rPr>
        <w:t xml:space="preserve"> stamp anyway? Snoopy it is. So. (Rubbing her shoulders.) I</w:t>
      </w:r>
      <w:r w:rsidRPr="00FE7188">
        <w:rPr>
          <w:rFonts w:ascii="Courier New" w:hAnsi="Courier New" w:cs="Courier New"/>
        </w:rPr>
        <w:t xml:space="preserve">nvitations are sent. The world is alerted. No backing out now. </w:t>
      </w:r>
    </w:p>
    <w:p w14:paraId="7C00D5B8" w14:textId="77777777" w:rsidR="00441623" w:rsidRPr="00FE7188" w:rsidRDefault="00441623" w:rsidP="00441623">
      <w:pPr>
        <w:rPr>
          <w:rFonts w:ascii="Courier New" w:hAnsi="Courier New" w:cs="Courier New"/>
        </w:rPr>
      </w:pPr>
    </w:p>
    <w:p w14:paraId="4713FEFC"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6529EF39" w14:textId="77777777" w:rsidR="00441623" w:rsidRPr="00FE7188" w:rsidRDefault="00441623" w:rsidP="00441623">
      <w:pPr>
        <w:rPr>
          <w:rFonts w:ascii="Courier New" w:hAnsi="Courier New" w:cs="Courier New"/>
        </w:rPr>
      </w:pPr>
      <w:r w:rsidRPr="00FE7188">
        <w:rPr>
          <w:rFonts w:ascii="Courier New" w:hAnsi="Courier New" w:cs="Courier New"/>
        </w:rPr>
        <w:t xml:space="preserve">Cancel that one-way ticket to Peru. </w:t>
      </w:r>
    </w:p>
    <w:p w14:paraId="14CB4A35" w14:textId="77777777" w:rsidR="00441623" w:rsidRPr="00FE7188" w:rsidRDefault="00441623" w:rsidP="00441623">
      <w:pPr>
        <w:rPr>
          <w:rFonts w:ascii="Courier New" w:hAnsi="Courier New" w:cs="Courier New"/>
        </w:rPr>
      </w:pPr>
    </w:p>
    <w:p w14:paraId="55EA875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1568493" w14:textId="77777777" w:rsidR="00441623" w:rsidRPr="00FE7188" w:rsidRDefault="00441623" w:rsidP="00441623">
      <w:pPr>
        <w:rPr>
          <w:rFonts w:ascii="Courier New" w:hAnsi="Courier New" w:cs="Courier New"/>
        </w:rPr>
      </w:pPr>
      <w:r w:rsidRPr="00FE7188">
        <w:rPr>
          <w:rFonts w:ascii="Courier New" w:hAnsi="Courier New" w:cs="Courier New"/>
        </w:rPr>
        <w:t>Throw out that Carmen San Diego disguise.</w:t>
      </w:r>
    </w:p>
    <w:p w14:paraId="0F28B3D4" w14:textId="77777777" w:rsidR="00441623" w:rsidRPr="00FE7188" w:rsidRDefault="00441623" w:rsidP="00441623">
      <w:pPr>
        <w:rPr>
          <w:rFonts w:ascii="Courier New" w:hAnsi="Courier New" w:cs="Courier New"/>
        </w:rPr>
      </w:pPr>
    </w:p>
    <w:p w14:paraId="278776E0"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12E84552" w14:textId="77777777" w:rsidR="00441623" w:rsidRPr="00FE7188" w:rsidRDefault="00441623" w:rsidP="00441623">
      <w:pPr>
        <w:rPr>
          <w:rFonts w:ascii="Courier New" w:hAnsi="Courier New" w:cs="Courier New"/>
        </w:rPr>
      </w:pPr>
      <w:r w:rsidRPr="00FE7188">
        <w:rPr>
          <w:rFonts w:ascii="Courier New" w:hAnsi="Courier New" w:cs="Courier New"/>
        </w:rPr>
        <w:t>Two more months.</w:t>
      </w:r>
    </w:p>
    <w:p w14:paraId="73B81B60" w14:textId="77777777" w:rsidR="00441623" w:rsidRPr="00FE7188" w:rsidRDefault="00441623" w:rsidP="00441623">
      <w:pPr>
        <w:rPr>
          <w:rFonts w:ascii="Courier New" w:hAnsi="Courier New" w:cs="Courier New"/>
        </w:rPr>
      </w:pPr>
    </w:p>
    <w:p w14:paraId="78FF21BD"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6EBE5734" w14:textId="77777777" w:rsidR="00441623" w:rsidRPr="00FE7188" w:rsidRDefault="00441623" w:rsidP="00441623">
      <w:pPr>
        <w:rPr>
          <w:rFonts w:ascii="Courier New" w:hAnsi="Courier New" w:cs="Courier New"/>
        </w:rPr>
      </w:pPr>
      <w:r w:rsidRPr="00FE7188">
        <w:rPr>
          <w:rFonts w:ascii="Courier New" w:hAnsi="Courier New" w:cs="Courier New"/>
        </w:rPr>
        <w:t>Two more months.</w:t>
      </w:r>
    </w:p>
    <w:p w14:paraId="1724565C" w14:textId="77777777" w:rsidR="00441623" w:rsidRPr="00FE7188" w:rsidRDefault="00441623" w:rsidP="00441623">
      <w:pPr>
        <w:rPr>
          <w:rFonts w:ascii="Courier New" w:hAnsi="Courier New" w:cs="Courier New"/>
        </w:rPr>
      </w:pPr>
    </w:p>
    <w:p w14:paraId="6811D39F" w14:textId="77777777" w:rsidR="00441623" w:rsidRPr="00FE7188" w:rsidRDefault="00441623" w:rsidP="00441623">
      <w:pPr>
        <w:rPr>
          <w:rFonts w:ascii="Courier New" w:hAnsi="Courier New" w:cs="Courier New"/>
        </w:rPr>
      </w:pPr>
      <w:r w:rsidRPr="00FE7188">
        <w:rPr>
          <w:rFonts w:ascii="Courier New" w:hAnsi="Courier New" w:cs="Courier New"/>
        </w:rPr>
        <w:t>(Beat.)</w:t>
      </w:r>
    </w:p>
    <w:p w14:paraId="0EF0708D" w14:textId="77777777" w:rsidR="00441623" w:rsidRPr="00FE7188" w:rsidRDefault="00441623" w:rsidP="00441623">
      <w:pPr>
        <w:rPr>
          <w:rFonts w:ascii="Courier New" w:hAnsi="Courier New" w:cs="Courier New"/>
        </w:rPr>
      </w:pPr>
    </w:p>
    <w:p w14:paraId="391A996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C7AF501" w14:textId="4FC09F81" w:rsidR="00441623" w:rsidRPr="00FE7188" w:rsidRDefault="00F369CC" w:rsidP="00441623">
      <w:pPr>
        <w:rPr>
          <w:rFonts w:ascii="Courier New" w:hAnsi="Courier New" w:cs="Courier New"/>
        </w:rPr>
      </w:pPr>
      <w:r>
        <w:rPr>
          <w:rFonts w:ascii="Courier New" w:hAnsi="Courier New" w:cs="Courier New"/>
        </w:rPr>
        <w:t xml:space="preserve">(Getting into bed.) </w:t>
      </w:r>
      <w:r w:rsidR="00441623" w:rsidRPr="00FE7188">
        <w:rPr>
          <w:rFonts w:ascii="Courier New" w:hAnsi="Courier New" w:cs="Courier New"/>
        </w:rPr>
        <w:t xml:space="preserve">When we’re married, do you think we should get our initials carved into some kind of rubber stamp? We could get fabric paint and glassware paint. That seems like the easiest way to monogram all our dishtowels and wine glasses, right? We should have our own seal, you know. All the properly married people do. </w:t>
      </w:r>
    </w:p>
    <w:p w14:paraId="24160E3E" w14:textId="77777777" w:rsidR="00441623" w:rsidRPr="00FE7188" w:rsidRDefault="00441623" w:rsidP="00441623">
      <w:pPr>
        <w:rPr>
          <w:rFonts w:ascii="Courier New" w:hAnsi="Courier New" w:cs="Courier New"/>
        </w:rPr>
      </w:pPr>
    </w:p>
    <w:p w14:paraId="6E05D68D" w14:textId="77777777" w:rsidR="00F369CC" w:rsidRDefault="00441623" w:rsidP="00441623">
      <w:pPr>
        <w:rPr>
          <w:rFonts w:ascii="Courier New" w:hAnsi="Courier New" w:cs="Courier New"/>
        </w:rPr>
      </w:pPr>
      <w:r w:rsidRPr="00FE7188">
        <w:rPr>
          <w:rFonts w:ascii="Courier New" w:hAnsi="Courier New" w:cs="Courier New"/>
        </w:rPr>
        <w:t xml:space="preserve">OLIVIA: </w:t>
      </w:r>
    </w:p>
    <w:p w14:paraId="674664F8" w14:textId="2CA1A195" w:rsidR="00441623" w:rsidRPr="00FE7188" w:rsidRDefault="00441623" w:rsidP="00441623">
      <w:pPr>
        <w:rPr>
          <w:rFonts w:ascii="Courier New" w:hAnsi="Courier New" w:cs="Courier New"/>
        </w:rPr>
      </w:pPr>
      <w:r w:rsidRPr="00FE7188">
        <w:rPr>
          <w:rFonts w:ascii="Courier New" w:hAnsi="Courier New" w:cs="Courier New"/>
        </w:rPr>
        <w:t>(Distracted.)</w:t>
      </w:r>
      <w:r w:rsidR="00F369CC">
        <w:rPr>
          <w:rFonts w:ascii="Courier New" w:hAnsi="Courier New" w:cs="Courier New"/>
        </w:rPr>
        <w:t xml:space="preserve"> </w:t>
      </w:r>
      <w:r w:rsidRPr="00FE7188">
        <w:rPr>
          <w:rFonts w:ascii="Courier New" w:hAnsi="Courier New" w:cs="Courier New"/>
        </w:rPr>
        <w:t xml:space="preserve">Uh-huh. </w:t>
      </w:r>
    </w:p>
    <w:p w14:paraId="129C783B" w14:textId="77777777" w:rsidR="00441623" w:rsidRPr="00FE7188" w:rsidRDefault="00441623" w:rsidP="00441623">
      <w:pPr>
        <w:rPr>
          <w:rFonts w:ascii="Courier New" w:hAnsi="Courier New" w:cs="Courier New"/>
        </w:rPr>
      </w:pPr>
    </w:p>
    <w:p w14:paraId="17BD25C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E5E5167" w14:textId="77777777" w:rsidR="00441623" w:rsidRPr="00FE7188" w:rsidRDefault="00441623" w:rsidP="00441623">
      <w:pPr>
        <w:rPr>
          <w:rFonts w:ascii="Courier New" w:hAnsi="Courier New" w:cs="Courier New"/>
        </w:rPr>
      </w:pPr>
      <w:r w:rsidRPr="00FE7188">
        <w:rPr>
          <w:rFonts w:ascii="Courier New" w:hAnsi="Courier New" w:cs="Courier New"/>
        </w:rPr>
        <w:t>How were rehearsals?</w:t>
      </w:r>
    </w:p>
    <w:p w14:paraId="1365B2AA" w14:textId="77777777" w:rsidR="00441623" w:rsidRPr="00FE7188" w:rsidRDefault="00441623" w:rsidP="00441623">
      <w:pPr>
        <w:rPr>
          <w:rFonts w:ascii="Courier New" w:hAnsi="Courier New" w:cs="Courier New"/>
        </w:rPr>
      </w:pPr>
    </w:p>
    <w:p w14:paraId="3F83D9D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04985F1" w14:textId="77777777" w:rsidR="00441623" w:rsidRPr="00FE7188" w:rsidRDefault="00441623" w:rsidP="00441623">
      <w:pPr>
        <w:rPr>
          <w:rFonts w:ascii="Courier New" w:hAnsi="Courier New" w:cs="Courier New"/>
        </w:rPr>
      </w:pPr>
      <w:r w:rsidRPr="00FE7188">
        <w:rPr>
          <w:rFonts w:ascii="Courier New" w:hAnsi="Courier New" w:cs="Courier New"/>
        </w:rPr>
        <w:t xml:space="preserve">They were good. </w:t>
      </w:r>
    </w:p>
    <w:p w14:paraId="5FA45128" w14:textId="77777777" w:rsidR="00441623" w:rsidRPr="00FE7188" w:rsidRDefault="00441623" w:rsidP="00441623">
      <w:pPr>
        <w:rPr>
          <w:rFonts w:ascii="Courier New" w:hAnsi="Courier New" w:cs="Courier New"/>
        </w:rPr>
      </w:pPr>
    </w:p>
    <w:p w14:paraId="3DCA46D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40D9C9A" w14:textId="77777777" w:rsidR="00441623" w:rsidRPr="00FE7188" w:rsidRDefault="00441623" w:rsidP="00441623">
      <w:pPr>
        <w:rPr>
          <w:rFonts w:ascii="Courier New" w:hAnsi="Courier New" w:cs="Courier New"/>
        </w:rPr>
      </w:pPr>
      <w:r w:rsidRPr="00FE7188">
        <w:rPr>
          <w:rFonts w:ascii="Courier New" w:hAnsi="Courier New" w:cs="Courier New"/>
        </w:rPr>
        <w:t xml:space="preserve">After the show is done, maybe we can take a trip somewhere. </w:t>
      </w:r>
    </w:p>
    <w:p w14:paraId="693D6D46" w14:textId="77777777" w:rsidR="00441623" w:rsidRPr="00FE7188" w:rsidRDefault="00441623" w:rsidP="00441623">
      <w:pPr>
        <w:rPr>
          <w:rFonts w:ascii="Courier New" w:hAnsi="Courier New" w:cs="Courier New"/>
        </w:rPr>
      </w:pPr>
    </w:p>
    <w:p w14:paraId="74961282"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C50FDA3" w14:textId="77777777" w:rsidR="00441623" w:rsidRPr="00FE7188" w:rsidRDefault="00441623" w:rsidP="00441623">
      <w:pPr>
        <w:rPr>
          <w:rFonts w:ascii="Courier New" w:hAnsi="Courier New" w:cs="Courier New"/>
        </w:rPr>
      </w:pPr>
      <w:r w:rsidRPr="00FE7188">
        <w:rPr>
          <w:rFonts w:ascii="Courier New" w:hAnsi="Courier New" w:cs="Courier New"/>
        </w:rPr>
        <w:t>We’re going to Paris in two months.</w:t>
      </w:r>
    </w:p>
    <w:p w14:paraId="0A1F2C29" w14:textId="77777777" w:rsidR="00441623" w:rsidRPr="00FE7188" w:rsidRDefault="00441623" w:rsidP="00441623">
      <w:pPr>
        <w:rPr>
          <w:rFonts w:ascii="Courier New" w:hAnsi="Courier New" w:cs="Courier New"/>
        </w:rPr>
      </w:pPr>
    </w:p>
    <w:p w14:paraId="68EDE17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8F01B8E" w14:textId="77777777" w:rsidR="00441623" w:rsidRPr="00FE7188" w:rsidRDefault="00441623" w:rsidP="00441623">
      <w:pPr>
        <w:rPr>
          <w:rFonts w:ascii="Courier New" w:hAnsi="Courier New" w:cs="Courier New"/>
        </w:rPr>
      </w:pPr>
      <w:r w:rsidRPr="00FE7188">
        <w:rPr>
          <w:rFonts w:ascii="Courier New" w:hAnsi="Courier New" w:cs="Courier New"/>
        </w:rPr>
        <w:t>Just a small trip. A day trip. It’d be nice to spend a day with you.</w:t>
      </w:r>
    </w:p>
    <w:p w14:paraId="7E5DD154" w14:textId="77777777" w:rsidR="00441623" w:rsidRPr="00FE7188" w:rsidRDefault="00441623" w:rsidP="00441623">
      <w:pPr>
        <w:rPr>
          <w:rFonts w:ascii="Courier New" w:hAnsi="Courier New" w:cs="Courier New"/>
        </w:rPr>
      </w:pPr>
    </w:p>
    <w:p w14:paraId="70346CF0"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264422E8" w14:textId="77777777" w:rsidR="00441623" w:rsidRPr="00FE7188" w:rsidRDefault="00441623" w:rsidP="00441623">
      <w:pPr>
        <w:rPr>
          <w:rFonts w:ascii="Courier New" w:hAnsi="Courier New" w:cs="Courier New"/>
        </w:rPr>
      </w:pPr>
      <w:r w:rsidRPr="00FE7188">
        <w:rPr>
          <w:rFonts w:ascii="Courier New" w:hAnsi="Courier New" w:cs="Courier New"/>
        </w:rPr>
        <w:t>Yeah. I guess that would be nice.</w:t>
      </w:r>
    </w:p>
    <w:p w14:paraId="1EFBF187" w14:textId="77777777" w:rsidR="00441623" w:rsidRPr="00FE7188" w:rsidRDefault="00441623" w:rsidP="00441623">
      <w:pPr>
        <w:rPr>
          <w:rFonts w:ascii="Courier New" w:hAnsi="Courier New" w:cs="Courier New"/>
        </w:rPr>
      </w:pPr>
    </w:p>
    <w:p w14:paraId="426D9A50"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01C5D9D7" w14:textId="77777777" w:rsidR="00441623" w:rsidRPr="00FE7188" w:rsidRDefault="00441623" w:rsidP="00441623">
      <w:pPr>
        <w:rPr>
          <w:rFonts w:ascii="Courier New" w:hAnsi="Courier New" w:cs="Courier New"/>
        </w:rPr>
      </w:pPr>
      <w:r w:rsidRPr="00FE7188">
        <w:rPr>
          <w:rFonts w:ascii="Courier New" w:hAnsi="Courier New" w:cs="Courier New"/>
        </w:rPr>
        <w:t>We could go back to that inn, in Port Townsend.</w:t>
      </w:r>
    </w:p>
    <w:p w14:paraId="1E42BA5D" w14:textId="77777777" w:rsidR="00441623" w:rsidRPr="00FE7188" w:rsidRDefault="00441623" w:rsidP="00441623">
      <w:pPr>
        <w:rPr>
          <w:rFonts w:ascii="Courier New" w:hAnsi="Courier New" w:cs="Courier New"/>
        </w:rPr>
      </w:pPr>
    </w:p>
    <w:p w14:paraId="00F4508B"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37C284F1" w14:textId="77777777" w:rsidR="00441623" w:rsidRPr="00FE7188" w:rsidRDefault="00441623" w:rsidP="00441623">
      <w:pPr>
        <w:rPr>
          <w:rFonts w:ascii="Courier New" w:hAnsi="Courier New" w:cs="Courier New"/>
        </w:rPr>
      </w:pPr>
      <w:r w:rsidRPr="00FE7188">
        <w:rPr>
          <w:rFonts w:ascii="Courier New" w:hAnsi="Courier New" w:cs="Courier New"/>
        </w:rPr>
        <w:t>You hated Port Townsend.</w:t>
      </w:r>
    </w:p>
    <w:p w14:paraId="3C72DDFB" w14:textId="77777777" w:rsidR="00441623" w:rsidRPr="00FE7188" w:rsidRDefault="00441623" w:rsidP="00441623">
      <w:pPr>
        <w:rPr>
          <w:rFonts w:ascii="Courier New" w:hAnsi="Courier New" w:cs="Courier New"/>
        </w:rPr>
      </w:pPr>
    </w:p>
    <w:p w14:paraId="1DBAAF9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DEFF42D" w14:textId="77777777" w:rsidR="00441623" w:rsidRPr="00FE7188" w:rsidRDefault="00441623" w:rsidP="00441623">
      <w:pPr>
        <w:rPr>
          <w:rFonts w:ascii="Courier New" w:hAnsi="Courier New" w:cs="Courier New"/>
        </w:rPr>
      </w:pPr>
      <w:r w:rsidRPr="00FE7188">
        <w:rPr>
          <w:rFonts w:ascii="Courier New" w:hAnsi="Courier New" w:cs="Courier New"/>
        </w:rPr>
        <w:t>And you found dusty flea markets and lopsided pottery unequivocally charming. I’ll never know why.</w:t>
      </w:r>
    </w:p>
    <w:p w14:paraId="19772988" w14:textId="77777777" w:rsidR="00441623" w:rsidRPr="00FE7188" w:rsidRDefault="00441623" w:rsidP="00441623">
      <w:pPr>
        <w:rPr>
          <w:rFonts w:ascii="Courier New" w:hAnsi="Courier New" w:cs="Courier New"/>
        </w:rPr>
      </w:pPr>
    </w:p>
    <w:p w14:paraId="0B810F51"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71353FC9" w14:textId="77777777" w:rsidR="00441623" w:rsidRPr="00FE7188" w:rsidRDefault="00441623" w:rsidP="00441623">
      <w:pPr>
        <w:rPr>
          <w:rFonts w:ascii="Courier New" w:hAnsi="Courier New" w:cs="Courier New"/>
        </w:rPr>
      </w:pPr>
      <w:r w:rsidRPr="00FE7188">
        <w:rPr>
          <w:rFonts w:ascii="Courier New" w:hAnsi="Courier New" w:cs="Courier New"/>
        </w:rPr>
        <w:t>Thank you.</w:t>
      </w:r>
    </w:p>
    <w:p w14:paraId="22DCE60D" w14:textId="77777777" w:rsidR="00441623" w:rsidRPr="00FE7188" w:rsidRDefault="00441623" w:rsidP="00441623">
      <w:pPr>
        <w:rPr>
          <w:rFonts w:ascii="Courier New" w:hAnsi="Courier New" w:cs="Courier New"/>
        </w:rPr>
      </w:pPr>
    </w:p>
    <w:p w14:paraId="0F724715" w14:textId="77777777" w:rsidR="00441623" w:rsidRPr="00FE7188" w:rsidRDefault="00441623" w:rsidP="00441623">
      <w:pPr>
        <w:rPr>
          <w:rFonts w:ascii="Courier New" w:hAnsi="Courier New" w:cs="Courier New"/>
        </w:rPr>
      </w:pPr>
      <w:r w:rsidRPr="00FE7188">
        <w:rPr>
          <w:rFonts w:ascii="Courier New" w:hAnsi="Courier New" w:cs="Courier New"/>
        </w:rPr>
        <w:t>(She kisses him and gets into bed.)</w:t>
      </w:r>
    </w:p>
    <w:p w14:paraId="2E1DB99C" w14:textId="77777777" w:rsidR="00441623" w:rsidRPr="00FE7188" w:rsidRDefault="00441623" w:rsidP="00441623">
      <w:pPr>
        <w:rPr>
          <w:rFonts w:ascii="Courier New" w:hAnsi="Courier New" w:cs="Courier New"/>
        </w:rPr>
      </w:pPr>
    </w:p>
    <w:p w14:paraId="45666C5D"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05580BB3" w14:textId="77777777" w:rsidR="00441623" w:rsidRPr="00FE7188" w:rsidRDefault="00441623" w:rsidP="00441623">
      <w:pPr>
        <w:rPr>
          <w:rFonts w:ascii="Courier New" w:hAnsi="Courier New" w:cs="Courier New"/>
        </w:rPr>
      </w:pPr>
      <w:r w:rsidRPr="00FE7188">
        <w:rPr>
          <w:rFonts w:ascii="Courier New" w:hAnsi="Courier New" w:cs="Courier New"/>
        </w:rPr>
        <w:t xml:space="preserve">How was the rest of your day? </w:t>
      </w:r>
    </w:p>
    <w:p w14:paraId="1DC57253" w14:textId="77777777" w:rsidR="00441623" w:rsidRPr="00FE7188" w:rsidRDefault="00441623" w:rsidP="00441623">
      <w:pPr>
        <w:rPr>
          <w:rFonts w:ascii="Courier New" w:hAnsi="Courier New" w:cs="Courier New"/>
        </w:rPr>
      </w:pPr>
    </w:p>
    <w:p w14:paraId="3ABF98A5"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634FB826" w14:textId="31469853" w:rsidR="00441623" w:rsidRPr="00FE7188" w:rsidRDefault="00441623" w:rsidP="00441623">
      <w:pPr>
        <w:rPr>
          <w:rFonts w:ascii="Courier New" w:hAnsi="Courier New" w:cs="Courier New"/>
        </w:rPr>
      </w:pPr>
      <w:r w:rsidRPr="00FE7188">
        <w:rPr>
          <w:rFonts w:ascii="Courier New" w:hAnsi="Courier New" w:cs="Courier New"/>
        </w:rPr>
        <w:t xml:space="preserve">Good. I walked around town a lot. I smelled hot dogs everywhere. Coming </w:t>
      </w:r>
      <w:r w:rsidR="00F369CC">
        <w:rPr>
          <w:rFonts w:ascii="Courier New" w:hAnsi="Courier New" w:cs="Courier New"/>
        </w:rPr>
        <w:t>out of doughnut shops and</w:t>
      </w:r>
      <w:r w:rsidRPr="00FE7188">
        <w:rPr>
          <w:rFonts w:ascii="Courier New" w:hAnsi="Courier New" w:cs="Courier New"/>
        </w:rPr>
        <w:t xml:space="preserve"> sewer grates. You wouldn’t believe how much I wanted a hot dog. I salivated for hot dog. </w:t>
      </w:r>
    </w:p>
    <w:p w14:paraId="04586B37" w14:textId="77777777" w:rsidR="00441623" w:rsidRPr="00FE7188" w:rsidRDefault="00441623" w:rsidP="00441623">
      <w:pPr>
        <w:rPr>
          <w:rFonts w:ascii="Courier New" w:hAnsi="Courier New" w:cs="Courier New"/>
        </w:rPr>
      </w:pPr>
    </w:p>
    <w:p w14:paraId="4F15D58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3AE6162" w14:textId="77777777" w:rsidR="00441623" w:rsidRPr="00FE7188" w:rsidRDefault="00441623" w:rsidP="00441623">
      <w:pPr>
        <w:rPr>
          <w:rFonts w:ascii="Courier New" w:hAnsi="Courier New" w:cs="Courier New"/>
        </w:rPr>
      </w:pPr>
      <w:r w:rsidRPr="00FE7188">
        <w:rPr>
          <w:rFonts w:ascii="Courier New" w:hAnsi="Courier New" w:cs="Courier New"/>
        </w:rPr>
        <w:t>Was today the day you gave up being vegetarian?</w:t>
      </w:r>
    </w:p>
    <w:p w14:paraId="23DABA4E" w14:textId="77777777" w:rsidR="00441623" w:rsidRPr="00FE7188" w:rsidRDefault="00441623" w:rsidP="00441623">
      <w:pPr>
        <w:rPr>
          <w:rFonts w:ascii="Courier New" w:hAnsi="Courier New" w:cs="Courier New"/>
        </w:rPr>
      </w:pPr>
    </w:p>
    <w:p w14:paraId="192A03A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BDBC64E" w14:textId="77777777" w:rsidR="00441623" w:rsidRPr="00FE7188" w:rsidRDefault="00441623" w:rsidP="00441623">
      <w:pPr>
        <w:rPr>
          <w:rFonts w:ascii="Courier New" w:hAnsi="Courier New" w:cs="Courier New"/>
        </w:rPr>
      </w:pPr>
      <w:r w:rsidRPr="00FE7188">
        <w:rPr>
          <w:rFonts w:ascii="Courier New" w:hAnsi="Courier New" w:cs="Courier New"/>
        </w:rPr>
        <w:t>I had a lettuce tofu wrap instead.</w:t>
      </w:r>
    </w:p>
    <w:p w14:paraId="3953A2F6" w14:textId="77777777" w:rsidR="00441623" w:rsidRPr="00FE7188" w:rsidRDefault="00441623" w:rsidP="00441623">
      <w:pPr>
        <w:rPr>
          <w:rFonts w:ascii="Courier New" w:hAnsi="Courier New" w:cs="Courier New"/>
        </w:rPr>
      </w:pPr>
    </w:p>
    <w:p w14:paraId="589F7E53"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79BE1083" w14:textId="77777777" w:rsidR="00441623" w:rsidRPr="00FE7188" w:rsidRDefault="00441623" w:rsidP="00441623">
      <w:pPr>
        <w:rPr>
          <w:rFonts w:ascii="Courier New" w:hAnsi="Courier New" w:cs="Courier New"/>
        </w:rPr>
      </w:pPr>
      <w:r w:rsidRPr="00FE7188">
        <w:rPr>
          <w:rFonts w:ascii="Courier New" w:hAnsi="Courier New" w:cs="Courier New"/>
        </w:rPr>
        <w:t xml:space="preserve">Ahh, so you’ve only increased in your martyr status. Another pig has lived to see tomorrow. All because of you. </w:t>
      </w:r>
    </w:p>
    <w:p w14:paraId="0B8C740B" w14:textId="77777777" w:rsidR="00441623" w:rsidRPr="00FE7188" w:rsidRDefault="00441623" w:rsidP="00441623">
      <w:pPr>
        <w:rPr>
          <w:rFonts w:ascii="Courier New" w:hAnsi="Courier New" w:cs="Courier New"/>
        </w:rPr>
      </w:pPr>
    </w:p>
    <w:p w14:paraId="264C869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0D50CD9" w14:textId="77777777" w:rsidR="00441623" w:rsidRPr="00FE7188" w:rsidRDefault="00441623" w:rsidP="00441623">
      <w:pPr>
        <w:rPr>
          <w:rFonts w:ascii="Courier New" w:hAnsi="Courier New" w:cs="Courier New"/>
        </w:rPr>
      </w:pPr>
      <w:r w:rsidRPr="00FE7188">
        <w:rPr>
          <w:rFonts w:ascii="Courier New" w:hAnsi="Courier New" w:cs="Courier New"/>
        </w:rPr>
        <w:t xml:space="preserve">How was your day? </w:t>
      </w:r>
    </w:p>
    <w:p w14:paraId="685ADC89" w14:textId="77777777" w:rsidR="00441623" w:rsidRPr="00FE7188" w:rsidRDefault="00441623" w:rsidP="00441623">
      <w:pPr>
        <w:rPr>
          <w:rFonts w:ascii="Courier New" w:hAnsi="Courier New" w:cs="Courier New"/>
        </w:rPr>
      </w:pPr>
    </w:p>
    <w:p w14:paraId="00CB6FB5"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17891081" w14:textId="77777777" w:rsidR="00441623" w:rsidRPr="00FE7188" w:rsidRDefault="00441623" w:rsidP="00441623">
      <w:pPr>
        <w:rPr>
          <w:rFonts w:ascii="Courier New" w:hAnsi="Courier New" w:cs="Courier New"/>
        </w:rPr>
      </w:pPr>
      <w:r w:rsidRPr="00FE7188">
        <w:rPr>
          <w:rFonts w:ascii="Courier New" w:hAnsi="Courier New" w:cs="Courier New"/>
        </w:rPr>
        <w:t>Uneventful. As per usual. Adulthood's exciting the first five years. Then the tedium set in. At least there's free bagel Fridays.</w:t>
      </w:r>
    </w:p>
    <w:p w14:paraId="004ADC9E" w14:textId="77777777" w:rsidR="00441623" w:rsidRPr="00FE7188" w:rsidRDefault="00441623" w:rsidP="00441623">
      <w:pPr>
        <w:rPr>
          <w:rFonts w:ascii="Courier New" w:hAnsi="Courier New" w:cs="Courier New"/>
        </w:rPr>
      </w:pPr>
    </w:p>
    <w:p w14:paraId="52FE3768"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7DA07419" w14:textId="77777777" w:rsidR="00441623" w:rsidRPr="00FE7188" w:rsidRDefault="00441623" w:rsidP="00441623">
      <w:pPr>
        <w:rPr>
          <w:rFonts w:ascii="Courier New" w:hAnsi="Courier New" w:cs="Courier New"/>
        </w:rPr>
      </w:pPr>
      <w:r w:rsidRPr="00FE7188">
        <w:rPr>
          <w:rFonts w:ascii="Courier New" w:hAnsi="Courier New" w:cs="Courier New"/>
        </w:rPr>
        <w:t>Sounds pretty bleak.</w:t>
      </w:r>
    </w:p>
    <w:p w14:paraId="0F92D56D" w14:textId="77777777" w:rsidR="00441623" w:rsidRPr="00FE7188" w:rsidRDefault="00441623" w:rsidP="00441623">
      <w:pPr>
        <w:rPr>
          <w:rFonts w:ascii="Courier New" w:hAnsi="Courier New" w:cs="Courier New"/>
        </w:rPr>
      </w:pPr>
    </w:p>
    <w:p w14:paraId="0F12714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1902028" w14:textId="77777777" w:rsidR="00441623" w:rsidRPr="00FE7188" w:rsidRDefault="00441623" w:rsidP="00441623">
      <w:pPr>
        <w:rPr>
          <w:rFonts w:ascii="Courier New" w:hAnsi="Courier New" w:cs="Courier New"/>
        </w:rPr>
      </w:pPr>
      <w:r w:rsidRPr="00FE7188">
        <w:rPr>
          <w:rFonts w:ascii="Courier New" w:hAnsi="Courier New" w:cs="Courier New"/>
        </w:rPr>
        <w:t>It’ll be different for you. You’ll be famous. You'll steal the show every night.</w:t>
      </w:r>
    </w:p>
    <w:p w14:paraId="212E924C" w14:textId="77777777" w:rsidR="00441623" w:rsidRPr="00FE7188" w:rsidRDefault="00441623" w:rsidP="00441623">
      <w:pPr>
        <w:rPr>
          <w:rFonts w:ascii="Courier New" w:hAnsi="Courier New" w:cs="Courier New"/>
        </w:rPr>
      </w:pPr>
    </w:p>
    <w:p w14:paraId="12AF397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73B50A2" w14:textId="77777777" w:rsidR="00441623" w:rsidRPr="00FE7188" w:rsidRDefault="00441623" w:rsidP="00441623">
      <w:pPr>
        <w:rPr>
          <w:rFonts w:ascii="Courier New" w:hAnsi="Courier New" w:cs="Courier New"/>
        </w:rPr>
      </w:pPr>
      <w:r w:rsidRPr="00FE7188">
        <w:rPr>
          <w:rFonts w:ascii="Courier New" w:hAnsi="Courier New" w:cs="Courier New"/>
        </w:rPr>
        <w:t>I don’t care about being famous. I just want to sing. And I want them to listen.</w:t>
      </w:r>
    </w:p>
    <w:p w14:paraId="6991339C" w14:textId="77777777" w:rsidR="00441623" w:rsidRPr="00FE7188" w:rsidRDefault="00441623" w:rsidP="00441623">
      <w:pPr>
        <w:rPr>
          <w:rFonts w:ascii="Courier New" w:hAnsi="Courier New" w:cs="Courier New"/>
        </w:rPr>
      </w:pPr>
    </w:p>
    <w:p w14:paraId="0275E2E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F8F9694" w14:textId="77777777" w:rsidR="00441623" w:rsidRPr="00FE7188" w:rsidRDefault="00441623" w:rsidP="00441623">
      <w:pPr>
        <w:rPr>
          <w:rFonts w:ascii="Courier New" w:hAnsi="Courier New" w:cs="Courier New"/>
        </w:rPr>
      </w:pPr>
      <w:r w:rsidRPr="00FE7188">
        <w:rPr>
          <w:rFonts w:ascii="Courier New" w:hAnsi="Courier New" w:cs="Courier New"/>
        </w:rPr>
        <w:t>And that’s why you’ll be famous. (Kisses her.) When you’re famous, I’ll be all like, hey, my towels are monogrammed with her towels. We share monogrammed towels.</w:t>
      </w:r>
    </w:p>
    <w:p w14:paraId="4290AEF8" w14:textId="77777777" w:rsidR="00441623" w:rsidRPr="00FE7188" w:rsidRDefault="00441623" w:rsidP="00441623">
      <w:pPr>
        <w:rPr>
          <w:rFonts w:ascii="Courier New" w:hAnsi="Courier New" w:cs="Courier New"/>
        </w:rPr>
      </w:pPr>
    </w:p>
    <w:p w14:paraId="43952C98"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4CDCAE84" w14:textId="77777777" w:rsidR="00441623" w:rsidRPr="00FE7188" w:rsidRDefault="00441623" w:rsidP="00441623">
      <w:pPr>
        <w:rPr>
          <w:rFonts w:ascii="Courier New" w:hAnsi="Courier New" w:cs="Courier New"/>
        </w:rPr>
      </w:pPr>
      <w:r w:rsidRPr="00FE7188">
        <w:rPr>
          <w:rFonts w:ascii="Courier New" w:hAnsi="Courier New" w:cs="Courier New"/>
        </w:rPr>
        <w:t>Does the tedium never end?</w:t>
      </w:r>
    </w:p>
    <w:p w14:paraId="491FDBFD" w14:textId="77777777" w:rsidR="00441623" w:rsidRPr="00FE7188" w:rsidRDefault="00441623" w:rsidP="00441623">
      <w:pPr>
        <w:rPr>
          <w:rFonts w:ascii="Courier New" w:hAnsi="Courier New" w:cs="Courier New"/>
        </w:rPr>
      </w:pPr>
    </w:p>
    <w:p w14:paraId="6647512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9020423" w14:textId="7C4E636B" w:rsidR="00441623" w:rsidRPr="00FE7188" w:rsidRDefault="00441623" w:rsidP="00441623">
      <w:pPr>
        <w:rPr>
          <w:rFonts w:ascii="Courier New" w:hAnsi="Courier New" w:cs="Courier New"/>
        </w:rPr>
      </w:pPr>
      <w:r w:rsidRPr="00FE7188">
        <w:rPr>
          <w:rFonts w:ascii="Courier New" w:hAnsi="Courier New" w:cs="Courier New"/>
        </w:rPr>
        <w:t>No, but sometimes the sunlight breaks through. And I get to marry you. (Takes her hand and kisses it.) Have children with you. (Kisses her more.) Watch you sing and see you own the crowd. I get to do all of that, so I am pretty damn lucky.</w:t>
      </w:r>
      <w:r w:rsidR="00F369CC">
        <w:rPr>
          <w:rFonts w:ascii="Courier New" w:hAnsi="Courier New" w:cs="Courier New"/>
        </w:rPr>
        <w:t xml:space="preserve"> </w:t>
      </w:r>
      <w:r w:rsidRPr="00FE7188">
        <w:rPr>
          <w:rFonts w:ascii="Courier New" w:hAnsi="Courier New" w:cs="Courier New"/>
        </w:rPr>
        <w:t xml:space="preserve">(Moves in for the sexual kill.) </w:t>
      </w:r>
    </w:p>
    <w:p w14:paraId="3D6595EC" w14:textId="77777777" w:rsidR="00441623" w:rsidRPr="00FE7188" w:rsidRDefault="00441623" w:rsidP="00441623">
      <w:pPr>
        <w:rPr>
          <w:rFonts w:ascii="Courier New" w:hAnsi="Courier New" w:cs="Courier New"/>
        </w:rPr>
      </w:pPr>
    </w:p>
    <w:p w14:paraId="7D354517"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FA872B2" w14:textId="77777777" w:rsidR="00441623" w:rsidRPr="00FE7188" w:rsidRDefault="00441623" w:rsidP="00441623">
      <w:pPr>
        <w:rPr>
          <w:rFonts w:ascii="Courier New" w:hAnsi="Courier New" w:cs="Courier New"/>
        </w:rPr>
      </w:pPr>
      <w:r w:rsidRPr="00FE7188">
        <w:rPr>
          <w:rFonts w:ascii="Courier New" w:hAnsi="Courier New" w:cs="Courier New"/>
        </w:rPr>
        <w:t xml:space="preserve">Not tonight, please. I’m tired. It was a long day. </w:t>
      </w:r>
    </w:p>
    <w:p w14:paraId="7C4513DE" w14:textId="77777777" w:rsidR="00441623" w:rsidRPr="00FE7188" w:rsidRDefault="00441623" w:rsidP="00441623">
      <w:pPr>
        <w:rPr>
          <w:rFonts w:ascii="Courier New" w:hAnsi="Courier New" w:cs="Courier New"/>
        </w:rPr>
      </w:pPr>
    </w:p>
    <w:p w14:paraId="01181993"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499BB80" w14:textId="77777777" w:rsidR="00441623" w:rsidRPr="00FE7188" w:rsidRDefault="00441623" w:rsidP="00441623">
      <w:pPr>
        <w:rPr>
          <w:rFonts w:ascii="Courier New" w:hAnsi="Courier New" w:cs="Courier New"/>
        </w:rPr>
      </w:pPr>
      <w:r w:rsidRPr="00FE7188">
        <w:rPr>
          <w:rFonts w:ascii="Courier New" w:hAnsi="Courier New" w:cs="Courier New"/>
        </w:rPr>
        <w:t>Okay.</w:t>
      </w:r>
    </w:p>
    <w:p w14:paraId="68BADF96" w14:textId="77777777" w:rsidR="00441623" w:rsidRPr="00FE7188" w:rsidRDefault="00441623" w:rsidP="00441623">
      <w:pPr>
        <w:rPr>
          <w:rFonts w:ascii="Courier New" w:hAnsi="Courier New" w:cs="Courier New"/>
        </w:rPr>
      </w:pPr>
    </w:p>
    <w:p w14:paraId="64206AC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AAD1807" w14:textId="77777777" w:rsidR="00441623" w:rsidRPr="00FE7188" w:rsidRDefault="00441623" w:rsidP="00441623">
      <w:pPr>
        <w:rPr>
          <w:rFonts w:ascii="Courier New" w:hAnsi="Courier New" w:cs="Courier New"/>
        </w:rPr>
      </w:pPr>
      <w:r w:rsidRPr="00FE7188">
        <w:rPr>
          <w:rFonts w:ascii="Courier New" w:hAnsi="Courier New" w:cs="Courier New"/>
        </w:rPr>
        <w:t>I’m sorry. I love you.</w:t>
      </w:r>
    </w:p>
    <w:p w14:paraId="6D7FA62C" w14:textId="77777777" w:rsidR="00441623" w:rsidRPr="00FE7188" w:rsidRDefault="00441623" w:rsidP="00441623">
      <w:pPr>
        <w:rPr>
          <w:rFonts w:ascii="Courier New" w:hAnsi="Courier New" w:cs="Courier New"/>
        </w:rPr>
      </w:pPr>
    </w:p>
    <w:p w14:paraId="5516D9D3"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68AF4699" w14:textId="77777777" w:rsidR="00441623" w:rsidRPr="00FE7188" w:rsidRDefault="00441623" w:rsidP="00441623">
      <w:pPr>
        <w:rPr>
          <w:rFonts w:ascii="Courier New" w:hAnsi="Courier New" w:cs="Courier New"/>
        </w:rPr>
      </w:pPr>
      <w:r w:rsidRPr="00FE7188">
        <w:rPr>
          <w:rFonts w:ascii="Courier New" w:hAnsi="Courier New" w:cs="Courier New"/>
        </w:rPr>
        <w:t>I adore you.</w:t>
      </w:r>
    </w:p>
    <w:p w14:paraId="27343858" w14:textId="77777777" w:rsidR="00441623" w:rsidRPr="00FE7188" w:rsidRDefault="00441623" w:rsidP="00441623">
      <w:pPr>
        <w:rPr>
          <w:rFonts w:ascii="Courier New" w:hAnsi="Courier New" w:cs="Courier New"/>
        </w:rPr>
      </w:pPr>
    </w:p>
    <w:p w14:paraId="19625CD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D915C67" w14:textId="77777777" w:rsidR="00441623" w:rsidRPr="00FE7188" w:rsidRDefault="00441623" w:rsidP="00441623">
      <w:pPr>
        <w:rPr>
          <w:rFonts w:ascii="Courier New" w:hAnsi="Courier New" w:cs="Courier New"/>
        </w:rPr>
      </w:pPr>
      <w:r w:rsidRPr="00FE7188">
        <w:rPr>
          <w:rFonts w:ascii="Courier New" w:hAnsi="Courier New" w:cs="Courier New"/>
        </w:rPr>
        <w:t>I’ll see you in the morning.</w:t>
      </w:r>
    </w:p>
    <w:p w14:paraId="7C92DE9D" w14:textId="77777777" w:rsidR="00441623" w:rsidRPr="00FE7188" w:rsidRDefault="00441623" w:rsidP="00441623">
      <w:pPr>
        <w:rPr>
          <w:rFonts w:ascii="Courier New" w:hAnsi="Courier New" w:cs="Courier New"/>
        </w:rPr>
      </w:pPr>
    </w:p>
    <w:p w14:paraId="29732F5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2EBCB49" w14:textId="77777777" w:rsidR="00441623" w:rsidRPr="00FE7188" w:rsidRDefault="00441623" w:rsidP="00441623">
      <w:pPr>
        <w:rPr>
          <w:rFonts w:ascii="Courier New" w:hAnsi="Courier New" w:cs="Courier New"/>
        </w:rPr>
      </w:pPr>
      <w:r w:rsidRPr="00FE7188">
        <w:rPr>
          <w:rFonts w:ascii="Courier New" w:hAnsi="Courier New" w:cs="Courier New"/>
        </w:rPr>
        <w:t xml:space="preserve">Sleep well. </w:t>
      </w:r>
    </w:p>
    <w:p w14:paraId="6AE28F93" w14:textId="77777777" w:rsidR="00441623" w:rsidRPr="00FE7188" w:rsidRDefault="00441623" w:rsidP="00441623">
      <w:pPr>
        <w:rPr>
          <w:rFonts w:ascii="Courier New" w:hAnsi="Courier New" w:cs="Courier New"/>
        </w:rPr>
      </w:pPr>
    </w:p>
    <w:p w14:paraId="10AAF55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993A71D" w14:textId="77777777" w:rsidR="00441623" w:rsidRPr="00FE7188" w:rsidRDefault="00441623" w:rsidP="00441623">
      <w:pPr>
        <w:rPr>
          <w:rFonts w:ascii="Courier New" w:hAnsi="Courier New" w:cs="Courier New"/>
        </w:rPr>
      </w:pPr>
      <w:r w:rsidRPr="00FE7188">
        <w:rPr>
          <w:rFonts w:ascii="Courier New" w:hAnsi="Courier New" w:cs="Courier New"/>
        </w:rPr>
        <w:t>You, too. (They settle in for bed. Beat.) Can I tell you something? I did eat a hot dog today. In fact, I ate three.</w:t>
      </w:r>
    </w:p>
    <w:p w14:paraId="007EAB1A" w14:textId="77777777" w:rsidR="00441623" w:rsidRPr="00FE7188" w:rsidRDefault="00441623" w:rsidP="00441623">
      <w:pPr>
        <w:rPr>
          <w:rFonts w:ascii="Courier New" w:hAnsi="Courier New" w:cs="Courier New"/>
        </w:rPr>
      </w:pPr>
    </w:p>
    <w:p w14:paraId="1676B45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2F0B09D" w14:textId="77777777" w:rsidR="00441623" w:rsidRPr="00FE7188" w:rsidRDefault="00441623" w:rsidP="00441623">
      <w:pPr>
        <w:rPr>
          <w:rFonts w:ascii="Courier New" w:hAnsi="Courier New" w:cs="Courier New"/>
        </w:rPr>
      </w:pPr>
      <w:r w:rsidRPr="00FE7188">
        <w:rPr>
          <w:rFonts w:ascii="Courier New" w:hAnsi="Courier New" w:cs="Courier New"/>
        </w:rPr>
        <w:t>How was it?</w:t>
      </w:r>
    </w:p>
    <w:p w14:paraId="46B461EC" w14:textId="77777777" w:rsidR="00441623" w:rsidRPr="00FE7188" w:rsidRDefault="00441623" w:rsidP="00441623">
      <w:pPr>
        <w:rPr>
          <w:rFonts w:ascii="Courier New" w:hAnsi="Courier New" w:cs="Courier New"/>
        </w:rPr>
      </w:pPr>
    </w:p>
    <w:p w14:paraId="111D65A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FD1F6D0" w14:textId="77777777" w:rsidR="00441623" w:rsidRPr="00FE7188" w:rsidRDefault="00441623" w:rsidP="00441623">
      <w:pPr>
        <w:rPr>
          <w:rFonts w:ascii="Courier New" w:hAnsi="Courier New" w:cs="Courier New"/>
        </w:rPr>
      </w:pPr>
      <w:r w:rsidRPr="00FE7188">
        <w:rPr>
          <w:rFonts w:ascii="Courier New" w:hAnsi="Courier New" w:cs="Courier New"/>
        </w:rPr>
        <w:t xml:space="preserve">They tasted so good. I didn’t know a hot dog could taste so good. </w:t>
      </w:r>
    </w:p>
    <w:p w14:paraId="24F64B0D" w14:textId="77777777" w:rsidR="00441623" w:rsidRPr="00FE7188" w:rsidRDefault="00441623" w:rsidP="00441623">
      <w:pPr>
        <w:rPr>
          <w:rFonts w:ascii="Courier New" w:hAnsi="Courier New" w:cs="Courier New"/>
        </w:rPr>
      </w:pPr>
    </w:p>
    <w:p w14:paraId="17AA022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0203547" w14:textId="77777777" w:rsidR="00441623" w:rsidRPr="00FE7188" w:rsidRDefault="00441623" w:rsidP="00441623">
      <w:pPr>
        <w:rPr>
          <w:rFonts w:ascii="Courier New" w:hAnsi="Courier New" w:cs="Courier New"/>
        </w:rPr>
      </w:pPr>
      <w:r w:rsidRPr="00FE7188">
        <w:rPr>
          <w:rFonts w:ascii="Courier New" w:hAnsi="Courier New" w:cs="Courier New"/>
        </w:rPr>
        <w:t>Did you get toppings? You got toppings, right?</w:t>
      </w:r>
    </w:p>
    <w:p w14:paraId="1EA8D2B7" w14:textId="77777777" w:rsidR="00441623" w:rsidRPr="00FE7188" w:rsidRDefault="00441623" w:rsidP="00441623">
      <w:pPr>
        <w:rPr>
          <w:rFonts w:ascii="Courier New" w:hAnsi="Courier New" w:cs="Courier New"/>
        </w:rPr>
      </w:pPr>
    </w:p>
    <w:p w14:paraId="4DA87BF0"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3A78EA3" w14:textId="77777777" w:rsidR="00441623" w:rsidRPr="00FE7188" w:rsidRDefault="00441623" w:rsidP="00441623">
      <w:pPr>
        <w:rPr>
          <w:rFonts w:ascii="Courier New" w:hAnsi="Courier New" w:cs="Courier New"/>
        </w:rPr>
      </w:pPr>
      <w:r w:rsidRPr="00FE7188">
        <w:rPr>
          <w:rFonts w:ascii="Courier New" w:hAnsi="Courier New" w:cs="Courier New"/>
        </w:rPr>
        <w:t>Everything I could.</w:t>
      </w:r>
    </w:p>
    <w:p w14:paraId="5E17E4FF" w14:textId="77777777" w:rsidR="00441623" w:rsidRPr="00FE7188" w:rsidRDefault="00441623" w:rsidP="00441623">
      <w:pPr>
        <w:rPr>
          <w:rFonts w:ascii="Courier New" w:hAnsi="Courier New" w:cs="Courier New"/>
        </w:rPr>
      </w:pPr>
    </w:p>
    <w:p w14:paraId="55B8E60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15E4B47" w14:textId="77777777" w:rsidR="00441623" w:rsidRPr="00FE7188" w:rsidRDefault="00441623" w:rsidP="00441623">
      <w:pPr>
        <w:rPr>
          <w:rFonts w:ascii="Courier New" w:hAnsi="Courier New" w:cs="Courier New"/>
        </w:rPr>
      </w:pPr>
      <w:r w:rsidRPr="00FE7188">
        <w:rPr>
          <w:rFonts w:ascii="Courier New" w:hAnsi="Courier New" w:cs="Courier New"/>
        </w:rPr>
        <w:t>Good. That’s good. I’m happy for you.</w:t>
      </w:r>
    </w:p>
    <w:p w14:paraId="097AB25F" w14:textId="77777777" w:rsidR="00441623" w:rsidRPr="00FE7188" w:rsidRDefault="00441623" w:rsidP="00441623">
      <w:pPr>
        <w:rPr>
          <w:rFonts w:ascii="Courier New" w:hAnsi="Courier New" w:cs="Courier New"/>
        </w:rPr>
      </w:pPr>
    </w:p>
    <w:p w14:paraId="4319963E"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7A5970C" w14:textId="77777777" w:rsidR="00441623" w:rsidRPr="00FE7188" w:rsidRDefault="00441623" w:rsidP="00441623">
      <w:pPr>
        <w:rPr>
          <w:rFonts w:ascii="Courier New" w:hAnsi="Courier New" w:cs="Courier New"/>
        </w:rPr>
      </w:pPr>
      <w:r w:rsidRPr="00FE7188">
        <w:rPr>
          <w:rFonts w:ascii="Courier New" w:hAnsi="Courier New" w:cs="Courier New"/>
        </w:rPr>
        <w:t>I’m going to dream of hot dogs tonight.</w:t>
      </w:r>
    </w:p>
    <w:p w14:paraId="36A08EFC" w14:textId="77777777" w:rsidR="00441623" w:rsidRPr="00FE7188" w:rsidRDefault="00441623" w:rsidP="00441623">
      <w:pPr>
        <w:rPr>
          <w:rFonts w:ascii="Courier New" w:hAnsi="Courier New" w:cs="Courier New"/>
        </w:rPr>
      </w:pPr>
    </w:p>
    <w:p w14:paraId="489A3B6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FE5C0CC" w14:textId="77777777" w:rsidR="00441623" w:rsidRPr="00FE7188" w:rsidRDefault="00441623" w:rsidP="00441623">
      <w:pPr>
        <w:rPr>
          <w:rFonts w:ascii="Courier New" w:hAnsi="Courier New" w:cs="Courier New"/>
        </w:rPr>
      </w:pPr>
      <w:r w:rsidRPr="00FE7188">
        <w:rPr>
          <w:rFonts w:ascii="Courier New" w:hAnsi="Courier New" w:cs="Courier New"/>
        </w:rPr>
        <w:t>You could dream of worse.</w:t>
      </w:r>
    </w:p>
    <w:p w14:paraId="0C223EE9" w14:textId="77777777" w:rsidR="00441623" w:rsidRPr="00FE7188" w:rsidRDefault="00441623" w:rsidP="00441623">
      <w:pPr>
        <w:rPr>
          <w:rFonts w:ascii="Courier New" w:hAnsi="Courier New" w:cs="Courier New"/>
        </w:rPr>
      </w:pPr>
    </w:p>
    <w:p w14:paraId="18D41A3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BFF1C02" w14:textId="77777777" w:rsidR="00441623" w:rsidRPr="00FE7188" w:rsidRDefault="00441623" w:rsidP="00441623">
      <w:pPr>
        <w:rPr>
          <w:rFonts w:ascii="Courier New" w:hAnsi="Courier New" w:cs="Courier New"/>
        </w:rPr>
      </w:pPr>
      <w:r w:rsidRPr="00FE7188">
        <w:rPr>
          <w:rFonts w:ascii="Courier New" w:hAnsi="Courier New" w:cs="Courier New"/>
        </w:rPr>
        <w:t xml:space="preserve">I’ll dream of you and I, eating hot dogs by the Arc de Triomphe. </w:t>
      </w:r>
    </w:p>
    <w:p w14:paraId="24E232A6" w14:textId="77777777" w:rsidR="00441623" w:rsidRPr="00FE7188" w:rsidRDefault="00441623" w:rsidP="00441623">
      <w:pPr>
        <w:rPr>
          <w:rFonts w:ascii="Courier New" w:hAnsi="Courier New" w:cs="Courier New"/>
        </w:rPr>
      </w:pPr>
    </w:p>
    <w:p w14:paraId="14BDCD72"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507F384C" w14:textId="77777777" w:rsidR="00441623" w:rsidRPr="00FE7188" w:rsidRDefault="00441623" w:rsidP="00441623">
      <w:pPr>
        <w:rPr>
          <w:rFonts w:ascii="Courier New" w:hAnsi="Courier New" w:cs="Courier New"/>
        </w:rPr>
      </w:pPr>
      <w:r w:rsidRPr="00FE7188">
        <w:rPr>
          <w:rFonts w:ascii="Courier New" w:hAnsi="Courier New" w:cs="Courier New"/>
        </w:rPr>
        <w:t>Like Lady and the Tramp? With Django Reinhardt playing guitar in the background?</w:t>
      </w:r>
    </w:p>
    <w:p w14:paraId="3B9FAA0E" w14:textId="77777777" w:rsidR="00441623" w:rsidRPr="00FE7188" w:rsidRDefault="00441623" w:rsidP="00441623">
      <w:pPr>
        <w:rPr>
          <w:rFonts w:ascii="Courier New" w:hAnsi="Courier New" w:cs="Courier New"/>
        </w:rPr>
      </w:pPr>
    </w:p>
    <w:p w14:paraId="774BAAE2"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2CE78B1A" w14:textId="77777777" w:rsidR="00441623" w:rsidRPr="00FE7188" w:rsidRDefault="00441623" w:rsidP="00441623">
      <w:pPr>
        <w:rPr>
          <w:rFonts w:ascii="Courier New" w:hAnsi="Courier New" w:cs="Courier New"/>
        </w:rPr>
      </w:pPr>
      <w:r w:rsidRPr="00FE7188">
        <w:rPr>
          <w:rFonts w:ascii="Courier New" w:hAnsi="Courier New" w:cs="Courier New"/>
        </w:rPr>
        <w:t>Precisely.</w:t>
      </w:r>
    </w:p>
    <w:p w14:paraId="49D0269B" w14:textId="77777777" w:rsidR="00441623" w:rsidRPr="00FE7188" w:rsidRDefault="00441623" w:rsidP="00441623">
      <w:pPr>
        <w:rPr>
          <w:rFonts w:ascii="Courier New" w:hAnsi="Courier New" w:cs="Courier New"/>
        </w:rPr>
      </w:pPr>
    </w:p>
    <w:p w14:paraId="5165F10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EDDA3BD" w14:textId="77777777" w:rsidR="00441623" w:rsidRPr="00FE7188" w:rsidRDefault="00441623" w:rsidP="00441623">
      <w:pPr>
        <w:rPr>
          <w:rFonts w:ascii="Courier New" w:hAnsi="Courier New" w:cs="Courier New"/>
        </w:rPr>
      </w:pPr>
      <w:r w:rsidRPr="00FE7188">
        <w:rPr>
          <w:rFonts w:ascii="Courier New" w:hAnsi="Courier New" w:cs="Courier New"/>
        </w:rPr>
        <w:t>Leave the onions off of mine, please.</w:t>
      </w:r>
    </w:p>
    <w:p w14:paraId="27DF7AF4" w14:textId="77777777" w:rsidR="00441623" w:rsidRPr="00FE7188" w:rsidRDefault="00441623" w:rsidP="00441623">
      <w:pPr>
        <w:rPr>
          <w:rFonts w:ascii="Courier New" w:hAnsi="Courier New" w:cs="Courier New"/>
        </w:rPr>
      </w:pPr>
    </w:p>
    <w:p w14:paraId="437CAEB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146A427" w14:textId="77777777" w:rsidR="00441623" w:rsidRPr="00FE7188" w:rsidRDefault="00441623" w:rsidP="00441623">
      <w:pPr>
        <w:rPr>
          <w:rFonts w:ascii="Courier New" w:hAnsi="Courier New" w:cs="Courier New"/>
        </w:rPr>
      </w:pPr>
      <w:r w:rsidRPr="00FE7188">
        <w:rPr>
          <w:rFonts w:ascii="Courier New" w:hAnsi="Courier New" w:cs="Courier New"/>
        </w:rPr>
        <w:t>Will do.</w:t>
      </w:r>
    </w:p>
    <w:p w14:paraId="2E143C91" w14:textId="77777777" w:rsidR="00441623" w:rsidRPr="00FE7188" w:rsidRDefault="00441623" w:rsidP="00441623">
      <w:pPr>
        <w:rPr>
          <w:rFonts w:ascii="Courier New" w:hAnsi="Courier New" w:cs="Courier New"/>
        </w:rPr>
      </w:pPr>
    </w:p>
    <w:p w14:paraId="59645CB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A44E038" w14:textId="77777777" w:rsidR="00441623" w:rsidRPr="00FE7188" w:rsidRDefault="00441623" w:rsidP="00441623">
      <w:pPr>
        <w:rPr>
          <w:rFonts w:ascii="Courier New" w:hAnsi="Courier New" w:cs="Courier New"/>
        </w:rPr>
      </w:pPr>
      <w:r w:rsidRPr="00FE7188">
        <w:rPr>
          <w:rFonts w:ascii="Courier New" w:hAnsi="Courier New" w:cs="Courier New"/>
        </w:rPr>
        <w:t>Hey. Tomorrow’s Third Wednesday. Can you run to the bank?</w:t>
      </w:r>
    </w:p>
    <w:p w14:paraId="3F5AB017" w14:textId="77777777" w:rsidR="00441623" w:rsidRPr="00FE7188" w:rsidRDefault="00441623" w:rsidP="00441623">
      <w:pPr>
        <w:rPr>
          <w:rFonts w:ascii="Courier New" w:hAnsi="Courier New" w:cs="Courier New"/>
        </w:rPr>
      </w:pPr>
    </w:p>
    <w:p w14:paraId="152243FD"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5E970E62" w14:textId="77777777" w:rsidR="00441623" w:rsidRPr="00FE7188" w:rsidRDefault="00441623" w:rsidP="00441623">
      <w:pPr>
        <w:rPr>
          <w:rFonts w:ascii="Courier New" w:hAnsi="Courier New" w:cs="Courier New"/>
        </w:rPr>
      </w:pPr>
      <w:r w:rsidRPr="00FE7188">
        <w:rPr>
          <w:rFonts w:ascii="Courier New" w:hAnsi="Courier New" w:cs="Courier New"/>
        </w:rPr>
        <w:t>Sure. No problem.</w:t>
      </w:r>
    </w:p>
    <w:p w14:paraId="640FBEC2" w14:textId="77777777" w:rsidR="00441623" w:rsidRPr="00FE7188" w:rsidRDefault="00441623" w:rsidP="00441623">
      <w:pPr>
        <w:rPr>
          <w:rFonts w:ascii="Courier New" w:hAnsi="Courier New" w:cs="Courier New"/>
        </w:rPr>
      </w:pPr>
    </w:p>
    <w:p w14:paraId="4B160DA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8170FE5" w14:textId="75DE5876" w:rsidR="00441623" w:rsidRPr="00FE7188" w:rsidRDefault="0068159F" w:rsidP="00441623">
      <w:pPr>
        <w:rPr>
          <w:rFonts w:ascii="Courier New" w:hAnsi="Courier New" w:cs="Courier New"/>
        </w:rPr>
      </w:pPr>
      <w:r>
        <w:rPr>
          <w:rFonts w:ascii="Courier New" w:hAnsi="Courier New" w:cs="Courier New"/>
        </w:rPr>
        <w:t>Okay. Thanks, sweets</w:t>
      </w:r>
      <w:r w:rsidR="00441623" w:rsidRPr="00FE7188">
        <w:rPr>
          <w:rFonts w:ascii="Courier New" w:hAnsi="Courier New" w:cs="Courier New"/>
        </w:rPr>
        <w:t>. Good night.</w:t>
      </w:r>
    </w:p>
    <w:p w14:paraId="17C99591" w14:textId="77777777" w:rsidR="00441623" w:rsidRPr="00FE7188" w:rsidRDefault="00441623" w:rsidP="00441623">
      <w:pPr>
        <w:rPr>
          <w:rFonts w:ascii="Courier New" w:hAnsi="Courier New" w:cs="Courier New"/>
        </w:rPr>
      </w:pPr>
    </w:p>
    <w:p w14:paraId="2B7B9932"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FB0CB83" w14:textId="77777777" w:rsidR="00441623" w:rsidRPr="00FE7188" w:rsidRDefault="00441623" w:rsidP="00441623">
      <w:pPr>
        <w:rPr>
          <w:rFonts w:ascii="Courier New" w:hAnsi="Courier New" w:cs="Courier New"/>
        </w:rPr>
      </w:pPr>
      <w:r w:rsidRPr="00FE7188">
        <w:rPr>
          <w:rFonts w:ascii="Courier New" w:hAnsi="Courier New" w:cs="Courier New"/>
        </w:rPr>
        <w:t>Night.</w:t>
      </w:r>
    </w:p>
    <w:p w14:paraId="7C7C2AD7" w14:textId="77777777" w:rsidR="00441623" w:rsidRPr="00FE7188" w:rsidRDefault="00441623" w:rsidP="00441623">
      <w:pPr>
        <w:rPr>
          <w:rFonts w:ascii="Courier New" w:hAnsi="Courier New" w:cs="Courier New"/>
        </w:rPr>
      </w:pPr>
    </w:p>
    <w:p w14:paraId="42847A88" w14:textId="77777777" w:rsidR="00441623" w:rsidRPr="00FE7188" w:rsidRDefault="00441623" w:rsidP="00441623">
      <w:pPr>
        <w:rPr>
          <w:rFonts w:ascii="Courier New" w:hAnsi="Courier New" w:cs="Courier New"/>
        </w:rPr>
      </w:pPr>
      <w:r w:rsidRPr="00FE7188">
        <w:rPr>
          <w:rFonts w:ascii="Courier New" w:hAnsi="Courier New" w:cs="Courier New"/>
        </w:rPr>
        <w:t>(Lights off until the middle of the night. Lights up on Olivia as she sits up in bed and ponders Evan’s sleeping form.)</w:t>
      </w:r>
    </w:p>
    <w:p w14:paraId="6F5D9A21" w14:textId="77777777" w:rsidR="00441623" w:rsidRPr="00FE7188" w:rsidRDefault="00441623" w:rsidP="00441623">
      <w:pPr>
        <w:rPr>
          <w:rFonts w:ascii="Courier New" w:hAnsi="Courier New" w:cs="Courier New"/>
        </w:rPr>
      </w:pPr>
    </w:p>
    <w:p w14:paraId="74EEE550" w14:textId="15C2D3BC" w:rsidR="00441623" w:rsidRPr="00FE7188" w:rsidRDefault="00441623" w:rsidP="00441623">
      <w:pPr>
        <w:rPr>
          <w:rFonts w:ascii="Courier New" w:hAnsi="Courier New" w:cs="Courier New"/>
        </w:rPr>
      </w:pPr>
      <w:r w:rsidRPr="00FE7188">
        <w:rPr>
          <w:rFonts w:ascii="Courier New" w:hAnsi="Courier New" w:cs="Courier New"/>
        </w:rPr>
        <w:t xml:space="preserve">OLIVIA: Evan? Evan? I want a cigarette so bad. God. ... I love you. Do you still love </w:t>
      </w:r>
      <w:r w:rsidR="00F369CC">
        <w:rPr>
          <w:rFonts w:ascii="Courier New" w:hAnsi="Courier New" w:cs="Courier New"/>
        </w:rPr>
        <w:t>me? I love you so much... (K</w:t>
      </w:r>
      <w:r w:rsidRPr="00FE7188">
        <w:rPr>
          <w:rFonts w:ascii="Courier New" w:hAnsi="Courier New" w:cs="Courier New"/>
        </w:rPr>
        <w:t>isses him.) Do you know that? Will you remember that? (Kis</w:t>
      </w:r>
      <w:r w:rsidR="00991B91" w:rsidRPr="00FE7188">
        <w:rPr>
          <w:rFonts w:ascii="Courier New" w:hAnsi="Courier New" w:cs="Courier New"/>
        </w:rPr>
        <w:t>s</w:t>
      </w:r>
      <w:r w:rsidR="00F369CC">
        <w:rPr>
          <w:rFonts w:ascii="Courier New" w:hAnsi="Courier New" w:cs="Courier New"/>
        </w:rPr>
        <w:t>es him again</w:t>
      </w:r>
      <w:r w:rsidRPr="00FE7188">
        <w:rPr>
          <w:rFonts w:ascii="Courier New" w:hAnsi="Courier New" w:cs="Courier New"/>
        </w:rPr>
        <w:t>.)</w:t>
      </w:r>
    </w:p>
    <w:p w14:paraId="0BE01BB0" w14:textId="77777777" w:rsidR="00441623" w:rsidRPr="00FE7188" w:rsidRDefault="00441623" w:rsidP="00441623">
      <w:pPr>
        <w:rPr>
          <w:rFonts w:ascii="Courier New" w:hAnsi="Courier New" w:cs="Courier New"/>
        </w:rPr>
      </w:pPr>
    </w:p>
    <w:p w14:paraId="2F92D886" w14:textId="77777777" w:rsidR="00441623" w:rsidRPr="00FE7188" w:rsidRDefault="00441623" w:rsidP="00441623">
      <w:pPr>
        <w:rPr>
          <w:rFonts w:ascii="Courier New" w:hAnsi="Courier New" w:cs="Courier New"/>
        </w:rPr>
      </w:pPr>
      <w:r w:rsidRPr="00FE7188">
        <w:rPr>
          <w:rFonts w:ascii="Courier New" w:hAnsi="Courier New" w:cs="Courier New"/>
        </w:rPr>
        <w:t>(Olivia gets up and walks around the stage. She takes a gun out of a drawer and then curls up in a fetal position on the floor. It takes a while for her to press the trigger, but she does it, she puts that fucking bullet inside her brain. The sound of it jolts Evan awake.)</w:t>
      </w:r>
    </w:p>
    <w:p w14:paraId="2F895F41" w14:textId="77777777" w:rsidR="00441623" w:rsidRPr="00FE7188" w:rsidRDefault="00441623" w:rsidP="00441623">
      <w:pPr>
        <w:rPr>
          <w:rFonts w:ascii="Courier New" w:hAnsi="Courier New" w:cs="Courier New"/>
        </w:rPr>
      </w:pPr>
    </w:p>
    <w:p w14:paraId="4417FA88" w14:textId="77777777" w:rsidR="00441623" w:rsidRPr="00FE7188" w:rsidRDefault="00441623" w:rsidP="00441623">
      <w:pPr>
        <w:rPr>
          <w:rFonts w:ascii="Courier New" w:hAnsi="Courier New" w:cs="Courier New"/>
        </w:rPr>
      </w:pPr>
      <w:r w:rsidRPr="00FE7188">
        <w:rPr>
          <w:rFonts w:ascii="Courier New" w:hAnsi="Courier New" w:cs="Courier New"/>
        </w:rPr>
        <w:t>End of Scene 2.</w:t>
      </w:r>
    </w:p>
    <w:p w14:paraId="0FE3D553" w14:textId="77777777" w:rsidR="00F369CC" w:rsidRDefault="00F369CC">
      <w:pPr>
        <w:rPr>
          <w:rFonts w:ascii="Courier New" w:hAnsi="Courier New" w:cs="Courier New"/>
        </w:rPr>
      </w:pPr>
      <w:r>
        <w:rPr>
          <w:rFonts w:ascii="Courier New" w:hAnsi="Courier New" w:cs="Courier New"/>
        </w:rPr>
        <w:br w:type="page"/>
      </w:r>
    </w:p>
    <w:p w14:paraId="45681BC6" w14:textId="6E82181C" w:rsidR="00441623" w:rsidRPr="00FE7188" w:rsidRDefault="00441623" w:rsidP="00441623">
      <w:pPr>
        <w:rPr>
          <w:rFonts w:ascii="Courier New" w:hAnsi="Courier New" w:cs="Courier New"/>
        </w:rPr>
      </w:pPr>
      <w:r w:rsidRPr="00FE7188">
        <w:rPr>
          <w:rFonts w:ascii="Courier New" w:hAnsi="Courier New" w:cs="Courier New"/>
        </w:rPr>
        <w:t>Scene 3</w:t>
      </w:r>
    </w:p>
    <w:p w14:paraId="45FE63AE" w14:textId="77777777" w:rsidR="00441623" w:rsidRPr="00FE7188" w:rsidRDefault="00441623" w:rsidP="00441623">
      <w:pPr>
        <w:rPr>
          <w:rFonts w:ascii="Courier New" w:hAnsi="Courier New" w:cs="Courier New"/>
        </w:rPr>
      </w:pPr>
    </w:p>
    <w:p w14:paraId="4B42E181" w14:textId="22688608" w:rsidR="00441623" w:rsidRPr="00FE7188" w:rsidRDefault="00441623" w:rsidP="00441623">
      <w:pPr>
        <w:rPr>
          <w:rFonts w:ascii="Courier New" w:hAnsi="Courier New" w:cs="Courier New"/>
        </w:rPr>
      </w:pPr>
      <w:r w:rsidRPr="00FE7188">
        <w:rPr>
          <w:rFonts w:ascii="Courier New" w:hAnsi="Courier New" w:cs="Courier New"/>
        </w:rPr>
        <w:t>(Living room of Evan’s apartment, in some happy-sad, past-present mish</w:t>
      </w:r>
      <w:r w:rsidR="00F369CC">
        <w:rPr>
          <w:rFonts w:ascii="Courier New" w:hAnsi="Courier New" w:cs="Courier New"/>
        </w:rPr>
        <w:t xml:space="preserve">-mash. The lighting is a </w:t>
      </w:r>
      <w:r w:rsidRPr="00FE7188">
        <w:rPr>
          <w:rFonts w:ascii="Courier New" w:hAnsi="Courier New" w:cs="Courier New"/>
        </w:rPr>
        <w:t>bit off. Evan and Olivia are seated close together. Olivia is on her</w:t>
      </w:r>
      <w:r w:rsidR="00F369CC">
        <w:rPr>
          <w:rFonts w:ascii="Courier New" w:hAnsi="Courier New" w:cs="Courier New"/>
        </w:rPr>
        <w:t xml:space="preserve"> laptop. Beth sits a little off to the side, a little</w:t>
      </w:r>
      <w:r w:rsidRPr="00FE7188">
        <w:rPr>
          <w:rFonts w:ascii="Courier New" w:hAnsi="Courier New" w:cs="Courier New"/>
        </w:rPr>
        <w:t xml:space="preserve"> separated from them. They have some beer and food out.)</w:t>
      </w:r>
    </w:p>
    <w:p w14:paraId="5FD1DCCA" w14:textId="77777777" w:rsidR="00441623" w:rsidRPr="00FE7188" w:rsidRDefault="00441623" w:rsidP="00441623">
      <w:pPr>
        <w:rPr>
          <w:rFonts w:ascii="Courier New" w:hAnsi="Courier New" w:cs="Courier New"/>
        </w:rPr>
      </w:pPr>
    </w:p>
    <w:p w14:paraId="111023C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33A30F6" w14:textId="2DA94775" w:rsidR="00441623" w:rsidRPr="00FE7188" w:rsidRDefault="00441623" w:rsidP="00441623">
      <w:pPr>
        <w:rPr>
          <w:rFonts w:ascii="Courier New" w:hAnsi="Courier New" w:cs="Courier New"/>
        </w:rPr>
      </w:pPr>
      <w:r w:rsidRPr="00FE7188">
        <w:rPr>
          <w:rFonts w:ascii="Courier New" w:hAnsi="Courier New" w:cs="Courier New"/>
        </w:rPr>
        <w:t xml:space="preserve">My web site is out-of-date again. </w:t>
      </w:r>
      <w:r w:rsidR="00F369CC">
        <w:rPr>
          <w:rFonts w:ascii="Courier New" w:hAnsi="Courier New" w:cs="Courier New"/>
        </w:rPr>
        <w:t xml:space="preserve">I swear, every other week! </w:t>
      </w:r>
      <w:r w:rsidRPr="00FE7188">
        <w:rPr>
          <w:rFonts w:ascii="Courier New" w:hAnsi="Courier New" w:cs="Courier New"/>
        </w:rPr>
        <w:t xml:space="preserve">And now my agent wants me to </w:t>
      </w:r>
      <w:r w:rsidRPr="00FE7188">
        <w:rPr>
          <w:rFonts w:ascii="Courier New" w:hAnsi="Courier New" w:cs="Courier New"/>
          <w:i/>
        </w:rPr>
        <w:t>tweet</w:t>
      </w:r>
      <w:r w:rsidRPr="00FE7188">
        <w:rPr>
          <w:rFonts w:ascii="Courier New" w:hAnsi="Courier New" w:cs="Courier New"/>
        </w:rPr>
        <w:t>, too.</w:t>
      </w:r>
    </w:p>
    <w:p w14:paraId="5A751DC4" w14:textId="77777777" w:rsidR="00441623" w:rsidRPr="00FE7188" w:rsidRDefault="00441623" w:rsidP="00441623">
      <w:pPr>
        <w:rPr>
          <w:rFonts w:ascii="Courier New" w:hAnsi="Courier New" w:cs="Courier New"/>
        </w:rPr>
      </w:pPr>
    </w:p>
    <w:p w14:paraId="5A03BE3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CA55843" w14:textId="77777777" w:rsidR="00441623" w:rsidRPr="00FE7188" w:rsidRDefault="00441623" w:rsidP="00441623">
      <w:pPr>
        <w:rPr>
          <w:rFonts w:ascii="Courier New" w:hAnsi="Courier New" w:cs="Courier New"/>
        </w:rPr>
      </w:pPr>
      <w:r w:rsidRPr="00FE7188">
        <w:rPr>
          <w:rFonts w:ascii="Courier New" w:hAnsi="Courier New" w:cs="Courier New"/>
        </w:rPr>
        <w:t>(Gives Beth a look.) Oh, the plight of being successful.</w:t>
      </w:r>
    </w:p>
    <w:p w14:paraId="4E37EE16" w14:textId="77777777" w:rsidR="00441623" w:rsidRPr="00FE7188" w:rsidRDefault="00441623" w:rsidP="00441623">
      <w:pPr>
        <w:rPr>
          <w:rFonts w:ascii="Courier New" w:hAnsi="Courier New" w:cs="Courier New"/>
        </w:rPr>
      </w:pPr>
    </w:p>
    <w:p w14:paraId="52B5A379"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D4D3EDD" w14:textId="77777777" w:rsidR="00441623" w:rsidRPr="00FE7188" w:rsidRDefault="00441623" w:rsidP="00441623">
      <w:pPr>
        <w:rPr>
          <w:rFonts w:ascii="Courier New" w:hAnsi="Courier New" w:cs="Courier New"/>
        </w:rPr>
      </w:pPr>
      <w:r w:rsidRPr="00FE7188">
        <w:rPr>
          <w:rFonts w:ascii="Courier New" w:hAnsi="Courier New" w:cs="Courier New"/>
        </w:rPr>
        <w:t>It takes up a lot of time. I mean, I could be practicing. Or wedding planning.</w:t>
      </w:r>
    </w:p>
    <w:p w14:paraId="377158F6" w14:textId="77777777" w:rsidR="00441623" w:rsidRPr="00FE7188" w:rsidRDefault="00441623" w:rsidP="00441623">
      <w:pPr>
        <w:rPr>
          <w:rFonts w:ascii="Courier New" w:hAnsi="Courier New" w:cs="Courier New"/>
        </w:rPr>
      </w:pPr>
    </w:p>
    <w:p w14:paraId="126EA37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9810A3B" w14:textId="2D14D1BA" w:rsidR="00441623" w:rsidRPr="00FE7188" w:rsidRDefault="00441623" w:rsidP="00441623">
      <w:pPr>
        <w:rPr>
          <w:rFonts w:ascii="Courier New" w:hAnsi="Courier New" w:cs="Courier New"/>
        </w:rPr>
      </w:pPr>
      <w:r w:rsidRPr="00FE7188">
        <w:rPr>
          <w:rFonts w:ascii="Courier New" w:hAnsi="Courier New" w:cs="Courier New"/>
        </w:rPr>
        <w:t>How is that going</w:t>
      </w:r>
      <w:r w:rsidR="004D09F1" w:rsidRPr="00FE7188">
        <w:rPr>
          <w:rFonts w:ascii="Courier New" w:hAnsi="Courier New" w:cs="Courier New"/>
        </w:rPr>
        <w:t>, anyway</w:t>
      </w:r>
      <w:r w:rsidRPr="00FE7188">
        <w:rPr>
          <w:rFonts w:ascii="Courier New" w:hAnsi="Courier New" w:cs="Courier New"/>
        </w:rPr>
        <w:t>? I've been working on the cake</w:t>
      </w:r>
      <w:r w:rsidR="00991B91" w:rsidRPr="00FE7188">
        <w:rPr>
          <w:rFonts w:ascii="Courier New" w:hAnsi="Courier New" w:cs="Courier New"/>
        </w:rPr>
        <w:t>.</w:t>
      </w:r>
      <w:r w:rsidRPr="00FE7188">
        <w:rPr>
          <w:rFonts w:ascii="Courier New" w:hAnsi="Courier New" w:cs="Courier New"/>
        </w:rPr>
        <w:t xml:space="preserve"> </w:t>
      </w:r>
    </w:p>
    <w:p w14:paraId="26724DA8" w14:textId="77777777" w:rsidR="00441623" w:rsidRPr="00FE7188" w:rsidRDefault="00441623" w:rsidP="00441623">
      <w:pPr>
        <w:rPr>
          <w:rFonts w:ascii="Courier New" w:hAnsi="Courier New" w:cs="Courier New"/>
        </w:rPr>
      </w:pPr>
    </w:p>
    <w:p w14:paraId="0A19DFC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DAB970A" w14:textId="2EC0DB8D" w:rsidR="00441623" w:rsidRPr="00FE7188" w:rsidRDefault="004D09F1" w:rsidP="00441623">
      <w:pPr>
        <w:rPr>
          <w:rFonts w:ascii="Courier New" w:hAnsi="Courier New" w:cs="Courier New"/>
        </w:rPr>
      </w:pPr>
      <w:r w:rsidRPr="00FE7188">
        <w:rPr>
          <w:rFonts w:ascii="Courier New" w:hAnsi="Courier New" w:cs="Courier New"/>
        </w:rPr>
        <w:t>Pretty well. We're gonn</w:t>
      </w:r>
      <w:r w:rsidR="00441623" w:rsidRPr="00FE7188">
        <w:rPr>
          <w:rFonts w:ascii="Courier New" w:hAnsi="Courier New" w:cs="Courier New"/>
        </w:rPr>
        <w:t xml:space="preserve">a meet with the caterers on Monday, and then we'll finalize the menu. </w:t>
      </w:r>
    </w:p>
    <w:p w14:paraId="5ACE0CC2" w14:textId="77777777" w:rsidR="00441623" w:rsidRPr="00FE7188" w:rsidRDefault="00441623" w:rsidP="00441623">
      <w:pPr>
        <w:rPr>
          <w:rFonts w:ascii="Courier New" w:hAnsi="Courier New" w:cs="Courier New"/>
        </w:rPr>
      </w:pPr>
    </w:p>
    <w:p w14:paraId="2DCC5C2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3F8DAD4" w14:textId="77777777" w:rsidR="00441623" w:rsidRPr="00FE7188" w:rsidRDefault="00441623" w:rsidP="00441623">
      <w:pPr>
        <w:rPr>
          <w:rFonts w:ascii="Courier New" w:hAnsi="Courier New" w:cs="Courier New"/>
        </w:rPr>
      </w:pPr>
      <w:r w:rsidRPr="00FE7188">
        <w:rPr>
          <w:rFonts w:ascii="Courier New" w:hAnsi="Courier New" w:cs="Courier New"/>
        </w:rPr>
        <w:t>That's good. Thanks so much for letting me make the cake, you guys. I’ve been testing a whole bunch of recipes, and I think I’ve got some good ones.</w:t>
      </w:r>
    </w:p>
    <w:p w14:paraId="4CEFBE7F" w14:textId="77777777" w:rsidR="00441623" w:rsidRPr="00FE7188" w:rsidRDefault="00441623" w:rsidP="00441623">
      <w:pPr>
        <w:rPr>
          <w:rFonts w:ascii="Courier New" w:hAnsi="Courier New" w:cs="Courier New"/>
        </w:rPr>
      </w:pPr>
    </w:p>
    <w:p w14:paraId="246BF2E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C52E09C" w14:textId="48F3EFA5" w:rsidR="00441623" w:rsidRPr="00FE7188" w:rsidRDefault="00441623" w:rsidP="00441623">
      <w:pPr>
        <w:rPr>
          <w:rFonts w:ascii="Courier New" w:hAnsi="Courier New" w:cs="Courier New"/>
        </w:rPr>
      </w:pPr>
      <w:r w:rsidRPr="00FE7188">
        <w:rPr>
          <w:rFonts w:ascii="Courier New" w:hAnsi="Courier New" w:cs="Courier New"/>
        </w:rPr>
        <w:t>Wait. Caterers on Monday? What time? I have rehearsals all afternoon, and two private lessons in the morning</w:t>
      </w:r>
      <w:r w:rsidR="002641F1">
        <w:rPr>
          <w:rFonts w:ascii="Courier New" w:hAnsi="Courier New" w:cs="Courier New"/>
        </w:rPr>
        <w:t>. ...</w:t>
      </w:r>
      <w:r w:rsidRPr="00FE7188">
        <w:rPr>
          <w:rFonts w:ascii="Courier New" w:hAnsi="Courier New" w:cs="Courier New"/>
        </w:rPr>
        <w:t>I can’t wait till this is all over.</w:t>
      </w:r>
    </w:p>
    <w:p w14:paraId="727FA632" w14:textId="77777777" w:rsidR="00441623" w:rsidRPr="00FE7188" w:rsidRDefault="00441623" w:rsidP="00441623">
      <w:pPr>
        <w:rPr>
          <w:rFonts w:ascii="Courier New" w:hAnsi="Courier New" w:cs="Courier New"/>
        </w:rPr>
      </w:pPr>
    </w:p>
    <w:p w14:paraId="2617D11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ABD1BD2" w14:textId="77777777" w:rsidR="00441623" w:rsidRPr="00FE7188" w:rsidRDefault="00441623" w:rsidP="00441623">
      <w:pPr>
        <w:rPr>
          <w:rFonts w:ascii="Courier New" w:hAnsi="Courier New" w:cs="Courier New"/>
        </w:rPr>
      </w:pPr>
      <w:r w:rsidRPr="00FE7188">
        <w:rPr>
          <w:rFonts w:ascii="Courier New" w:hAnsi="Courier New" w:cs="Courier New"/>
        </w:rPr>
        <w:t>Come on, Liv. You get to choose the ice sculpture.</w:t>
      </w:r>
    </w:p>
    <w:p w14:paraId="43E13788" w14:textId="77777777" w:rsidR="00441623" w:rsidRPr="00FE7188" w:rsidRDefault="00441623" w:rsidP="00441623">
      <w:pPr>
        <w:rPr>
          <w:rFonts w:ascii="Courier New" w:hAnsi="Courier New" w:cs="Courier New"/>
        </w:rPr>
      </w:pPr>
    </w:p>
    <w:p w14:paraId="321C3A2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FEF59D4" w14:textId="77777777" w:rsidR="00441623" w:rsidRPr="00FE7188" w:rsidRDefault="00441623" w:rsidP="00441623">
      <w:pPr>
        <w:rPr>
          <w:rFonts w:ascii="Courier New" w:hAnsi="Courier New" w:cs="Courier New"/>
        </w:rPr>
      </w:pPr>
      <w:r w:rsidRPr="00FE7188">
        <w:rPr>
          <w:rFonts w:ascii="Courier New" w:hAnsi="Courier New" w:cs="Courier New"/>
        </w:rPr>
        <w:t>(Excited.) You’re getting an ice sculpture?</w:t>
      </w:r>
    </w:p>
    <w:p w14:paraId="1C5629A8" w14:textId="77777777" w:rsidR="00441623" w:rsidRPr="00FE7188" w:rsidRDefault="00441623" w:rsidP="00441623">
      <w:pPr>
        <w:rPr>
          <w:rFonts w:ascii="Courier New" w:hAnsi="Courier New" w:cs="Courier New"/>
        </w:rPr>
      </w:pPr>
    </w:p>
    <w:p w14:paraId="3088CD73"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B3E9032" w14:textId="77777777" w:rsidR="00441623" w:rsidRPr="00FE7188" w:rsidRDefault="00441623" w:rsidP="00441623">
      <w:pPr>
        <w:rPr>
          <w:rFonts w:ascii="Courier New" w:hAnsi="Courier New" w:cs="Courier New"/>
        </w:rPr>
      </w:pPr>
      <w:r w:rsidRPr="00FE7188">
        <w:rPr>
          <w:rFonts w:ascii="Courier New" w:hAnsi="Courier New" w:cs="Courier New"/>
        </w:rPr>
        <w:t>Of course not. What would we do with an ice sculpture? Make a statue of swans?</w:t>
      </w:r>
    </w:p>
    <w:p w14:paraId="7A2E725A" w14:textId="77777777" w:rsidR="00441623" w:rsidRPr="00FE7188" w:rsidRDefault="00441623" w:rsidP="00441623">
      <w:pPr>
        <w:rPr>
          <w:rFonts w:ascii="Courier New" w:hAnsi="Courier New" w:cs="Courier New"/>
        </w:rPr>
      </w:pPr>
    </w:p>
    <w:p w14:paraId="62E5DCA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74E0919" w14:textId="77777777" w:rsidR="00441623" w:rsidRPr="00FE7188" w:rsidRDefault="00441623" w:rsidP="00441623">
      <w:pPr>
        <w:rPr>
          <w:rFonts w:ascii="Courier New" w:hAnsi="Courier New" w:cs="Courier New"/>
        </w:rPr>
      </w:pPr>
      <w:r w:rsidRPr="00FE7188">
        <w:rPr>
          <w:rFonts w:ascii="Courier New" w:hAnsi="Courier New" w:cs="Courier New"/>
        </w:rPr>
        <w:t>I was thinking we should make a statue of my penis.</w:t>
      </w:r>
    </w:p>
    <w:p w14:paraId="77BFBA2D" w14:textId="77777777" w:rsidR="00441623" w:rsidRPr="00FE7188" w:rsidRDefault="00441623" w:rsidP="00441623">
      <w:pPr>
        <w:rPr>
          <w:rFonts w:ascii="Courier New" w:hAnsi="Courier New" w:cs="Courier New"/>
        </w:rPr>
      </w:pPr>
    </w:p>
    <w:p w14:paraId="1156561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831B966" w14:textId="77777777" w:rsidR="00441623" w:rsidRPr="00FE7188" w:rsidRDefault="00441623" w:rsidP="00441623">
      <w:pPr>
        <w:rPr>
          <w:rFonts w:ascii="Courier New" w:hAnsi="Courier New" w:cs="Courier New"/>
        </w:rPr>
      </w:pPr>
      <w:r w:rsidRPr="00FE7188">
        <w:rPr>
          <w:rFonts w:ascii="Courier New" w:hAnsi="Courier New" w:cs="Courier New"/>
        </w:rPr>
        <w:t>(Laughter, then the fear that she has laughed too much.)</w:t>
      </w:r>
    </w:p>
    <w:p w14:paraId="66A2605C" w14:textId="77777777" w:rsidR="00441623" w:rsidRPr="00FE7188" w:rsidRDefault="00441623" w:rsidP="00441623">
      <w:pPr>
        <w:rPr>
          <w:rFonts w:ascii="Courier New" w:hAnsi="Courier New" w:cs="Courier New"/>
        </w:rPr>
      </w:pPr>
    </w:p>
    <w:p w14:paraId="7E578F3F"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E724222" w14:textId="4E15718E" w:rsidR="00441623" w:rsidRPr="00FE7188" w:rsidRDefault="00441623" w:rsidP="00441623">
      <w:pPr>
        <w:rPr>
          <w:rFonts w:ascii="Courier New" w:hAnsi="Courier New" w:cs="Courier New"/>
        </w:rPr>
      </w:pPr>
      <w:r w:rsidRPr="00FE7188">
        <w:rPr>
          <w:rFonts w:ascii="Courier New" w:hAnsi="Courier New" w:cs="Courier New"/>
        </w:rPr>
        <w:t>It would just keep shrinking all night.</w:t>
      </w:r>
      <w:r w:rsidR="00DF0FC3">
        <w:rPr>
          <w:rFonts w:ascii="Courier New" w:hAnsi="Courier New" w:cs="Courier New"/>
        </w:rPr>
        <w:t xml:space="preserve"> </w:t>
      </w:r>
      <w:r w:rsidRPr="00FE7188">
        <w:rPr>
          <w:rFonts w:ascii="Courier New" w:hAnsi="Courier New" w:cs="Courier New"/>
        </w:rPr>
        <w:t xml:space="preserve">(She and Evan make a face. </w:t>
      </w:r>
      <w:r w:rsidR="00DF0FC3">
        <w:rPr>
          <w:rFonts w:ascii="Courier New" w:hAnsi="Courier New" w:cs="Courier New"/>
        </w:rPr>
        <w:t>Then h</w:t>
      </w:r>
      <w:r w:rsidRPr="00FE7188">
        <w:rPr>
          <w:rFonts w:ascii="Courier New" w:hAnsi="Courier New" w:cs="Courier New"/>
        </w:rPr>
        <w:t xml:space="preserve">er </w:t>
      </w:r>
      <w:r w:rsidR="00DF0FC3">
        <w:rPr>
          <w:rFonts w:ascii="Courier New" w:hAnsi="Courier New" w:cs="Courier New"/>
        </w:rPr>
        <w:t>computer makes a noise. She</w:t>
      </w:r>
      <w:r w:rsidRPr="00FE7188">
        <w:rPr>
          <w:rFonts w:ascii="Courier New" w:hAnsi="Courier New" w:cs="Courier New"/>
        </w:rPr>
        <w:t xml:space="preserve"> get</w:t>
      </w:r>
      <w:r w:rsidR="00DF0FC3">
        <w:rPr>
          <w:rFonts w:ascii="Courier New" w:hAnsi="Courier New" w:cs="Courier New"/>
        </w:rPr>
        <w:t>s</w:t>
      </w:r>
      <w:r w:rsidRPr="00FE7188">
        <w:rPr>
          <w:rFonts w:ascii="Courier New" w:hAnsi="Courier New" w:cs="Courier New"/>
        </w:rPr>
        <w:t xml:space="preserve"> back to work.)</w:t>
      </w:r>
    </w:p>
    <w:p w14:paraId="10600419" w14:textId="77777777" w:rsidR="00441623" w:rsidRPr="00FE7188" w:rsidRDefault="00441623" w:rsidP="00441623">
      <w:pPr>
        <w:rPr>
          <w:rFonts w:ascii="Courier New" w:hAnsi="Courier New" w:cs="Courier New"/>
        </w:rPr>
      </w:pPr>
    </w:p>
    <w:p w14:paraId="4E89EA9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BFA06A4" w14:textId="77777777" w:rsidR="00441623" w:rsidRPr="00FE7188" w:rsidRDefault="00441623" w:rsidP="00441623">
      <w:pPr>
        <w:rPr>
          <w:rFonts w:ascii="Courier New" w:hAnsi="Courier New" w:cs="Courier New"/>
        </w:rPr>
      </w:pPr>
      <w:r w:rsidRPr="00FE7188">
        <w:rPr>
          <w:rFonts w:ascii="Courier New" w:hAnsi="Courier New" w:cs="Courier New"/>
        </w:rPr>
        <w:t>Okay, Monday's out. What about Wednesday afternoon?</w:t>
      </w:r>
    </w:p>
    <w:p w14:paraId="61DD7C3F" w14:textId="77777777" w:rsidR="00441623" w:rsidRPr="00FE7188" w:rsidRDefault="00441623" w:rsidP="00441623">
      <w:pPr>
        <w:rPr>
          <w:rFonts w:ascii="Courier New" w:hAnsi="Courier New" w:cs="Courier New"/>
        </w:rPr>
      </w:pPr>
    </w:p>
    <w:p w14:paraId="08F45F59"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1FA805F" w14:textId="77777777" w:rsidR="00441623" w:rsidRPr="00FE7188" w:rsidRDefault="00441623" w:rsidP="00441623">
      <w:pPr>
        <w:rPr>
          <w:rFonts w:ascii="Courier New" w:hAnsi="Courier New" w:cs="Courier New"/>
        </w:rPr>
      </w:pPr>
      <w:r w:rsidRPr="00FE7188">
        <w:rPr>
          <w:rFonts w:ascii="Courier New" w:hAnsi="Courier New" w:cs="Courier New"/>
        </w:rPr>
        <w:t>I can’t. I have a thing.</w:t>
      </w:r>
    </w:p>
    <w:p w14:paraId="221B8857" w14:textId="77777777" w:rsidR="00441623" w:rsidRPr="00FE7188" w:rsidRDefault="00441623" w:rsidP="00441623">
      <w:pPr>
        <w:rPr>
          <w:rFonts w:ascii="Courier New" w:hAnsi="Courier New" w:cs="Courier New"/>
        </w:rPr>
      </w:pPr>
    </w:p>
    <w:p w14:paraId="154A448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D34B1FC" w14:textId="77777777" w:rsidR="00441623" w:rsidRPr="00FE7188" w:rsidRDefault="00441623" w:rsidP="00441623">
      <w:pPr>
        <w:rPr>
          <w:rFonts w:ascii="Courier New" w:hAnsi="Courier New" w:cs="Courier New"/>
        </w:rPr>
      </w:pPr>
      <w:r w:rsidRPr="00FE7188">
        <w:rPr>
          <w:rFonts w:ascii="Courier New" w:hAnsi="Courier New" w:cs="Courier New"/>
        </w:rPr>
        <w:t>Really? I thought you kept Wednesdays off.</w:t>
      </w:r>
    </w:p>
    <w:p w14:paraId="499CE571" w14:textId="77777777" w:rsidR="00441623" w:rsidRPr="00FE7188" w:rsidRDefault="00441623" w:rsidP="00441623">
      <w:pPr>
        <w:rPr>
          <w:rFonts w:ascii="Courier New" w:hAnsi="Courier New" w:cs="Courier New"/>
        </w:rPr>
      </w:pPr>
    </w:p>
    <w:p w14:paraId="231AF22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BC95ED2" w14:textId="77777777" w:rsidR="00441623" w:rsidRPr="00FE7188" w:rsidRDefault="00441623" w:rsidP="00441623">
      <w:pPr>
        <w:rPr>
          <w:rFonts w:ascii="Courier New" w:hAnsi="Courier New" w:cs="Courier New"/>
        </w:rPr>
      </w:pPr>
      <w:r w:rsidRPr="00FE7188">
        <w:rPr>
          <w:rFonts w:ascii="Courier New" w:hAnsi="Courier New" w:cs="Courier New"/>
        </w:rPr>
        <w:t>Yeah, but something came up. Let’s do Thursday! Can we do that?</w:t>
      </w:r>
    </w:p>
    <w:p w14:paraId="57477A26" w14:textId="77777777" w:rsidR="00441623" w:rsidRPr="00FE7188" w:rsidRDefault="00441623" w:rsidP="00441623">
      <w:pPr>
        <w:rPr>
          <w:rFonts w:ascii="Courier New" w:hAnsi="Courier New" w:cs="Courier New"/>
        </w:rPr>
      </w:pPr>
    </w:p>
    <w:p w14:paraId="6C25F82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7AE66D6" w14:textId="77777777" w:rsidR="00441623" w:rsidRPr="00FE7188" w:rsidRDefault="00441623" w:rsidP="00441623">
      <w:pPr>
        <w:rPr>
          <w:rFonts w:ascii="Courier New" w:hAnsi="Courier New" w:cs="Courier New"/>
        </w:rPr>
      </w:pPr>
      <w:r w:rsidRPr="00FE7188">
        <w:rPr>
          <w:rFonts w:ascii="Courier New" w:hAnsi="Courier New" w:cs="Courier New"/>
        </w:rPr>
        <w:t>Okay. I could do Thursday morning. Does that work?</w:t>
      </w:r>
    </w:p>
    <w:p w14:paraId="48ABD1B8" w14:textId="77777777" w:rsidR="00441623" w:rsidRPr="00FE7188" w:rsidRDefault="00441623" w:rsidP="00441623">
      <w:pPr>
        <w:rPr>
          <w:rFonts w:ascii="Courier New" w:hAnsi="Courier New" w:cs="Courier New"/>
        </w:rPr>
      </w:pPr>
    </w:p>
    <w:p w14:paraId="02995F9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0F57607" w14:textId="77777777" w:rsidR="00441623" w:rsidRPr="00FE7188" w:rsidRDefault="00441623" w:rsidP="00441623">
      <w:pPr>
        <w:rPr>
          <w:rFonts w:ascii="Courier New" w:hAnsi="Courier New" w:cs="Courier New"/>
        </w:rPr>
      </w:pPr>
      <w:r w:rsidRPr="00FE7188">
        <w:rPr>
          <w:rFonts w:ascii="Courier New" w:hAnsi="Courier New" w:cs="Courier New"/>
        </w:rPr>
        <w:t>Yep.</w:t>
      </w:r>
    </w:p>
    <w:p w14:paraId="73BDD7A3" w14:textId="77777777" w:rsidR="00441623" w:rsidRPr="00FE7188" w:rsidRDefault="00441623" w:rsidP="00441623">
      <w:pPr>
        <w:rPr>
          <w:rFonts w:ascii="Courier New" w:hAnsi="Courier New" w:cs="Courier New"/>
        </w:rPr>
      </w:pPr>
    </w:p>
    <w:p w14:paraId="55068B0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710DE2A" w14:textId="77777777" w:rsidR="00441623" w:rsidRPr="00FE7188" w:rsidRDefault="00441623" w:rsidP="00441623">
      <w:pPr>
        <w:rPr>
          <w:rFonts w:ascii="Courier New" w:hAnsi="Courier New" w:cs="Courier New"/>
        </w:rPr>
      </w:pPr>
      <w:r w:rsidRPr="00FE7188">
        <w:rPr>
          <w:rFonts w:ascii="Courier New" w:hAnsi="Courier New" w:cs="Courier New"/>
        </w:rPr>
        <w:t xml:space="preserve">Great. I’ll let them know tomorrow. </w:t>
      </w:r>
    </w:p>
    <w:p w14:paraId="5D27E1CC" w14:textId="77777777" w:rsidR="00441623" w:rsidRPr="00FE7188" w:rsidRDefault="00441623" w:rsidP="00441623">
      <w:pPr>
        <w:rPr>
          <w:rFonts w:ascii="Courier New" w:hAnsi="Courier New" w:cs="Courier New"/>
        </w:rPr>
      </w:pPr>
    </w:p>
    <w:p w14:paraId="5E0E48B7"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goes back to her website. She tries to update it, but stares blankly at the screen instead.) </w:t>
      </w:r>
    </w:p>
    <w:p w14:paraId="65088D1D" w14:textId="77777777" w:rsidR="00441623" w:rsidRPr="00FE7188" w:rsidRDefault="00441623" w:rsidP="00441623">
      <w:pPr>
        <w:rPr>
          <w:rFonts w:ascii="Courier New" w:hAnsi="Courier New" w:cs="Courier New"/>
        </w:rPr>
      </w:pPr>
    </w:p>
    <w:p w14:paraId="141A7C50"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71FB651" w14:textId="6E8E2DA7" w:rsidR="00441623" w:rsidRPr="00FE7188" w:rsidRDefault="00B37D44" w:rsidP="00441623">
      <w:pPr>
        <w:rPr>
          <w:rFonts w:ascii="Courier New" w:hAnsi="Courier New" w:cs="Courier New"/>
        </w:rPr>
      </w:pPr>
      <w:r w:rsidRPr="00FE7188">
        <w:rPr>
          <w:rFonts w:ascii="Courier New" w:hAnsi="Courier New" w:cs="Courier New"/>
        </w:rPr>
        <w:t>You guys are</w:t>
      </w:r>
      <w:r w:rsidR="00441623" w:rsidRPr="00FE7188">
        <w:rPr>
          <w:rFonts w:ascii="Courier New" w:hAnsi="Courier New" w:cs="Courier New"/>
        </w:rPr>
        <w:t xml:space="preserve"> </w:t>
      </w:r>
      <w:r w:rsidR="00196E2C">
        <w:rPr>
          <w:rFonts w:ascii="Courier New" w:hAnsi="Courier New" w:cs="Courier New"/>
        </w:rPr>
        <w:t xml:space="preserve">so </w:t>
      </w:r>
      <w:r w:rsidR="00441623" w:rsidRPr="00FE7188">
        <w:rPr>
          <w:rFonts w:ascii="Courier New" w:hAnsi="Courier New" w:cs="Courier New"/>
        </w:rPr>
        <w:t>busy. Did you end up looking at those houses downtown?</w:t>
      </w:r>
    </w:p>
    <w:p w14:paraId="76A23689" w14:textId="77777777" w:rsidR="00441623" w:rsidRPr="00FE7188" w:rsidRDefault="00441623" w:rsidP="00441623">
      <w:pPr>
        <w:rPr>
          <w:rFonts w:ascii="Courier New" w:hAnsi="Courier New" w:cs="Courier New"/>
        </w:rPr>
      </w:pPr>
    </w:p>
    <w:p w14:paraId="4813224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117B99E" w14:textId="0111B3A9" w:rsidR="00441623" w:rsidRPr="00FE7188" w:rsidRDefault="00B37D44" w:rsidP="00441623">
      <w:pPr>
        <w:rPr>
          <w:rFonts w:ascii="Courier New" w:hAnsi="Courier New" w:cs="Courier New"/>
        </w:rPr>
      </w:pPr>
      <w:r w:rsidRPr="00FE7188">
        <w:rPr>
          <w:rFonts w:ascii="Courier New" w:hAnsi="Courier New" w:cs="Courier New"/>
        </w:rPr>
        <w:t>Nope. Just didn’t have the time</w:t>
      </w:r>
      <w:r w:rsidR="00441623" w:rsidRPr="00FE7188">
        <w:rPr>
          <w:rFonts w:ascii="Courier New" w:hAnsi="Courier New" w:cs="Courier New"/>
        </w:rPr>
        <w:t xml:space="preserve">. Looks like we’re going to hold off the homeowner thing another year. </w:t>
      </w:r>
    </w:p>
    <w:p w14:paraId="2638AD7A" w14:textId="77777777" w:rsidR="00441623" w:rsidRPr="00FE7188" w:rsidRDefault="00441623" w:rsidP="00441623">
      <w:pPr>
        <w:rPr>
          <w:rFonts w:ascii="Courier New" w:hAnsi="Courier New" w:cs="Courier New"/>
        </w:rPr>
      </w:pPr>
    </w:p>
    <w:p w14:paraId="6763FB4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1ACE550" w14:textId="77777777" w:rsidR="00441623" w:rsidRPr="00FE7188" w:rsidRDefault="00441623" w:rsidP="00441623">
      <w:pPr>
        <w:rPr>
          <w:rFonts w:ascii="Courier New" w:hAnsi="Courier New" w:cs="Courier New"/>
        </w:rPr>
      </w:pPr>
      <w:r w:rsidRPr="00FE7188">
        <w:rPr>
          <w:rFonts w:ascii="Courier New" w:hAnsi="Courier New" w:cs="Courier New"/>
        </w:rPr>
        <w:t xml:space="preserve">Oh! Good! I mean, maybe not good, but I’m happy. I like having you guys across the hall. </w:t>
      </w:r>
    </w:p>
    <w:p w14:paraId="60E5D8D8" w14:textId="77777777" w:rsidR="00441623" w:rsidRPr="00FE7188" w:rsidRDefault="00441623" w:rsidP="00441623">
      <w:pPr>
        <w:rPr>
          <w:rFonts w:ascii="Courier New" w:hAnsi="Courier New" w:cs="Courier New"/>
        </w:rPr>
      </w:pPr>
    </w:p>
    <w:p w14:paraId="6CBCCBC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1E39FEA" w14:textId="7B6D8929" w:rsidR="00441623" w:rsidRPr="00FE7188" w:rsidRDefault="00441623" w:rsidP="00441623">
      <w:pPr>
        <w:rPr>
          <w:rFonts w:ascii="Courier New" w:hAnsi="Courier New" w:cs="Courier New"/>
        </w:rPr>
      </w:pPr>
      <w:r w:rsidRPr="00FE7188">
        <w:rPr>
          <w:rFonts w:ascii="Courier New" w:hAnsi="Courier New" w:cs="Courier New"/>
        </w:rPr>
        <w:t>Well, even if we did move, you’</w:t>
      </w:r>
      <w:r w:rsidR="00196E2C">
        <w:rPr>
          <w:rFonts w:ascii="Courier New" w:hAnsi="Courier New" w:cs="Courier New"/>
        </w:rPr>
        <w:t xml:space="preserve">d still be Protector of the </w:t>
      </w:r>
      <w:r w:rsidRPr="00FE7188">
        <w:rPr>
          <w:rFonts w:ascii="Courier New" w:hAnsi="Courier New" w:cs="Courier New"/>
        </w:rPr>
        <w:t xml:space="preserve">Spare Key. </w:t>
      </w:r>
    </w:p>
    <w:p w14:paraId="347A9413" w14:textId="77777777" w:rsidR="00441623" w:rsidRPr="00FE7188" w:rsidRDefault="00441623" w:rsidP="00441623">
      <w:pPr>
        <w:rPr>
          <w:rFonts w:ascii="Courier New" w:hAnsi="Courier New" w:cs="Courier New"/>
        </w:rPr>
      </w:pPr>
    </w:p>
    <w:p w14:paraId="5D8F5BFE"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FC8F6DD" w14:textId="14253C36" w:rsidR="00441623" w:rsidRPr="00FE7188" w:rsidRDefault="00441623" w:rsidP="00441623">
      <w:pPr>
        <w:rPr>
          <w:rFonts w:ascii="Courier New" w:hAnsi="Courier New" w:cs="Courier New"/>
        </w:rPr>
      </w:pPr>
      <w:r w:rsidRPr="00FE7188">
        <w:rPr>
          <w:rFonts w:ascii="Courier New" w:hAnsi="Courier New" w:cs="Courier New"/>
        </w:rPr>
        <w:t>(Snapping out of her daze.) I got thos</w:t>
      </w:r>
      <w:r w:rsidR="00B37D44" w:rsidRPr="00FE7188">
        <w:rPr>
          <w:rFonts w:ascii="Courier New" w:hAnsi="Courier New" w:cs="Courier New"/>
        </w:rPr>
        <w:t>e invitations stuffed yesterday!</w:t>
      </w:r>
      <w:r w:rsidRPr="00FE7188">
        <w:rPr>
          <w:rFonts w:ascii="Courier New" w:hAnsi="Courier New" w:cs="Courier New"/>
        </w:rPr>
        <w:t xml:space="preserve"> (She gets up to grab the invitations.)</w:t>
      </w:r>
    </w:p>
    <w:p w14:paraId="3BB36316" w14:textId="77777777" w:rsidR="00441623" w:rsidRPr="00FE7188" w:rsidRDefault="00441623" w:rsidP="00441623">
      <w:pPr>
        <w:rPr>
          <w:rFonts w:ascii="Courier New" w:hAnsi="Courier New" w:cs="Courier New"/>
        </w:rPr>
      </w:pPr>
    </w:p>
    <w:p w14:paraId="6BED24E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3AE5B16" w14:textId="77777777" w:rsidR="00441623" w:rsidRPr="00FE7188" w:rsidRDefault="00441623" w:rsidP="00441623">
      <w:pPr>
        <w:rPr>
          <w:rFonts w:ascii="Courier New" w:hAnsi="Courier New" w:cs="Courier New"/>
        </w:rPr>
      </w:pPr>
      <w:r w:rsidRPr="00FE7188">
        <w:rPr>
          <w:rFonts w:ascii="Courier New" w:hAnsi="Courier New" w:cs="Courier New"/>
        </w:rPr>
        <w:t>Olivia doesn’t want to move. She’s far too attached to her precious bathroom.</w:t>
      </w:r>
    </w:p>
    <w:p w14:paraId="52E91D74" w14:textId="77777777" w:rsidR="00441623" w:rsidRPr="00FE7188" w:rsidRDefault="00441623" w:rsidP="00441623">
      <w:pPr>
        <w:rPr>
          <w:rFonts w:ascii="Courier New" w:hAnsi="Courier New" w:cs="Courier New"/>
        </w:rPr>
      </w:pPr>
    </w:p>
    <w:p w14:paraId="541BC96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90A3B3A" w14:textId="43C5D424" w:rsidR="00441623" w:rsidRPr="00FE7188" w:rsidRDefault="00441623" w:rsidP="00441623">
      <w:pPr>
        <w:rPr>
          <w:rFonts w:ascii="Courier New" w:hAnsi="Courier New" w:cs="Courier New"/>
        </w:rPr>
      </w:pPr>
      <w:r w:rsidRPr="00FE7188">
        <w:rPr>
          <w:rFonts w:ascii="Courier New" w:hAnsi="Courier New" w:cs="Courier New"/>
        </w:rPr>
        <w:t>I</w:t>
      </w:r>
      <w:r w:rsidR="00196E2C">
        <w:rPr>
          <w:rFonts w:ascii="Courier New" w:hAnsi="Courier New" w:cs="Courier New"/>
        </w:rPr>
        <w:t>t’s got great acoustics! (Comes</w:t>
      </w:r>
      <w:r w:rsidRPr="00FE7188">
        <w:rPr>
          <w:rFonts w:ascii="Courier New" w:hAnsi="Courier New" w:cs="Courier New"/>
        </w:rPr>
        <w:t xml:space="preserve"> back with the invitations and sets them down.) These need to be addressed. Oh, Beth, I almost forgot. My agent is looking for so</w:t>
      </w:r>
      <w:r w:rsidR="00B37D44" w:rsidRPr="00FE7188">
        <w:rPr>
          <w:rFonts w:ascii="Courier New" w:hAnsi="Courier New" w:cs="Courier New"/>
        </w:rPr>
        <w:t>me people for this musical</w:t>
      </w:r>
      <w:r w:rsidRPr="00FE7188">
        <w:rPr>
          <w:rFonts w:ascii="Courier New" w:hAnsi="Courier New" w:cs="Courier New"/>
        </w:rPr>
        <w:t xml:space="preserve">. Are you still looking for gigs? I could send him your headshot. </w:t>
      </w:r>
    </w:p>
    <w:p w14:paraId="288EEC80" w14:textId="77777777" w:rsidR="00441623" w:rsidRPr="00FE7188" w:rsidRDefault="00441623" w:rsidP="00441623">
      <w:pPr>
        <w:rPr>
          <w:rFonts w:ascii="Courier New" w:hAnsi="Courier New" w:cs="Courier New"/>
        </w:rPr>
      </w:pPr>
    </w:p>
    <w:p w14:paraId="0E13A87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332BF63" w14:textId="466DB25A" w:rsidR="00441623" w:rsidRPr="00FE7188" w:rsidRDefault="00441623" w:rsidP="00441623">
      <w:pPr>
        <w:rPr>
          <w:rFonts w:ascii="Courier New" w:hAnsi="Courier New" w:cs="Courier New"/>
        </w:rPr>
      </w:pPr>
      <w:r w:rsidRPr="00FE7188">
        <w:rPr>
          <w:rFonts w:ascii="Courier New" w:hAnsi="Courier New" w:cs="Courier New"/>
        </w:rPr>
        <w:t>Oh, no. Please don’t. I’m not — I’m not really trying to do the acting thing anymore.</w:t>
      </w:r>
      <w:r w:rsidR="0068159F">
        <w:rPr>
          <w:rFonts w:ascii="Courier New" w:hAnsi="Courier New" w:cs="Courier New"/>
        </w:rPr>
        <w:t xml:space="preserve"> Thank you, but, I mean, I</w:t>
      </w:r>
      <w:r w:rsidRPr="00FE7188">
        <w:rPr>
          <w:rFonts w:ascii="Courier New" w:hAnsi="Courier New" w:cs="Courier New"/>
        </w:rPr>
        <w:t xml:space="preserve"> — I like baking.</w:t>
      </w:r>
    </w:p>
    <w:p w14:paraId="6CE510DA" w14:textId="77777777" w:rsidR="00441623" w:rsidRPr="00FE7188" w:rsidRDefault="00441623" w:rsidP="00441623">
      <w:pPr>
        <w:rPr>
          <w:rFonts w:ascii="Courier New" w:hAnsi="Courier New" w:cs="Courier New"/>
        </w:rPr>
      </w:pPr>
    </w:p>
    <w:p w14:paraId="2AC47DD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F1DA575" w14:textId="77777777" w:rsidR="00441623" w:rsidRPr="00FE7188" w:rsidRDefault="00441623" w:rsidP="00441623">
      <w:pPr>
        <w:rPr>
          <w:rFonts w:ascii="Courier New" w:hAnsi="Courier New" w:cs="Courier New"/>
        </w:rPr>
      </w:pPr>
      <w:r w:rsidRPr="00FE7188">
        <w:rPr>
          <w:rFonts w:ascii="Courier New" w:hAnsi="Courier New" w:cs="Courier New"/>
        </w:rPr>
        <w:t>You could do both! Why not? You totally should.</w:t>
      </w:r>
    </w:p>
    <w:p w14:paraId="3F61645A" w14:textId="77777777" w:rsidR="00441623" w:rsidRPr="00FE7188" w:rsidRDefault="00441623" w:rsidP="00441623">
      <w:pPr>
        <w:rPr>
          <w:rFonts w:ascii="Courier New" w:hAnsi="Courier New" w:cs="Courier New"/>
        </w:rPr>
      </w:pPr>
    </w:p>
    <w:p w14:paraId="1653AB4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2DEDA26" w14:textId="77777777" w:rsidR="00441623" w:rsidRPr="00FE7188" w:rsidRDefault="00441623" w:rsidP="00441623">
      <w:pPr>
        <w:rPr>
          <w:rFonts w:ascii="Courier New" w:hAnsi="Courier New" w:cs="Courier New"/>
        </w:rPr>
      </w:pPr>
      <w:r w:rsidRPr="00FE7188">
        <w:rPr>
          <w:rFonts w:ascii="Courier New" w:hAnsi="Courier New" w:cs="Courier New"/>
        </w:rPr>
        <w:t>Do you need help with the envelopes? I can help you address them.</w:t>
      </w:r>
    </w:p>
    <w:p w14:paraId="5A63BA58" w14:textId="77777777" w:rsidR="00441623" w:rsidRPr="00FE7188" w:rsidRDefault="00441623" w:rsidP="00441623">
      <w:pPr>
        <w:rPr>
          <w:rFonts w:ascii="Courier New" w:hAnsi="Courier New" w:cs="Courier New"/>
        </w:rPr>
      </w:pPr>
    </w:p>
    <w:p w14:paraId="3EF0BA4E"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02A0EE8" w14:textId="235073F5" w:rsidR="00441623" w:rsidRPr="00FE7188" w:rsidRDefault="00441623" w:rsidP="00441623">
      <w:pPr>
        <w:rPr>
          <w:rFonts w:ascii="Courier New" w:hAnsi="Courier New" w:cs="Courier New"/>
        </w:rPr>
      </w:pPr>
      <w:r w:rsidRPr="00FE7188">
        <w:rPr>
          <w:rFonts w:ascii="Courier New" w:hAnsi="Courier New" w:cs="Courier New"/>
        </w:rPr>
        <w:t>Oh. Don’t worry about it. I’ve got it.</w:t>
      </w:r>
      <w:r w:rsidR="00B37D44" w:rsidRPr="00FE7188">
        <w:rPr>
          <w:rFonts w:ascii="Courier New" w:hAnsi="Courier New" w:cs="Courier New"/>
        </w:rPr>
        <w:t xml:space="preserve"> </w:t>
      </w:r>
      <w:r w:rsidRPr="00FE7188">
        <w:rPr>
          <w:rFonts w:ascii="Courier New" w:hAnsi="Courier New" w:cs="Courier New"/>
        </w:rPr>
        <w:t>(She picks up a pen and scrolls through her address book. She puts the pen to paper but she doesn’t write.)</w:t>
      </w:r>
    </w:p>
    <w:p w14:paraId="688A812B" w14:textId="77777777" w:rsidR="00441623" w:rsidRPr="00FE7188" w:rsidRDefault="00441623" w:rsidP="00441623">
      <w:pPr>
        <w:rPr>
          <w:rFonts w:ascii="Courier New" w:hAnsi="Courier New" w:cs="Courier New"/>
        </w:rPr>
      </w:pPr>
    </w:p>
    <w:p w14:paraId="248A32E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4CEA4F2" w14:textId="77777777" w:rsidR="00441623" w:rsidRPr="00FE7188" w:rsidRDefault="00441623" w:rsidP="00441623">
      <w:pPr>
        <w:rPr>
          <w:rFonts w:ascii="Courier New" w:hAnsi="Courier New" w:cs="Courier New"/>
        </w:rPr>
      </w:pPr>
      <w:r w:rsidRPr="00FE7188">
        <w:rPr>
          <w:rFonts w:ascii="Courier New" w:hAnsi="Courier New" w:cs="Courier New"/>
        </w:rPr>
        <w:t>So, let’s hear more about the cake. What’s going on with the cake?</w:t>
      </w:r>
    </w:p>
    <w:p w14:paraId="669AD57E" w14:textId="77777777" w:rsidR="00441623" w:rsidRPr="00FE7188" w:rsidRDefault="00441623" w:rsidP="00441623">
      <w:pPr>
        <w:rPr>
          <w:rFonts w:ascii="Courier New" w:hAnsi="Courier New" w:cs="Courier New"/>
        </w:rPr>
      </w:pPr>
    </w:p>
    <w:p w14:paraId="5CFD2D1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7B7E841" w14:textId="77777777" w:rsidR="00441623" w:rsidRPr="00FE7188" w:rsidRDefault="00441623" w:rsidP="00441623">
      <w:pPr>
        <w:rPr>
          <w:rFonts w:ascii="Courier New" w:hAnsi="Courier New" w:cs="Courier New"/>
        </w:rPr>
      </w:pPr>
      <w:r w:rsidRPr="00FE7188">
        <w:rPr>
          <w:rFonts w:ascii="Courier New" w:hAnsi="Courier New" w:cs="Courier New"/>
        </w:rPr>
        <w:t>Okay, so I made three different kinds last night.</w:t>
      </w:r>
    </w:p>
    <w:p w14:paraId="6555ED16" w14:textId="77777777" w:rsidR="00441623" w:rsidRPr="00FE7188" w:rsidRDefault="00441623" w:rsidP="00441623">
      <w:pPr>
        <w:rPr>
          <w:rFonts w:ascii="Courier New" w:hAnsi="Courier New" w:cs="Courier New"/>
        </w:rPr>
      </w:pPr>
    </w:p>
    <w:p w14:paraId="2C755F5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DD7CAED" w14:textId="77777777" w:rsidR="00441623" w:rsidRPr="00FE7188" w:rsidRDefault="00441623" w:rsidP="00441623">
      <w:pPr>
        <w:rPr>
          <w:rFonts w:ascii="Courier New" w:hAnsi="Courier New" w:cs="Courier New"/>
        </w:rPr>
      </w:pPr>
      <w:r w:rsidRPr="00FE7188">
        <w:rPr>
          <w:rFonts w:ascii="Courier New" w:hAnsi="Courier New" w:cs="Courier New"/>
        </w:rPr>
        <w:t>Three different cakes? Beth, you’re a baking machine! We aren’t even paying you. Seriously, you can make it with a box mix.</w:t>
      </w:r>
    </w:p>
    <w:p w14:paraId="4A90A7A9" w14:textId="77777777" w:rsidR="00441623" w:rsidRPr="00FE7188" w:rsidRDefault="00441623" w:rsidP="00441623">
      <w:pPr>
        <w:rPr>
          <w:rFonts w:ascii="Courier New" w:hAnsi="Courier New" w:cs="Courier New"/>
        </w:rPr>
      </w:pPr>
    </w:p>
    <w:p w14:paraId="2A7CD5C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2216BBD" w14:textId="77777777" w:rsidR="00441623" w:rsidRPr="00FE7188" w:rsidRDefault="00441623" w:rsidP="00441623">
      <w:pPr>
        <w:rPr>
          <w:rFonts w:ascii="Courier New" w:hAnsi="Courier New" w:cs="Courier New"/>
        </w:rPr>
      </w:pPr>
      <w:r w:rsidRPr="00FE7188">
        <w:rPr>
          <w:rFonts w:ascii="Courier New" w:hAnsi="Courier New" w:cs="Courier New"/>
        </w:rPr>
        <w:t>Oh, it didn’t take very long. This is my first wedding cake. And it’s for you! I just want to make sure it’s good.</w:t>
      </w:r>
    </w:p>
    <w:p w14:paraId="272EF998" w14:textId="77777777" w:rsidR="00441623" w:rsidRPr="00FE7188" w:rsidRDefault="00441623" w:rsidP="00441623">
      <w:pPr>
        <w:rPr>
          <w:rFonts w:ascii="Courier New" w:hAnsi="Courier New" w:cs="Courier New"/>
        </w:rPr>
      </w:pPr>
    </w:p>
    <w:p w14:paraId="5029FE1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6053881" w14:textId="77777777" w:rsidR="00441623" w:rsidRPr="00FE7188" w:rsidRDefault="00441623" w:rsidP="00441623">
      <w:pPr>
        <w:rPr>
          <w:rFonts w:ascii="Courier New" w:hAnsi="Courier New" w:cs="Courier New"/>
        </w:rPr>
      </w:pPr>
      <w:r w:rsidRPr="00FE7188">
        <w:rPr>
          <w:rFonts w:ascii="Courier New" w:hAnsi="Courier New" w:cs="Courier New"/>
        </w:rPr>
        <w:t>It’s gonna be great.</w:t>
      </w:r>
    </w:p>
    <w:p w14:paraId="415594A4" w14:textId="77777777" w:rsidR="00441623" w:rsidRPr="00FE7188" w:rsidRDefault="00441623" w:rsidP="00441623">
      <w:pPr>
        <w:rPr>
          <w:rFonts w:ascii="Courier New" w:hAnsi="Courier New" w:cs="Courier New"/>
        </w:rPr>
      </w:pPr>
    </w:p>
    <w:p w14:paraId="0B34211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9E603BC" w14:textId="73D0D9AB" w:rsidR="00441623" w:rsidRPr="00FE7188" w:rsidRDefault="00441623" w:rsidP="00441623">
      <w:pPr>
        <w:rPr>
          <w:rFonts w:ascii="Courier New" w:hAnsi="Courier New" w:cs="Courier New"/>
        </w:rPr>
      </w:pPr>
      <w:r w:rsidRPr="00FE7188">
        <w:rPr>
          <w:rFonts w:ascii="Courier New" w:hAnsi="Courier New" w:cs="Courier New"/>
        </w:rPr>
        <w:t>I was thinking three layers, with anoth</w:t>
      </w:r>
      <w:r w:rsidR="00300BAE">
        <w:rPr>
          <w:rFonts w:ascii="Courier New" w:hAnsi="Courier New" w:cs="Courier New"/>
        </w:rPr>
        <w:t>er small bride-and-</w:t>
      </w:r>
      <w:r w:rsidRPr="00FE7188">
        <w:rPr>
          <w:rFonts w:ascii="Courier New" w:hAnsi="Courier New" w:cs="Courier New"/>
        </w:rPr>
        <w:t xml:space="preserve">groom cake on top, and every layer will be a different flavor. Yesterday, I made a coconut cream, a red velvet, and a double chocolate raspberry. </w:t>
      </w:r>
    </w:p>
    <w:p w14:paraId="382A2CB9" w14:textId="77777777" w:rsidR="00441623" w:rsidRPr="00FE7188" w:rsidRDefault="00441623" w:rsidP="00441623">
      <w:pPr>
        <w:rPr>
          <w:rFonts w:ascii="Courier New" w:hAnsi="Courier New" w:cs="Courier New"/>
        </w:rPr>
      </w:pPr>
    </w:p>
    <w:p w14:paraId="45027E7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BBB4D9E" w14:textId="77777777" w:rsidR="00441623" w:rsidRPr="00FE7188" w:rsidRDefault="00441623" w:rsidP="00441623">
      <w:pPr>
        <w:rPr>
          <w:rFonts w:ascii="Courier New" w:hAnsi="Courier New" w:cs="Courier New"/>
        </w:rPr>
      </w:pPr>
      <w:r w:rsidRPr="00FE7188">
        <w:rPr>
          <w:rFonts w:ascii="Courier New" w:hAnsi="Courier New" w:cs="Courier New"/>
        </w:rPr>
        <w:t xml:space="preserve">Double chocolate raspberry? What do you think of that, Liv? </w:t>
      </w:r>
    </w:p>
    <w:p w14:paraId="2B9D4F76" w14:textId="77777777" w:rsidR="00441623" w:rsidRPr="00FE7188" w:rsidRDefault="00441623" w:rsidP="00441623">
      <w:pPr>
        <w:rPr>
          <w:rFonts w:ascii="Courier New" w:hAnsi="Courier New" w:cs="Courier New"/>
        </w:rPr>
      </w:pPr>
    </w:p>
    <w:p w14:paraId="4CFE2A0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D9EFEF2" w14:textId="544BE2FC" w:rsidR="00441623" w:rsidRPr="00FE7188" w:rsidRDefault="00441623" w:rsidP="00441623">
      <w:pPr>
        <w:rPr>
          <w:rFonts w:ascii="Courier New" w:hAnsi="Courier New" w:cs="Courier New"/>
        </w:rPr>
      </w:pPr>
      <w:r w:rsidRPr="00FE7188">
        <w:rPr>
          <w:rFonts w:ascii="Courier New" w:hAnsi="Courier New" w:cs="Courier New"/>
        </w:rPr>
        <w:t>(Startled, looks up.) Sounds great.</w:t>
      </w:r>
      <w:r w:rsidR="00B37D44" w:rsidRPr="00FE7188">
        <w:rPr>
          <w:rFonts w:ascii="Courier New" w:hAnsi="Courier New" w:cs="Courier New"/>
        </w:rPr>
        <w:t xml:space="preserve"> </w:t>
      </w:r>
      <w:r w:rsidRPr="00FE7188">
        <w:rPr>
          <w:rFonts w:ascii="Courier New" w:hAnsi="Courier New" w:cs="Courier New"/>
        </w:rPr>
        <w:t>(She puts the en</w:t>
      </w:r>
      <w:r w:rsidR="002B47CC">
        <w:rPr>
          <w:rFonts w:ascii="Courier New" w:hAnsi="Courier New" w:cs="Courier New"/>
        </w:rPr>
        <w:t>velopes away</w:t>
      </w:r>
      <w:r w:rsidRPr="00FE7188">
        <w:rPr>
          <w:rFonts w:ascii="Courier New" w:hAnsi="Courier New" w:cs="Courier New"/>
        </w:rPr>
        <w:t xml:space="preserve">.) Yeah. So are we going to do a cake-tasting? </w:t>
      </w:r>
    </w:p>
    <w:p w14:paraId="67A770CA" w14:textId="77777777" w:rsidR="00441623" w:rsidRPr="00FE7188" w:rsidRDefault="00441623" w:rsidP="00441623">
      <w:pPr>
        <w:rPr>
          <w:rFonts w:ascii="Courier New" w:hAnsi="Courier New" w:cs="Courier New"/>
        </w:rPr>
      </w:pPr>
    </w:p>
    <w:p w14:paraId="1D9EDE4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2C25562" w14:textId="77777777" w:rsidR="00441623" w:rsidRPr="00FE7188" w:rsidRDefault="00441623" w:rsidP="00441623">
      <w:pPr>
        <w:rPr>
          <w:rFonts w:ascii="Courier New" w:hAnsi="Courier New" w:cs="Courier New"/>
        </w:rPr>
      </w:pPr>
      <w:r w:rsidRPr="00FE7188">
        <w:rPr>
          <w:rFonts w:ascii="Courier New" w:hAnsi="Courier New" w:cs="Courier New"/>
        </w:rPr>
        <w:t>Cake-tasting! How can you complain about wedding planning when there's cake-tasting?</w:t>
      </w:r>
    </w:p>
    <w:p w14:paraId="245279A7" w14:textId="77777777" w:rsidR="00441623" w:rsidRPr="00FE7188" w:rsidRDefault="00441623" w:rsidP="00441623">
      <w:pPr>
        <w:rPr>
          <w:rFonts w:ascii="Courier New" w:hAnsi="Courier New" w:cs="Courier New"/>
        </w:rPr>
      </w:pPr>
    </w:p>
    <w:p w14:paraId="0B11C89F"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44A4424" w14:textId="77777777" w:rsidR="00441623" w:rsidRPr="00FE7188" w:rsidRDefault="00441623" w:rsidP="00441623">
      <w:pPr>
        <w:rPr>
          <w:rFonts w:ascii="Courier New" w:hAnsi="Courier New" w:cs="Courier New"/>
        </w:rPr>
      </w:pPr>
      <w:r w:rsidRPr="00FE7188">
        <w:rPr>
          <w:rFonts w:ascii="Courier New" w:hAnsi="Courier New" w:cs="Courier New"/>
        </w:rPr>
        <w:t xml:space="preserve">I'm not complaining. </w:t>
      </w:r>
    </w:p>
    <w:p w14:paraId="702504BF" w14:textId="77777777" w:rsidR="00441623" w:rsidRPr="00FE7188" w:rsidRDefault="00441623" w:rsidP="00441623">
      <w:pPr>
        <w:rPr>
          <w:rFonts w:ascii="Courier New" w:hAnsi="Courier New" w:cs="Courier New"/>
        </w:rPr>
      </w:pPr>
    </w:p>
    <w:p w14:paraId="5734144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3FA385E" w14:textId="77777777" w:rsidR="00441623" w:rsidRPr="00FE7188" w:rsidRDefault="00441623" w:rsidP="00441623">
      <w:pPr>
        <w:rPr>
          <w:rFonts w:ascii="Courier New" w:hAnsi="Courier New" w:cs="Courier New"/>
        </w:rPr>
      </w:pPr>
      <w:r w:rsidRPr="00FE7188">
        <w:rPr>
          <w:rFonts w:ascii="Courier New" w:hAnsi="Courier New" w:cs="Courier New"/>
        </w:rPr>
        <w:t>That would be so much fun. I can't wait for you guys to try the double chocolate raspberry. It's got double chocolate stout in it.</w:t>
      </w:r>
    </w:p>
    <w:p w14:paraId="31512273" w14:textId="77777777" w:rsidR="00441623" w:rsidRPr="00FE7188" w:rsidRDefault="00441623" w:rsidP="00441623">
      <w:pPr>
        <w:rPr>
          <w:rFonts w:ascii="Courier New" w:hAnsi="Courier New" w:cs="Courier New"/>
        </w:rPr>
      </w:pPr>
    </w:p>
    <w:p w14:paraId="10A3676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7C1A04B" w14:textId="77777777" w:rsidR="00441623" w:rsidRPr="00FE7188" w:rsidRDefault="00441623" w:rsidP="00441623">
      <w:pPr>
        <w:rPr>
          <w:rFonts w:ascii="Courier New" w:hAnsi="Courier New" w:cs="Courier New"/>
        </w:rPr>
      </w:pPr>
      <w:r w:rsidRPr="00FE7188">
        <w:rPr>
          <w:rFonts w:ascii="Courier New" w:hAnsi="Courier New" w:cs="Courier New"/>
        </w:rPr>
        <w:t>That sounds great, Beth. (To Evan.) Doesn't it, sweetheart?</w:t>
      </w:r>
    </w:p>
    <w:p w14:paraId="0A2F55F6" w14:textId="77777777" w:rsidR="00441623" w:rsidRPr="00FE7188" w:rsidRDefault="00441623" w:rsidP="00441623">
      <w:pPr>
        <w:rPr>
          <w:rFonts w:ascii="Courier New" w:hAnsi="Courier New" w:cs="Courier New"/>
        </w:rPr>
      </w:pPr>
    </w:p>
    <w:p w14:paraId="5501636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14E761A" w14:textId="3E2AC9FE" w:rsidR="00441623" w:rsidRPr="00FE7188" w:rsidRDefault="00441623" w:rsidP="00441623">
      <w:pPr>
        <w:rPr>
          <w:rFonts w:ascii="Courier New" w:hAnsi="Courier New" w:cs="Courier New"/>
        </w:rPr>
      </w:pPr>
      <w:r w:rsidRPr="00FE7188">
        <w:rPr>
          <w:rFonts w:ascii="Courier New" w:hAnsi="Courier New" w:cs="Courier New"/>
        </w:rPr>
        <w:t xml:space="preserve">I just want to experiment with the frosting a </w:t>
      </w:r>
      <w:r w:rsidR="00B37D44" w:rsidRPr="00FE7188">
        <w:rPr>
          <w:rFonts w:ascii="Courier New" w:hAnsi="Courier New" w:cs="Courier New"/>
        </w:rPr>
        <w:t xml:space="preserve">little </w:t>
      </w:r>
      <w:r w:rsidRPr="00FE7188">
        <w:rPr>
          <w:rFonts w:ascii="Courier New" w:hAnsi="Courier New" w:cs="Courier New"/>
        </w:rPr>
        <w:t>bit, and try a few more flavors. Then I'll be ready. I'm so excited.</w:t>
      </w:r>
    </w:p>
    <w:p w14:paraId="2A159292" w14:textId="77777777" w:rsidR="00441623" w:rsidRPr="00FE7188" w:rsidRDefault="00441623" w:rsidP="00441623">
      <w:pPr>
        <w:rPr>
          <w:rFonts w:ascii="Courier New" w:hAnsi="Courier New" w:cs="Courier New"/>
        </w:rPr>
      </w:pPr>
    </w:p>
    <w:p w14:paraId="18A4BDB0" w14:textId="77777777" w:rsidR="00441623" w:rsidRPr="00FE7188" w:rsidRDefault="00441623" w:rsidP="00441623">
      <w:pPr>
        <w:rPr>
          <w:rFonts w:ascii="Courier New" w:hAnsi="Courier New" w:cs="Courier New"/>
        </w:rPr>
      </w:pPr>
      <w:r w:rsidRPr="00FE7188">
        <w:rPr>
          <w:rFonts w:ascii="Courier New" w:hAnsi="Courier New" w:cs="Courier New"/>
        </w:rPr>
        <w:t>(Another beep from Olivia's phone, which causes her to turn on her computer again. She makes a face as she looks at it.)</w:t>
      </w:r>
    </w:p>
    <w:p w14:paraId="030DC9D4" w14:textId="77777777" w:rsidR="00441623" w:rsidRPr="00FE7188" w:rsidRDefault="00441623" w:rsidP="00441623">
      <w:pPr>
        <w:rPr>
          <w:rFonts w:ascii="Courier New" w:hAnsi="Courier New" w:cs="Courier New"/>
        </w:rPr>
      </w:pPr>
    </w:p>
    <w:p w14:paraId="4304890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009C889" w14:textId="77777777" w:rsidR="00441623" w:rsidRPr="00FE7188" w:rsidRDefault="00441623" w:rsidP="00441623">
      <w:pPr>
        <w:rPr>
          <w:rFonts w:ascii="Courier New" w:hAnsi="Courier New" w:cs="Courier New"/>
        </w:rPr>
      </w:pPr>
      <w:r w:rsidRPr="00FE7188">
        <w:rPr>
          <w:rFonts w:ascii="Courier New" w:hAnsi="Courier New" w:cs="Courier New"/>
        </w:rPr>
        <w:t>What's going on?</w:t>
      </w:r>
    </w:p>
    <w:p w14:paraId="325EE4F8" w14:textId="77777777" w:rsidR="00441623" w:rsidRPr="00FE7188" w:rsidRDefault="00441623" w:rsidP="00441623">
      <w:pPr>
        <w:rPr>
          <w:rFonts w:ascii="Courier New" w:hAnsi="Courier New" w:cs="Courier New"/>
        </w:rPr>
      </w:pPr>
    </w:p>
    <w:p w14:paraId="7D82D695"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F6EFFD4" w14:textId="54C4F0EB" w:rsidR="00441623" w:rsidRPr="00FE7188" w:rsidRDefault="00441623" w:rsidP="00441623">
      <w:pPr>
        <w:rPr>
          <w:rFonts w:ascii="Courier New" w:hAnsi="Courier New" w:cs="Courier New"/>
        </w:rPr>
      </w:pPr>
      <w:r w:rsidRPr="00FE7188">
        <w:rPr>
          <w:rFonts w:ascii="Courier New" w:hAnsi="Courier New" w:cs="Courier New"/>
        </w:rPr>
        <w:t xml:space="preserve">Oh, nothing. (She shuts </w:t>
      </w:r>
      <w:r w:rsidR="00B37D44" w:rsidRPr="00FE7188">
        <w:rPr>
          <w:rFonts w:ascii="Courier New" w:hAnsi="Courier New" w:cs="Courier New"/>
        </w:rPr>
        <w:t xml:space="preserve">her computer.) Just, </w:t>
      </w:r>
      <w:r w:rsidR="002B47CC">
        <w:rPr>
          <w:rFonts w:ascii="Courier New" w:hAnsi="Courier New" w:cs="Courier New"/>
        </w:rPr>
        <w:t>some mail</w:t>
      </w:r>
      <w:r w:rsidRPr="00FE7188">
        <w:rPr>
          <w:rFonts w:ascii="Courier New" w:hAnsi="Courier New" w:cs="Courier New"/>
        </w:rPr>
        <w:t xml:space="preserve">. </w:t>
      </w:r>
    </w:p>
    <w:p w14:paraId="00591880" w14:textId="77777777" w:rsidR="00441623" w:rsidRPr="00FE7188" w:rsidRDefault="00441623" w:rsidP="00441623">
      <w:pPr>
        <w:rPr>
          <w:rFonts w:ascii="Courier New" w:hAnsi="Courier New" w:cs="Courier New"/>
        </w:rPr>
      </w:pPr>
    </w:p>
    <w:p w14:paraId="750D879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3189D2E" w14:textId="77777777" w:rsidR="00441623" w:rsidRPr="00FE7188" w:rsidRDefault="00441623" w:rsidP="00441623">
      <w:pPr>
        <w:rPr>
          <w:rFonts w:ascii="Courier New" w:hAnsi="Courier New" w:cs="Courier New"/>
        </w:rPr>
      </w:pPr>
      <w:r w:rsidRPr="00FE7188">
        <w:rPr>
          <w:rFonts w:ascii="Courier New" w:hAnsi="Courier New" w:cs="Courier New"/>
        </w:rPr>
        <w:t>All right. Should we schedule a cake-tasting, too?</w:t>
      </w:r>
    </w:p>
    <w:p w14:paraId="0252BB6A" w14:textId="77777777" w:rsidR="00441623" w:rsidRPr="00FE7188" w:rsidRDefault="00441623" w:rsidP="00441623">
      <w:pPr>
        <w:rPr>
          <w:rFonts w:ascii="Courier New" w:hAnsi="Courier New" w:cs="Courier New"/>
        </w:rPr>
      </w:pPr>
    </w:p>
    <w:p w14:paraId="3AEC92D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0CA514C" w14:textId="77777777" w:rsidR="00441623" w:rsidRPr="00FE7188" w:rsidRDefault="00441623" w:rsidP="00441623">
      <w:pPr>
        <w:rPr>
          <w:rFonts w:ascii="Courier New" w:hAnsi="Courier New" w:cs="Courier New"/>
        </w:rPr>
      </w:pPr>
      <w:r w:rsidRPr="00FE7188">
        <w:rPr>
          <w:rFonts w:ascii="Courier New" w:hAnsi="Courier New" w:cs="Courier New"/>
        </w:rPr>
        <w:t>Yeah. Sounds good. Just give me a week?</w:t>
      </w:r>
    </w:p>
    <w:p w14:paraId="0C9D9F83" w14:textId="77777777" w:rsidR="00441623" w:rsidRPr="00FE7188" w:rsidRDefault="00441623" w:rsidP="00441623">
      <w:pPr>
        <w:rPr>
          <w:rFonts w:ascii="Courier New" w:hAnsi="Courier New" w:cs="Courier New"/>
        </w:rPr>
      </w:pPr>
    </w:p>
    <w:p w14:paraId="15FD225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B1AE422" w14:textId="2373F42F" w:rsidR="00441623" w:rsidRPr="00FE7188" w:rsidRDefault="00441623" w:rsidP="00441623">
      <w:pPr>
        <w:rPr>
          <w:rFonts w:ascii="Courier New" w:hAnsi="Courier New" w:cs="Courier New"/>
        </w:rPr>
      </w:pPr>
      <w:r w:rsidRPr="00FE7188">
        <w:rPr>
          <w:rFonts w:ascii="Courier New" w:hAnsi="Courier New" w:cs="Courier New"/>
        </w:rPr>
        <w:t xml:space="preserve">Sure. </w:t>
      </w:r>
      <w:r w:rsidR="002B47CC">
        <w:rPr>
          <w:rFonts w:ascii="Courier New" w:hAnsi="Courier New" w:cs="Courier New"/>
        </w:rPr>
        <w:t>Let me look at our calendars...</w:t>
      </w:r>
      <w:r w:rsidRPr="00FE7188">
        <w:rPr>
          <w:rFonts w:ascii="Courier New" w:hAnsi="Courier New" w:cs="Courier New"/>
        </w:rPr>
        <w:t>How is...?</w:t>
      </w:r>
    </w:p>
    <w:p w14:paraId="41AEAA3E" w14:textId="77777777" w:rsidR="00441623" w:rsidRPr="00FE7188" w:rsidRDefault="00441623" w:rsidP="00441623">
      <w:pPr>
        <w:rPr>
          <w:rFonts w:ascii="Courier New" w:hAnsi="Courier New" w:cs="Courier New"/>
        </w:rPr>
      </w:pPr>
    </w:p>
    <w:p w14:paraId="64C5E7B6" w14:textId="77777777" w:rsidR="00441623" w:rsidRPr="00FE7188" w:rsidRDefault="00441623" w:rsidP="00441623">
      <w:pPr>
        <w:rPr>
          <w:rFonts w:ascii="Courier New" w:hAnsi="Courier New" w:cs="Courier New"/>
        </w:rPr>
      </w:pPr>
      <w:r w:rsidRPr="00FE7188">
        <w:rPr>
          <w:rFonts w:ascii="Courier New" w:hAnsi="Courier New" w:cs="Courier New"/>
        </w:rPr>
        <w:t>(Olivia gets up and starts walking away.)</w:t>
      </w:r>
    </w:p>
    <w:p w14:paraId="17570D22" w14:textId="77777777" w:rsidR="00441623" w:rsidRPr="00FE7188" w:rsidRDefault="00441623" w:rsidP="00441623">
      <w:pPr>
        <w:rPr>
          <w:rFonts w:ascii="Courier New" w:hAnsi="Courier New" w:cs="Courier New"/>
        </w:rPr>
      </w:pPr>
    </w:p>
    <w:p w14:paraId="019F86E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0080711" w14:textId="77777777" w:rsidR="00441623" w:rsidRPr="00FE7188" w:rsidRDefault="00441623" w:rsidP="00441623">
      <w:pPr>
        <w:rPr>
          <w:rFonts w:ascii="Courier New" w:hAnsi="Courier New" w:cs="Courier New"/>
        </w:rPr>
      </w:pPr>
      <w:r w:rsidRPr="00FE7188">
        <w:rPr>
          <w:rFonts w:ascii="Courier New" w:hAnsi="Courier New" w:cs="Courier New"/>
        </w:rPr>
        <w:t>Olivia? Where are you going? ... Come back here.</w:t>
      </w:r>
    </w:p>
    <w:p w14:paraId="2F03F045" w14:textId="77777777" w:rsidR="00441623" w:rsidRPr="00FE7188" w:rsidRDefault="00441623" w:rsidP="00441623">
      <w:pPr>
        <w:rPr>
          <w:rFonts w:ascii="Courier New" w:hAnsi="Courier New" w:cs="Courier New"/>
        </w:rPr>
      </w:pPr>
    </w:p>
    <w:p w14:paraId="452544E2" w14:textId="505B92E6" w:rsidR="00441623" w:rsidRPr="00FE7188" w:rsidRDefault="00441623" w:rsidP="00441623">
      <w:pPr>
        <w:rPr>
          <w:rFonts w:ascii="Courier New" w:hAnsi="Courier New" w:cs="Courier New"/>
        </w:rPr>
      </w:pPr>
      <w:r w:rsidRPr="00FE7188">
        <w:rPr>
          <w:rFonts w:ascii="Courier New" w:hAnsi="Courier New" w:cs="Courier New"/>
        </w:rPr>
        <w:t xml:space="preserve">(The scene changes as Olivia walks away. Perhaps there is a moment where she glances back, and they share a look, but then she continues walking away. As Evan continues looking in her direction, mourners step onto the stage and bring food and flowers. Beth cries and grabs Evan's hand, but he continues to look in the </w:t>
      </w:r>
      <w:r w:rsidR="002B47CC">
        <w:rPr>
          <w:rFonts w:ascii="Courier New" w:hAnsi="Courier New" w:cs="Courier New"/>
        </w:rPr>
        <w:t>direction where</w:t>
      </w:r>
      <w:r w:rsidRPr="00FE7188">
        <w:rPr>
          <w:rFonts w:ascii="Courier New" w:hAnsi="Courier New" w:cs="Courier New"/>
        </w:rPr>
        <w:t xml:space="preserve"> Olivia exited.)</w:t>
      </w:r>
    </w:p>
    <w:p w14:paraId="41D06652" w14:textId="77777777" w:rsidR="00441623" w:rsidRPr="00FE7188" w:rsidRDefault="00441623" w:rsidP="00441623">
      <w:pPr>
        <w:rPr>
          <w:rFonts w:ascii="Courier New" w:hAnsi="Courier New" w:cs="Courier New"/>
        </w:rPr>
      </w:pPr>
    </w:p>
    <w:p w14:paraId="72F237E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158344C" w14:textId="77777777" w:rsidR="00441623" w:rsidRPr="00FE7188" w:rsidRDefault="00441623" w:rsidP="00441623">
      <w:pPr>
        <w:rPr>
          <w:rFonts w:ascii="Courier New" w:hAnsi="Courier New" w:cs="Courier New"/>
        </w:rPr>
      </w:pPr>
      <w:r w:rsidRPr="00FE7188">
        <w:rPr>
          <w:rFonts w:ascii="Courier New" w:hAnsi="Courier New" w:cs="Courier New"/>
        </w:rPr>
        <w:t>Come back.</w:t>
      </w:r>
    </w:p>
    <w:p w14:paraId="3FDB2040" w14:textId="77777777" w:rsidR="00441623" w:rsidRPr="00FE7188" w:rsidRDefault="00441623" w:rsidP="00441623">
      <w:pPr>
        <w:rPr>
          <w:rFonts w:ascii="Courier New" w:hAnsi="Courier New" w:cs="Courier New"/>
        </w:rPr>
      </w:pPr>
    </w:p>
    <w:p w14:paraId="54710C84" w14:textId="77777777" w:rsidR="00441623" w:rsidRPr="00FE7188" w:rsidRDefault="00441623" w:rsidP="00441623">
      <w:pPr>
        <w:rPr>
          <w:rFonts w:ascii="Courier New" w:hAnsi="Courier New" w:cs="Courier New"/>
        </w:rPr>
      </w:pPr>
      <w:r w:rsidRPr="00FE7188">
        <w:rPr>
          <w:rFonts w:ascii="Courier New" w:hAnsi="Courier New" w:cs="Courier New"/>
        </w:rPr>
        <w:t>End of Scene 3</w:t>
      </w:r>
    </w:p>
    <w:p w14:paraId="0FFA18EB" w14:textId="77777777" w:rsidR="00441623" w:rsidRPr="00FE7188" w:rsidRDefault="00441623" w:rsidP="00441623">
      <w:pPr>
        <w:rPr>
          <w:rFonts w:ascii="Courier New" w:hAnsi="Courier New" w:cs="Courier New"/>
        </w:rPr>
      </w:pPr>
    </w:p>
    <w:p w14:paraId="089AB79B"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32826CAF"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509031F7"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46D9BA01" w14:textId="77777777" w:rsidR="00441623" w:rsidRPr="00FE7188" w:rsidRDefault="00441623" w:rsidP="00441623">
      <w:pPr>
        <w:rPr>
          <w:rFonts w:ascii="Courier New" w:hAnsi="Courier New" w:cs="Courier New"/>
        </w:rPr>
      </w:pPr>
    </w:p>
    <w:p w14:paraId="221EC212" w14:textId="77777777" w:rsidR="002B47CC" w:rsidRDefault="002B47CC">
      <w:pPr>
        <w:rPr>
          <w:rFonts w:ascii="Courier New" w:hAnsi="Courier New" w:cs="Courier New"/>
        </w:rPr>
      </w:pPr>
      <w:r>
        <w:rPr>
          <w:rFonts w:ascii="Courier New" w:hAnsi="Courier New" w:cs="Courier New"/>
        </w:rPr>
        <w:br w:type="page"/>
      </w:r>
    </w:p>
    <w:p w14:paraId="29C19A12" w14:textId="641F5C24" w:rsidR="00441623" w:rsidRPr="00FE7188" w:rsidRDefault="00441623" w:rsidP="00441623">
      <w:pPr>
        <w:rPr>
          <w:rFonts w:ascii="Courier New" w:hAnsi="Courier New" w:cs="Courier New"/>
        </w:rPr>
      </w:pPr>
      <w:r w:rsidRPr="00FE7188">
        <w:rPr>
          <w:rFonts w:ascii="Courier New" w:hAnsi="Courier New" w:cs="Courier New"/>
        </w:rPr>
        <w:t>Scene 4</w:t>
      </w:r>
    </w:p>
    <w:p w14:paraId="034078FD" w14:textId="77777777" w:rsidR="00441623" w:rsidRPr="00FE7188" w:rsidRDefault="00441623" w:rsidP="00441623">
      <w:pPr>
        <w:rPr>
          <w:rFonts w:ascii="Courier New" w:hAnsi="Courier New" w:cs="Courier New"/>
        </w:rPr>
      </w:pPr>
    </w:p>
    <w:p w14:paraId="5B6E2A38" w14:textId="4A501AB8" w:rsidR="00441623" w:rsidRPr="00FE7188" w:rsidRDefault="00441623" w:rsidP="00441623">
      <w:pPr>
        <w:rPr>
          <w:rFonts w:ascii="Courier New" w:hAnsi="Courier New" w:cs="Courier New"/>
        </w:rPr>
      </w:pPr>
      <w:r w:rsidRPr="00FE7188">
        <w:rPr>
          <w:rFonts w:ascii="Courier New" w:hAnsi="Courier New" w:cs="Courier New"/>
        </w:rPr>
        <w:t>(Beth and Evan remain in the same place in Evan's apartment, whic</w:t>
      </w:r>
      <w:r w:rsidR="00077B6A">
        <w:rPr>
          <w:rFonts w:ascii="Courier New" w:hAnsi="Courier New" w:cs="Courier New"/>
        </w:rPr>
        <w:t>h is now in shambles. Evan is wearing</w:t>
      </w:r>
      <w:r w:rsidRPr="00FE7188">
        <w:rPr>
          <w:rFonts w:ascii="Courier New" w:hAnsi="Courier New" w:cs="Courier New"/>
        </w:rPr>
        <w:t xml:space="preserve"> a bathrobe</w:t>
      </w:r>
      <w:r w:rsidR="00077B6A">
        <w:rPr>
          <w:rFonts w:ascii="Courier New" w:hAnsi="Courier New" w:cs="Courier New"/>
        </w:rPr>
        <w:t xml:space="preserve"> and building a sugar cube castle</w:t>
      </w:r>
      <w:r w:rsidRPr="00FE7188">
        <w:rPr>
          <w:rFonts w:ascii="Courier New" w:hAnsi="Courier New" w:cs="Courier New"/>
        </w:rPr>
        <w:t>.</w:t>
      </w:r>
      <w:r w:rsidR="0062680F">
        <w:rPr>
          <w:rFonts w:ascii="Courier New" w:hAnsi="Courier New" w:cs="Courier New"/>
        </w:rPr>
        <w:t xml:space="preserve"> A patch of dark blood, The Stain, marks the area where Olivia died.</w:t>
      </w:r>
      <w:r w:rsidRPr="00FE7188">
        <w:rPr>
          <w:rFonts w:ascii="Courier New" w:hAnsi="Courier New" w:cs="Courier New"/>
        </w:rPr>
        <w:t xml:space="preserve">) </w:t>
      </w:r>
    </w:p>
    <w:p w14:paraId="2C569BE9" w14:textId="77777777" w:rsidR="00441623" w:rsidRPr="00FE7188" w:rsidRDefault="00441623" w:rsidP="00441623">
      <w:pPr>
        <w:rPr>
          <w:rFonts w:ascii="Courier New" w:hAnsi="Courier New" w:cs="Courier New"/>
        </w:rPr>
      </w:pPr>
    </w:p>
    <w:p w14:paraId="11A803E7"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5AA689E" w14:textId="501877B6" w:rsidR="00441623" w:rsidRPr="00FE7188" w:rsidRDefault="00441623" w:rsidP="00441623">
      <w:pPr>
        <w:rPr>
          <w:rFonts w:ascii="Courier New" w:hAnsi="Courier New" w:cs="Courier New"/>
        </w:rPr>
      </w:pPr>
      <w:r w:rsidRPr="00FE7188">
        <w:rPr>
          <w:rFonts w:ascii="Courier New" w:hAnsi="Courier New" w:cs="Courier New"/>
        </w:rPr>
        <w:t>Tha</w:t>
      </w:r>
      <w:r w:rsidR="00077B6A">
        <w:rPr>
          <w:rFonts w:ascii="Courier New" w:hAnsi="Courier New" w:cs="Courier New"/>
        </w:rPr>
        <w:t>t was the last time I saw her. ...I have all this...</w:t>
      </w:r>
      <w:r w:rsidRPr="00FE7188">
        <w:rPr>
          <w:rFonts w:ascii="Courier New" w:hAnsi="Courier New" w:cs="Courier New"/>
        </w:rPr>
        <w:t>cake, but she’s never coming back.</w:t>
      </w:r>
    </w:p>
    <w:p w14:paraId="257C5BFA" w14:textId="77777777" w:rsidR="00441623" w:rsidRPr="00FE7188" w:rsidRDefault="00441623" w:rsidP="00441623">
      <w:pPr>
        <w:rPr>
          <w:rFonts w:ascii="Courier New" w:hAnsi="Courier New" w:cs="Courier New"/>
        </w:rPr>
      </w:pPr>
    </w:p>
    <w:p w14:paraId="2EE152E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536FE0E" w14:textId="77777777" w:rsidR="00441623" w:rsidRPr="00FE7188" w:rsidRDefault="00441623" w:rsidP="00441623">
      <w:pPr>
        <w:rPr>
          <w:rFonts w:ascii="Courier New" w:hAnsi="Courier New" w:cs="Courier New"/>
        </w:rPr>
      </w:pPr>
      <w:r w:rsidRPr="00FE7188">
        <w:rPr>
          <w:rFonts w:ascii="Courier New" w:hAnsi="Courier New" w:cs="Courier New"/>
        </w:rPr>
        <w:t>(Scoffs and takes a swig of whiskey.)</w:t>
      </w:r>
    </w:p>
    <w:p w14:paraId="79BD1C26" w14:textId="77777777" w:rsidR="00441623" w:rsidRPr="00FE7188" w:rsidRDefault="00441623" w:rsidP="00441623">
      <w:pPr>
        <w:rPr>
          <w:rFonts w:ascii="Courier New" w:hAnsi="Courier New" w:cs="Courier New"/>
        </w:rPr>
      </w:pPr>
    </w:p>
    <w:p w14:paraId="66EDDF6E"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EA16217" w14:textId="77777777" w:rsidR="00441623" w:rsidRPr="00FE7188" w:rsidRDefault="00441623" w:rsidP="00441623">
      <w:pPr>
        <w:rPr>
          <w:rFonts w:ascii="Courier New" w:hAnsi="Courier New" w:cs="Courier New"/>
        </w:rPr>
      </w:pPr>
      <w:r w:rsidRPr="00FE7188">
        <w:rPr>
          <w:rFonts w:ascii="Courier New" w:hAnsi="Courier New" w:cs="Courier New"/>
        </w:rPr>
        <w:t xml:space="preserve">I’m so sorry, Evan. That’s...all I can say. </w:t>
      </w:r>
    </w:p>
    <w:p w14:paraId="203CF21C" w14:textId="77777777" w:rsidR="00441623" w:rsidRPr="00FE7188" w:rsidRDefault="00441623" w:rsidP="00441623">
      <w:pPr>
        <w:rPr>
          <w:rFonts w:ascii="Courier New" w:hAnsi="Courier New" w:cs="Courier New"/>
        </w:rPr>
      </w:pPr>
    </w:p>
    <w:p w14:paraId="5D20E94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AD09AD1" w14:textId="3E2A491A" w:rsidR="00441623" w:rsidRPr="00FE7188" w:rsidRDefault="00441623" w:rsidP="00441623">
      <w:pPr>
        <w:rPr>
          <w:rFonts w:ascii="Courier New" w:hAnsi="Courier New" w:cs="Courier New"/>
        </w:rPr>
      </w:pPr>
      <w:r w:rsidRPr="00FE7188">
        <w:rPr>
          <w:rFonts w:ascii="Courier New" w:hAnsi="Courier New" w:cs="Courier New"/>
        </w:rPr>
        <w:t>Uh huh.</w:t>
      </w:r>
    </w:p>
    <w:p w14:paraId="1FD01F31" w14:textId="77777777" w:rsidR="00441623" w:rsidRPr="00FE7188" w:rsidRDefault="00441623" w:rsidP="00441623">
      <w:pPr>
        <w:rPr>
          <w:rFonts w:ascii="Courier New" w:hAnsi="Courier New" w:cs="Courier New"/>
        </w:rPr>
      </w:pPr>
    </w:p>
    <w:p w14:paraId="0E49576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EAB7BB0" w14:textId="77432F74" w:rsidR="00441623" w:rsidRPr="00FE7188" w:rsidRDefault="00441623" w:rsidP="00441623">
      <w:pPr>
        <w:rPr>
          <w:rFonts w:ascii="Courier New" w:hAnsi="Courier New" w:cs="Courier New"/>
        </w:rPr>
      </w:pPr>
      <w:r w:rsidRPr="00FE7188">
        <w:rPr>
          <w:rFonts w:ascii="Courier New" w:hAnsi="Courier New" w:cs="Courier New"/>
        </w:rPr>
        <w:t xml:space="preserve">I called the church and the caterers, and I picked up your mail. Your work sent an orchid. </w:t>
      </w:r>
    </w:p>
    <w:p w14:paraId="03B4E449" w14:textId="77777777" w:rsidR="00441623" w:rsidRPr="00FE7188" w:rsidRDefault="00441623" w:rsidP="00441623">
      <w:pPr>
        <w:rPr>
          <w:rFonts w:ascii="Courier New" w:hAnsi="Courier New" w:cs="Courier New"/>
        </w:rPr>
      </w:pPr>
    </w:p>
    <w:p w14:paraId="4DA673B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5B26AAF" w14:textId="7E705B13" w:rsidR="00441623" w:rsidRPr="00FE7188" w:rsidRDefault="00441623" w:rsidP="00441623">
      <w:pPr>
        <w:rPr>
          <w:rFonts w:ascii="Courier New" w:hAnsi="Courier New" w:cs="Courier New"/>
        </w:rPr>
      </w:pPr>
      <w:r w:rsidRPr="00FE7188">
        <w:rPr>
          <w:rFonts w:ascii="Courier New" w:hAnsi="Courier New" w:cs="Courier New"/>
        </w:rPr>
        <w:t>Tho</w:t>
      </w:r>
      <w:r w:rsidR="00077B6A">
        <w:rPr>
          <w:rFonts w:ascii="Courier New" w:hAnsi="Courier New" w:cs="Courier New"/>
        </w:rPr>
        <w:t>oose bastards.</w:t>
      </w:r>
    </w:p>
    <w:p w14:paraId="28B37353" w14:textId="77777777" w:rsidR="00441623" w:rsidRPr="00FE7188" w:rsidRDefault="00441623" w:rsidP="00441623">
      <w:pPr>
        <w:rPr>
          <w:rFonts w:ascii="Courier New" w:hAnsi="Courier New" w:cs="Courier New"/>
        </w:rPr>
      </w:pPr>
    </w:p>
    <w:p w14:paraId="075BF007"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0256A6A" w14:textId="52DCDF53" w:rsidR="00441623" w:rsidRPr="00FE7188" w:rsidRDefault="00077B6A" w:rsidP="00441623">
      <w:pPr>
        <w:rPr>
          <w:rFonts w:ascii="Courier New" w:hAnsi="Courier New" w:cs="Courier New"/>
        </w:rPr>
      </w:pPr>
      <w:r>
        <w:rPr>
          <w:rFonts w:ascii="Courier New" w:hAnsi="Courier New" w:cs="Courier New"/>
        </w:rPr>
        <w:t xml:space="preserve">There’s a card. </w:t>
      </w:r>
      <w:r w:rsidR="00441623" w:rsidRPr="00FE7188">
        <w:rPr>
          <w:rFonts w:ascii="Courier New" w:hAnsi="Courier New" w:cs="Courier New"/>
        </w:rPr>
        <w:t>“Dear Evan, We’re so sorry for your loss. We hope you’re recovering from this unfortunate incident and we know we’ll see you back in the game soon. Please let Sally know how soon exactly. The sofa company is on our ass right now. It's catalogue season. All our condolences.”</w:t>
      </w:r>
    </w:p>
    <w:p w14:paraId="2670276C" w14:textId="77777777" w:rsidR="00441623" w:rsidRPr="00FE7188" w:rsidRDefault="00441623" w:rsidP="00441623">
      <w:pPr>
        <w:rPr>
          <w:rFonts w:ascii="Courier New" w:hAnsi="Courier New" w:cs="Courier New"/>
        </w:rPr>
      </w:pPr>
    </w:p>
    <w:p w14:paraId="37A51594"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5339A335" w14:textId="77777777" w:rsidR="00441623" w:rsidRPr="00FE7188" w:rsidRDefault="00441623" w:rsidP="00441623">
      <w:pPr>
        <w:rPr>
          <w:rFonts w:ascii="Courier New" w:hAnsi="Courier New" w:cs="Courier New"/>
        </w:rPr>
      </w:pPr>
      <w:r w:rsidRPr="00FE7188">
        <w:rPr>
          <w:rFonts w:ascii="Courier New" w:hAnsi="Courier New" w:cs="Courier New"/>
        </w:rPr>
        <w:t xml:space="preserve">Yep. Bastards. </w:t>
      </w:r>
    </w:p>
    <w:p w14:paraId="65371D4A" w14:textId="77777777" w:rsidR="00441623" w:rsidRPr="00FE7188" w:rsidRDefault="00441623" w:rsidP="00441623">
      <w:pPr>
        <w:rPr>
          <w:rFonts w:ascii="Courier New" w:hAnsi="Courier New" w:cs="Courier New"/>
        </w:rPr>
      </w:pPr>
    </w:p>
    <w:p w14:paraId="0E6B957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0511007" w14:textId="77777777" w:rsidR="00441623" w:rsidRPr="00FE7188" w:rsidRDefault="00441623" w:rsidP="00441623">
      <w:pPr>
        <w:rPr>
          <w:rFonts w:ascii="Courier New" w:hAnsi="Courier New" w:cs="Courier New"/>
        </w:rPr>
      </w:pPr>
      <w:r w:rsidRPr="00FE7188">
        <w:rPr>
          <w:rFonts w:ascii="Courier New" w:hAnsi="Courier New" w:cs="Courier New"/>
        </w:rPr>
        <w:t xml:space="preserve">I brought a beef stroganoff. (Bends down and takes the plate out of her bag.) I thought you’ve probably had enough eggs and baked goods now. </w:t>
      </w:r>
    </w:p>
    <w:p w14:paraId="50E0BFAC" w14:textId="77777777" w:rsidR="00441623" w:rsidRPr="00FE7188" w:rsidRDefault="00441623" w:rsidP="00441623">
      <w:pPr>
        <w:rPr>
          <w:rFonts w:ascii="Courier New" w:hAnsi="Courier New" w:cs="Courier New"/>
        </w:rPr>
      </w:pPr>
    </w:p>
    <w:p w14:paraId="59260F3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4236443" w14:textId="77777777" w:rsidR="00441623" w:rsidRPr="00FE7188" w:rsidRDefault="00441623" w:rsidP="00441623">
      <w:pPr>
        <w:rPr>
          <w:rFonts w:ascii="Courier New" w:hAnsi="Courier New" w:cs="Courier New"/>
        </w:rPr>
      </w:pPr>
      <w:r w:rsidRPr="00FE7188">
        <w:rPr>
          <w:rFonts w:ascii="Courier New" w:hAnsi="Courier New" w:cs="Courier New"/>
        </w:rPr>
        <w:t>Nonsense. Eggs are great. Want an egg, Beth? This one’s got celery and dill. Here we’ve got original, with a dash of chili pepper. And THESE. These sick looking things have crab meat! They look green, but don’t be alarmed. It’s just the avocado. Avocado deviled eggs! Can you believe it?</w:t>
      </w:r>
    </w:p>
    <w:p w14:paraId="7CCA34A7" w14:textId="77777777" w:rsidR="00441623" w:rsidRPr="00FE7188" w:rsidRDefault="00441623" w:rsidP="00441623">
      <w:pPr>
        <w:rPr>
          <w:rFonts w:ascii="Courier New" w:hAnsi="Courier New" w:cs="Courier New"/>
        </w:rPr>
      </w:pPr>
    </w:p>
    <w:p w14:paraId="7452F47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D792E35" w14:textId="77777777" w:rsidR="00441623" w:rsidRPr="00FE7188" w:rsidRDefault="00441623" w:rsidP="00441623">
      <w:pPr>
        <w:rPr>
          <w:rFonts w:ascii="Courier New" w:hAnsi="Courier New" w:cs="Courier New"/>
        </w:rPr>
      </w:pPr>
      <w:r w:rsidRPr="00FE7188">
        <w:rPr>
          <w:rFonts w:ascii="Courier New" w:hAnsi="Courier New" w:cs="Courier New"/>
        </w:rPr>
        <w:t>That's a new twist.</w:t>
      </w:r>
    </w:p>
    <w:p w14:paraId="1CEE6AEB" w14:textId="77777777" w:rsidR="00441623" w:rsidRPr="00FE7188" w:rsidRDefault="00441623" w:rsidP="00441623">
      <w:pPr>
        <w:rPr>
          <w:rFonts w:ascii="Courier New" w:hAnsi="Courier New" w:cs="Courier New"/>
        </w:rPr>
      </w:pPr>
    </w:p>
    <w:p w14:paraId="01886DA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9E43114" w14:textId="77777777" w:rsidR="00441623" w:rsidRPr="00FE7188" w:rsidRDefault="00441623" w:rsidP="00441623">
      <w:pPr>
        <w:rPr>
          <w:rFonts w:ascii="Courier New" w:hAnsi="Courier New" w:cs="Courier New"/>
        </w:rPr>
      </w:pPr>
      <w:r w:rsidRPr="00FE7188">
        <w:rPr>
          <w:rFonts w:ascii="Courier New" w:hAnsi="Courier New" w:cs="Courier New"/>
        </w:rPr>
        <w:t>You’re not kiddin’, sister. The world's just full of twists. One day you’re planning a honeymoon to Paris. The next you’re mopping up the pieces of your dead girlfriend’s brain. Never stop twisting, world.</w:t>
      </w:r>
    </w:p>
    <w:p w14:paraId="723BC50C" w14:textId="77777777" w:rsidR="00441623" w:rsidRPr="00FE7188" w:rsidRDefault="00441623" w:rsidP="00441623">
      <w:pPr>
        <w:rPr>
          <w:rFonts w:ascii="Courier New" w:hAnsi="Courier New" w:cs="Courier New"/>
        </w:rPr>
      </w:pPr>
    </w:p>
    <w:p w14:paraId="7A03618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EC18821" w14:textId="77777777" w:rsidR="00441623" w:rsidRPr="00FE7188" w:rsidRDefault="00441623" w:rsidP="00441623">
      <w:pPr>
        <w:rPr>
          <w:rFonts w:ascii="Courier New" w:hAnsi="Courier New" w:cs="Courier New"/>
        </w:rPr>
      </w:pPr>
      <w:r w:rsidRPr="00FE7188">
        <w:rPr>
          <w:rFonts w:ascii="Courier New" w:hAnsi="Courier New" w:cs="Courier New"/>
        </w:rPr>
        <w:t xml:space="preserve">I have to tell you something, Evan. </w:t>
      </w:r>
    </w:p>
    <w:p w14:paraId="11903F38" w14:textId="77777777" w:rsidR="00441623" w:rsidRPr="00FE7188" w:rsidRDefault="00441623" w:rsidP="00441623">
      <w:pPr>
        <w:rPr>
          <w:rFonts w:ascii="Courier New" w:hAnsi="Courier New" w:cs="Courier New"/>
        </w:rPr>
      </w:pPr>
    </w:p>
    <w:p w14:paraId="65D60A1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F4E8194" w14:textId="77777777" w:rsidR="00441623" w:rsidRPr="00FE7188" w:rsidRDefault="00441623" w:rsidP="00441623">
      <w:pPr>
        <w:rPr>
          <w:rFonts w:ascii="Courier New" w:hAnsi="Courier New" w:cs="Courier New"/>
        </w:rPr>
      </w:pPr>
      <w:r w:rsidRPr="00FE7188">
        <w:rPr>
          <w:rFonts w:ascii="Courier New" w:hAnsi="Courier New" w:cs="Courier New"/>
        </w:rPr>
        <w:t>What’s that?</w:t>
      </w:r>
    </w:p>
    <w:p w14:paraId="61CDE773" w14:textId="77777777" w:rsidR="00441623" w:rsidRPr="00FE7188" w:rsidRDefault="00441623" w:rsidP="00441623">
      <w:pPr>
        <w:rPr>
          <w:rFonts w:ascii="Courier New" w:hAnsi="Courier New" w:cs="Courier New"/>
        </w:rPr>
      </w:pPr>
    </w:p>
    <w:p w14:paraId="33351B1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75C316C" w14:textId="77777777" w:rsidR="00441623" w:rsidRPr="00FE7188" w:rsidRDefault="00441623" w:rsidP="00441623">
      <w:pPr>
        <w:rPr>
          <w:rFonts w:ascii="Courier New" w:hAnsi="Courier New" w:cs="Courier New"/>
        </w:rPr>
      </w:pPr>
      <w:r w:rsidRPr="00FE7188">
        <w:rPr>
          <w:rFonts w:ascii="Courier New" w:hAnsi="Courier New" w:cs="Courier New"/>
        </w:rPr>
        <w:t>Olivia’s dad and step-mom have stayed in town. They want to know what happened.</w:t>
      </w:r>
    </w:p>
    <w:p w14:paraId="46E0B255" w14:textId="77777777" w:rsidR="00441623" w:rsidRPr="00FE7188" w:rsidRDefault="00441623" w:rsidP="00441623">
      <w:pPr>
        <w:rPr>
          <w:rFonts w:ascii="Courier New" w:hAnsi="Courier New" w:cs="Courier New"/>
        </w:rPr>
      </w:pPr>
    </w:p>
    <w:p w14:paraId="35264643"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047D141" w14:textId="32685938" w:rsidR="00441623" w:rsidRPr="00FE7188" w:rsidRDefault="00441623" w:rsidP="00441623">
      <w:pPr>
        <w:rPr>
          <w:rFonts w:ascii="Courier New" w:hAnsi="Courier New" w:cs="Courier New"/>
        </w:rPr>
      </w:pPr>
      <w:r w:rsidRPr="00FE7188">
        <w:rPr>
          <w:rFonts w:ascii="Courier New" w:hAnsi="Courier New" w:cs="Courier New"/>
        </w:rPr>
        <w:t>(He pieces together some sugar cubes.)</w:t>
      </w:r>
      <w:r w:rsidR="0062680F">
        <w:rPr>
          <w:rFonts w:ascii="Courier New" w:hAnsi="Courier New" w:cs="Courier New"/>
        </w:rPr>
        <w:t xml:space="preserve"> </w:t>
      </w:r>
      <w:r w:rsidRPr="00FE7188">
        <w:rPr>
          <w:rFonts w:ascii="Courier New" w:hAnsi="Courier New" w:cs="Courier New"/>
        </w:rPr>
        <w:t>Don’t we all.</w:t>
      </w:r>
    </w:p>
    <w:p w14:paraId="2E336E33" w14:textId="77777777" w:rsidR="00441623" w:rsidRPr="00FE7188" w:rsidRDefault="00441623" w:rsidP="00441623">
      <w:pPr>
        <w:rPr>
          <w:rFonts w:ascii="Courier New" w:hAnsi="Courier New" w:cs="Courier New"/>
        </w:rPr>
      </w:pPr>
    </w:p>
    <w:p w14:paraId="06176E3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BEC566D" w14:textId="77777777" w:rsidR="00441623" w:rsidRPr="00FE7188" w:rsidRDefault="00441623" w:rsidP="00441623">
      <w:pPr>
        <w:rPr>
          <w:rFonts w:ascii="Courier New" w:hAnsi="Courier New" w:cs="Courier New"/>
        </w:rPr>
      </w:pPr>
      <w:r w:rsidRPr="00FE7188">
        <w:rPr>
          <w:rFonts w:ascii="Courier New" w:hAnsi="Courier New" w:cs="Courier New"/>
        </w:rPr>
        <w:t>I mean, they hired someone. He came by my place this morning to ask me questions. About you.</w:t>
      </w:r>
    </w:p>
    <w:p w14:paraId="44BC65A5" w14:textId="77777777" w:rsidR="00441623" w:rsidRPr="00FE7188" w:rsidRDefault="00441623" w:rsidP="00441623">
      <w:pPr>
        <w:rPr>
          <w:rFonts w:ascii="Courier New" w:hAnsi="Courier New" w:cs="Courier New"/>
        </w:rPr>
      </w:pPr>
    </w:p>
    <w:p w14:paraId="0A9440D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487252E" w14:textId="77777777" w:rsidR="00441623" w:rsidRPr="00FE7188" w:rsidRDefault="00441623" w:rsidP="00441623">
      <w:pPr>
        <w:rPr>
          <w:rFonts w:ascii="Courier New" w:hAnsi="Courier New" w:cs="Courier New"/>
        </w:rPr>
      </w:pPr>
      <w:r w:rsidRPr="00FE7188">
        <w:rPr>
          <w:rFonts w:ascii="Courier New" w:hAnsi="Courier New" w:cs="Courier New"/>
        </w:rPr>
        <w:t>Did you tell him all about my wit and my charm?</w:t>
      </w:r>
    </w:p>
    <w:p w14:paraId="7FAA49B2" w14:textId="77777777" w:rsidR="00441623" w:rsidRPr="00FE7188" w:rsidRDefault="00441623" w:rsidP="00441623">
      <w:pPr>
        <w:rPr>
          <w:rFonts w:ascii="Courier New" w:hAnsi="Courier New" w:cs="Courier New"/>
        </w:rPr>
      </w:pPr>
    </w:p>
    <w:p w14:paraId="42DA38C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8C0577F" w14:textId="77777777" w:rsidR="00441623" w:rsidRPr="00FE7188" w:rsidRDefault="00441623" w:rsidP="00441623">
      <w:pPr>
        <w:rPr>
          <w:rFonts w:ascii="Courier New" w:hAnsi="Courier New" w:cs="Courier New"/>
        </w:rPr>
      </w:pPr>
      <w:r w:rsidRPr="00FE7188">
        <w:rPr>
          <w:rFonts w:ascii="Courier New" w:hAnsi="Courier New" w:cs="Courier New"/>
        </w:rPr>
        <w:t>I told him you would never hurt anybody. But then he asked me why you owned a gun.</w:t>
      </w:r>
    </w:p>
    <w:p w14:paraId="15E987FE" w14:textId="77777777" w:rsidR="00441623" w:rsidRPr="00FE7188" w:rsidRDefault="00441623" w:rsidP="00441623">
      <w:pPr>
        <w:rPr>
          <w:rFonts w:ascii="Courier New" w:hAnsi="Courier New" w:cs="Courier New"/>
        </w:rPr>
      </w:pPr>
    </w:p>
    <w:p w14:paraId="3B12E17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C400A4A" w14:textId="1BCDB8D4" w:rsidR="00441623" w:rsidRPr="00FE7188" w:rsidRDefault="00441623" w:rsidP="00441623">
      <w:pPr>
        <w:rPr>
          <w:rFonts w:ascii="Courier New" w:hAnsi="Courier New" w:cs="Courier New"/>
        </w:rPr>
      </w:pPr>
      <w:r w:rsidRPr="00FE7188">
        <w:rPr>
          <w:rFonts w:ascii="Courier New" w:hAnsi="Courier New" w:cs="Courier New"/>
        </w:rPr>
        <w:t>(Leans his head back and squeezes his eyes shut for a long time.)</w:t>
      </w:r>
      <w:r w:rsidR="0062680F">
        <w:rPr>
          <w:rFonts w:ascii="Courier New" w:hAnsi="Courier New" w:cs="Courier New"/>
        </w:rPr>
        <w:t xml:space="preserve"> </w:t>
      </w:r>
      <w:r w:rsidRPr="00FE7188">
        <w:rPr>
          <w:rFonts w:ascii="Courier New" w:hAnsi="Courier New" w:cs="Courier New"/>
        </w:rPr>
        <w:t>How does the sugar stay in such a perfect cube, do you think? Look at this thing. Just look at it. This is geometry.</w:t>
      </w:r>
    </w:p>
    <w:p w14:paraId="4FD7980B" w14:textId="77777777" w:rsidR="00441623" w:rsidRPr="00FE7188" w:rsidRDefault="00441623" w:rsidP="00441623">
      <w:pPr>
        <w:rPr>
          <w:rFonts w:ascii="Courier New" w:hAnsi="Courier New" w:cs="Courier New"/>
        </w:rPr>
      </w:pPr>
    </w:p>
    <w:p w14:paraId="1CF0ABB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7F7B35D" w14:textId="150721C5" w:rsidR="00441623" w:rsidRPr="00FE7188" w:rsidRDefault="00441623" w:rsidP="00441623">
      <w:pPr>
        <w:rPr>
          <w:rFonts w:ascii="Courier New" w:hAnsi="Courier New" w:cs="Courier New"/>
        </w:rPr>
      </w:pPr>
      <w:r w:rsidRPr="00FE7188">
        <w:rPr>
          <w:rFonts w:ascii="Courier New" w:hAnsi="Courier New" w:cs="Courier New"/>
        </w:rPr>
        <w:t xml:space="preserve">Did you know </w:t>
      </w:r>
      <w:r w:rsidR="0062680F">
        <w:rPr>
          <w:rFonts w:ascii="Courier New" w:hAnsi="Courier New" w:cs="Courier New"/>
        </w:rPr>
        <w:t>she was depressed? Did she ever...</w:t>
      </w:r>
      <w:r w:rsidRPr="00FE7188">
        <w:rPr>
          <w:rFonts w:ascii="Courier New" w:hAnsi="Courier New" w:cs="Courier New"/>
        </w:rPr>
        <w:t>say anything?</w:t>
      </w:r>
    </w:p>
    <w:p w14:paraId="54A8DF9C" w14:textId="77777777" w:rsidR="00441623" w:rsidRPr="00FE7188" w:rsidRDefault="00441623" w:rsidP="00441623">
      <w:pPr>
        <w:rPr>
          <w:rFonts w:ascii="Courier New" w:hAnsi="Courier New" w:cs="Courier New"/>
        </w:rPr>
      </w:pPr>
    </w:p>
    <w:p w14:paraId="6D9741E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EC934A1"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wasn’t depressed, Beth. She was just a rotten bitch. </w:t>
      </w:r>
    </w:p>
    <w:p w14:paraId="67F4F75A" w14:textId="77777777" w:rsidR="00441623" w:rsidRPr="00FE7188" w:rsidRDefault="00441623" w:rsidP="00441623">
      <w:pPr>
        <w:rPr>
          <w:rFonts w:ascii="Courier New" w:hAnsi="Courier New" w:cs="Courier New"/>
        </w:rPr>
      </w:pPr>
    </w:p>
    <w:p w14:paraId="3BC222FE"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1C54850" w14:textId="77777777" w:rsidR="00441623" w:rsidRPr="00FE7188" w:rsidRDefault="00441623" w:rsidP="00441623">
      <w:pPr>
        <w:rPr>
          <w:rFonts w:ascii="Courier New" w:hAnsi="Courier New" w:cs="Courier New"/>
        </w:rPr>
      </w:pPr>
      <w:r w:rsidRPr="00FE7188">
        <w:rPr>
          <w:rFonts w:ascii="Courier New" w:hAnsi="Courier New" w:cs="Courier New"/>
        </w:rPr>
        <w:t>Don't say that. Please don't say that.</w:t>
      </w:r>
    </w:p>
    <w:p w14:paraId="2873D6F7" w14:textId="77777777" w:rsidR="00441623" w:rsidRPr="00FE7188" w:rsidRDefault="00441623" w:rsidP="00441623">
      <w:pPr>
        <w:rPr>
          <w:rFonts w:ascii="Courier New" w:hAnsi="Courier New" w:cs="Courier New"/>
        </w:rPr>
      </w:pPr>
    </w:p>
    <w:p w14:paraId="7F0A9A8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4D6C385" w14:textId="4DA73EA9" w:rsidR="00441623" w:rsidRPr="00FE7188" w:rsidRDefault="0062680F" w:rsidP="00441623">
      <w:pPr>
        <w:rPr>
          <w:rFonts w:ascii="Courier New" w:hAnsi="Courier New" w:cs="Courier New"/>
        </w:rPr>
      </w:pPr>
      <w:r>
        <w:rPr>
          <w:rFonts w:ascii="Courier New" w:hAnsi="Courier New" w:cs="Courier New"/>
        </w:rPr>
        <w:t xml:space="preserve">(Chastised.) </w:t>
      </w:r>
      <w:r w:rsidR="00441623" w:rsidRPr="00FE7188">
        <w:rPr>
          <w:rFonts w:ascii="Courier New" w:hAnsi="Courier New" w:cs="Courier New"/>
        </w:rPr>
        <w:t>Was I a good man to her?</w:t>
      </w:r>
    </w:p>
    <w:p w14:paraId="4E17B209" w14:textId="77777777" w:rsidR="00441623" w:rsidRPr="00FE7188" w:rsidRDefault="00441623" w:rsidP="00441623">
      <w:pPr>
        <w:rPr>
          <w:rFonts w:ascii="Courier New" w:hAnsi="Courier New" w:cs="Courier New"/>
        </w:rPr>
      </w:pPr>
    </w:p>
    <w:p w14:paraId="7E15F29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B0947BB" w14:textId="77777777" w:rsidR="00441623" w:rsidRPr="00FE7188" w:rsidRDefault="00441623" w:rsidP="00441623">
      <w:pPr>
        <w:rPr>
          <w:rFonts w:ascii="Courier New" w:hAnsi="Courier New" w:cs="Courier New"/>
        </w:rPr>
      </w:pPr>
      <w:r w:rsidRPr="00FE7188">
        <w:rPr>
          <w:rFonts w:ascii="Courier New" w:hAnsi="Courier New" w:cs="Courier New"/>
        </w:rPr>
        <w:t>What?</w:t>
      </w:r>
    </w:p>
    <w:p w14:paraId="1E118A8E" w14:textId="77777777" w:rsidR="00441623" w:rsidRPr="00FE7188" w:rsidRDefault="00441623" w:rsidP="00441623">
      <w:pPr>
        <w:rPr>
          <w:rFonts w:ascii="Courier New" w:hAnsi="Courier New" w:cs="Courier New"/>
        </w:rPr>
      </w:pPr>
    </w:p>
    <w:p w14:paraId="21FD373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A3BF35A" w14:textId="77777777" w:rsidR="00441623" w:rsidRPr="00FE7188" w:rsidRDefault="00441623" w:rsidP="00441623">
      <w:pPr>
        <w:rPr>
          <w:rFonts w:ascii="Courier New" w:hAnsi="Courier New" w:cs="Courier New"/>
        </w:rPr>
      </w:pPr>
      <w:r w:rsidRPr="00FE7188">
        <w:rPr>
          <w:rFonts w:ascii="Courier New" w:hAnsi="Courier New" w:cs="Courier New"/>
        </w:rPr>
        <w:t xml:space="preserve">Was I good? </w:t>
      </w:r>
    </w:p>
    <w:p w14:paraId="38F38A47" w14:textId="77777777" w:rsidR="00441623" w:rsidRPr="00FE7188" w:rsidRDefault="00441623" w:rsidP="00441623">
      <w:pPr>
        <w:rPr>
          <w:rFonts w:ascii="Courier New" w:hAnsi="Courier New" w:cs="Courier New"/>
        </w:rPr>
      </w:pPr>
    </w:p>
    <w:p w14:paraId="720CA3AD"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9F0148A" w14:textId="77777777" w:rsidR="00441623" w:rsidRPr="00FE7188" w:rsidRDefault="00441623" w:rsidP="00441623">
      <w:pPr>
        <w:rPr>
          <w:rFonts w:ascii="Courier New" w:hAnsi="Courier New" w:cs="Courier New"/>
        </w:rPr>
      </w:pPr>
      <w:r w:rsidRPr="00FE7188">
        <w:rPr>
          <w:rFonts w:ascii="Courier New" w:hAnsi="Courier New" w:cs="Courier New"/>
        </w:rPr>
        <w:t>Yes. You were wonderful.</w:t>
      </w:r>
    </w:p>
    <w:p w14:paraId="3A50D32A" w14:textId="77777777" w:rsidR="00441623" w:rsidRPr="00FE7188" w:rsidRDefault="00441623" w:rsidP="00441623">
      <w:pPr>
        <w:rPr>
          <w:rFonts w:ascii="Courier New" w:hAnsi="Courier New" w:cs="Courier New"/>
        </w:rPr>
      </w:pPr>
    </w:p>
    <w:p w14:paraId="49C1D4B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C0A3DE2" w14:textId="77777777" w:rsidR="00441623" w:rsidRPr="00FE7188" w:rsidRDefault="00441623" w:rsidP="00441623">
      <w:pPr>
        <w:rPr>
          <w:rFonts w:ascii="Courier New" w:hAnsi="Courier New" w:cs="Courier New"/>
        </w:rPr>
      </w:pPr>
      <w:r w:rsidRPr="00FE7188">
        <w:rPr>
          <w:rFonts w:ascii="Courier New" w:hAnsi="Courier New" w:cs="Courier New"/>
        </w:rPr>
        <w:t>But not good enough.</w:t>
      </w:r>
    </w:p>
    <w:p w14:paraId="1FF4D2EE" w14:textId="77777777" w:rsidR="00441623" w:rsidRPr="00FE7188" w:rsidRDefault="00441623" w:rsidP="00441623">
      <w:pPr>
        <w:rPr>
          <w:rFonts w:ascii="Courier New" w:hAnsi="Courier New" w:cs="Courier New"/>
        </w:rPr>
      </w:pPr>
    </w:p>
    <w:p w14:paraId="0E4CC76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28ABD8B" w14:textId="77777777" w:rsidR="00441623" w:rsidRPr="00FE7188" w:rsidRDefault="00441623" w:rsidP="00441623">
      <w:pPr>
        <w:rPr>
          <w:rFonts w:ascii="Courier New" w:hAnsi="Courier New" w:cs="Courier New"/>
        </w:rPr>
      </w:pPr>
      <w:r w:rsidRPr="00FE7188">
        <w:rPr>
          <w:rFonts w:ascii="Courier New" w:hAnsi="Courier New" w:cs="Courier New"/>
        </w:rPr>
        <w:t>You were wonderful.</w:t>
      </w:r>
    </w:p>
    <w:p w14:paraId="0F965265" w14:textId="77777777" w:rsidR="00441623" w:rsidRPr="00FE7188" w:rsidRDefault="00441623" w:rsidP="00441623">
      <w:pPr>
        <w:rPr>
          <w:rFonts w:ascii="Courier New" w:hAnsi="Courier New" w:cs="Courier New"/>
        </w:rPr>
      </w:pPr>
    </w:p>
    <w:p w14:paraId="14E3987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A5C509C" w14:textId="77777777" w:rsidR="00441623" w:rsidRPr="00FE7188" w:rsidRDefault="00441623" w:rsidP="00441623">
      <w:pPr>
        <w:rPr>
          <w:rFonts w:ascii="Courier New" w:hAnsi="Courier New" w:cs="Courier New"/>
        </w:rPr>
      </w:pPr>
      <w:r w:rsidRPr="00FE7188">
        <w:rPr>
          <w:rFonts w:ascii="Courier New" w:hAnsi="Courier New" w:cs="Courier New"/>
        </w:rPr>
        <w:t xml:space="preserve">Then why didn't I know?   </w:t>
      </w:r>
    </w:p>
    <w:p w14:paraId="428D72E6" w14:textId="77777777" w:rsidR="00441623" w:rsidRPr="00FE7188" w:rsidRDefault="00441623" w:rsidP="00441623">
      <w:pPr>
        <w:rPr>
          <w:rFonts w:ascii="Courier New" w:hAnsi="Courier New" w:cs="Courier New"/>
        </w:rPr>
      </w:pPr>
    </w:p>
    <w:p w14:paraId="477DAFB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BCA778A" w14:textId="77777777" w:rsidR="00441623" w:rsidRPr="00FE7188" w:rsidRDefault="00441623" w:rsidP="00441623">
      <w:pPr>
        <w:rPr>
          <w:rFonts w:ascii="Courier New" w:hAnsi="Courier New" w:cs="Courier New"/>
        </w:rPr>
      </w:pPr>
      <w:r w:rsidRPr="00FE7188">
        <w:rPr>
          <w:rFonts w:ascii="Courier New" w:hAnsi="Courier New" w:cs="Courier New"/>
        </w:rPr>
        <w:t>Evan, have you thought about seeing someone?</w:t>
      </w:r>
    </w:p>
    <w:p w14:paraId="6158B93B" w14:textId="77777777" w:rsidR="00441623" w:rsidRPr="00FE7188" w:rsidRDefault="00441623" w:rsidP="00441623">
      <w:pPr>
        <w:rPr>
          <w:rFonts w:ascii="Courier New" w:hAnsi="Courier New" w:cs="Courier New"/>
        </w:rPr>
      </w:pPr>
    </w:p>
    <w:p w14:paraId="23C6ECF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17CB198" w14:textId="77777777" w:rsidR="00441623" w:rsidRPr="00FE7188" w:rsidRDefault="00441623" w:rsidP="00441623">
      <w:pPr>
        <w:rPr>
          <w:rFonts w:ascii="Courier New" w:hAnsi="Courier New" w:cs="Courier New"/>
        </w:rPr>
      </w:pPr>
      <w:r w:rsidRPr="00FE7188">
        <w:rPr>
          <w:rFonts w:ascii="Courier New" w:hAnsi="Courier New" w:cs="Courier New"/>
        </w:rPr>
        <w:t>What do you mean?</w:t>
      </w:r>
    </w:p>
    <w:p w14:paraId="47B5D81B" w14:textId="77777777" w:rsidR="00441623" w:rsidRPr="00FE7188" w:rsidRDefault="00441623" w:rsidP="00441623">
      <w:pPr>
        <w:rPr>
          <w:rFonts w:ascii="Courier New" w:hAnsi="Courier New" w:cs="Courier New"/>
        </w:rPr>
      </w:pPr>
    </w:p>
    <w:p w14:paraId="26304D0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60757B0" w14:textId="53DAABF0" w:rsidR="00441623" w:rsidRPr="00FE7188" w:rsidRDefault="00441623" w:rsidP="00441623">
      <w:pPr>
        <w:rPr>
          <w:rFonts w:ascii="Courier New" w:hAnsi="Courier New" w:cs="Courier New"/>
        </w:rPr>
      </w:pPr>
      <w:r w:rsidRPr="00FE7188">
        <w:rPr>
          <w:rFonts w:ascii="Courier New" w:hAnsi="Courier New" w:cs="Courier New"/>
        </w:rPr>
        <w:t>Someone to help you through this. Lik</w:t>
      </w:r>
      <w:r w:rsidR="0062680F">
        <w:rPr>
          <w:rFonts w:ascii="Courier New" w:hAnsi="Courier New" w:cs="Courier New"/>
        </w:rPr>
        <w:t>e, a grief counselor, or a</w:t>
      </w:r>
      <w:r w:rsidRPr="00FE7188">
        <w:rPr>
          <w:rFonts w:ascii="Courier New" w:hAnsi="Courier New" w:cs="Courier New"/>
        </w:rPr>
        <w:t xml:space="preserve"> group. </w:t>
      </w:r>
    </w:p>
    <w:p w14:paraId="02BBCE7D" w14:textId="77777777" w:rsidR="00441623" w:rsidRPr="00FE7188" w:rsidRDefault="00441623" w:rsidP="00441623">
      <w:pPr>
        <w:rPr>
          <w:rFonts w:ascii="Courier New" w:hAnsi="Courier New" w:cs="Courier New"/>
        </w:rPr>
      </w:pPr>
    </w:p>
    <w:p w14:paraId="79ED32D3"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BC3C94F" w14:textId="77777777" w:rsidR="00441623" w:rsidRPr="00FE7188" w:rsidRDefault="00441623" w:rsidP="00441623">
      <w:pPr>
        <w:rPr>
          <w:rFonts w:ascii="Courier New" w:hAnsi="Courier New" w:cs="Courier New"/>
        </w:rPr>
      </w:pPr>
      <w:r w:rsidRPr="00FE7188">
        <w:rPr>
          <w:rFonts w:ascii="Courier New" w:hAnsi="Courier New" w:cs="Courier New"/>
        </w:rPr>
        <w:t xml:space="preserve">I don’t need to go to a group, Beth. I’m fine. I’m great. And I’ve got you. </w:t>
      </w:r>
    </w:p>
    <w:p w14:paraId="410EA175" w14:textId="77777777" w:rsidR="00441623" w:rsidRPr="00FE7188" w:rsidRDefault="00441623" w:rsidP="00441623">
      <w:pPr>
        <w:rPr>
          <w:rFonts w:ascii="Courier New" w:hAnsi="Courier New" w:cs="Courier New"/>
        </w:rPr>
      </w:pPr>
    </w:p>
    <w:p w14:paraId="6954E37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8A71D86" w14:textId="15B69A1E" w:rsidR="00441623" w:rsidRPr="00FE7188" w:rsidRDefault="00441623" w:rsidP="00441623">
      <w:pPr>
        <w:rPr>
          <w:rFonts w:ascii="Courier New" w:hAnsi="Courier New" w:cs="Courier New"/>
        </w:rPr>
      </w:pPr>
      <w:r w:rsidRPr="00FE7188">
        <w:rPr>
          <w:rFonts w:ascii="Courier New" w:hAnsi="Courier New" w:cs="Courier New"/>
        </w:rPr>
        <w:t>(Pleased but uncertain.) You know I'm here for you, Evan. Whenever you need me. I’m really worried about this detective, though. Do you think Olivia wrote anyth</w:t>
      </w:r>
      <w:r w:rsidR="0062680F">
        <w:rPr>
          <w:rFonts w:ascii="Courier New" w:hAnsi="Courier New" w:cs="Courier New"/>
        </w:rPr>
        <w:t xml:space="preserve">ing down, </w:t>
      </w:r>
      <w:r w:rsidRPr="00FE7188">
        <w:rPr>
          <w:rFonts w:ascii="Courier New" w:hAnsi="Courier New" w:cs="Courier New"/>
        </w:rPr>
        <w:t xml:space="preserve">said anything ever? She must have left something behind. </w:t>
      </w:r>
    </w:p>
    <w:p w14:paraId="3E24A0F4" w14:textId="77777777" w:rsidR="00441623" w:rsidRPr="00FE7188" w:rsidRDefault="00441623" w:rsidP="00441623">
      <w:pPr>
        <w:rPr>
          <w:rFonts w:ascii="Courier New" w:hAnsi="Courier New" w:cs="Courier New"/>
        </w:rPr>
      </w:pPr>
    </w:p>
    <w:p w14:paraId="1E3F937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80952D7" w14:textId="77777777" w:rsidR="00441623" w:rsidRPr="00FE7188" w:rsidRDefault="00441623" w:rsidP="00441623">
      <w:pPr>
        <w:rPr>
          <w:rFonts w:ascii="Courier New" w:hAnsi="Courier New" w:cs="Courier New"/>
        </w:rPr>
      </w:pPr>
      <w:r w:rsidRPr="00FE7188">
        <w:rPr>
          <w:rFonts w:ascii="Courier New" w:hAnsi="Courier New" w:cs="Courier New"/>
        </w:rPr>
        <w:t xml:space="preserve">She left a lot of things behind. Look at all the things she left behind. </w:t>
      </w:r>
    </w:p>
    <w:p w14:paraId="68BBB953" w14:textId="77777777" w:rsidR="00441623" w:rsidRPr="00FE7188" w:rsidRDefault="00441623" w:rsidP="00441623">
      <w:pPr>
        <w:rPr>
          <w:rFonts w:ascii="Courier New" w:hAnsi="Courier New" w:cs="Courier New"/>
        </w:rPr>
      </w:pPr>
    </w:p>
    <w:p w14:paraId="04C1A057" w14:textId="77777777" w:rsidR="00441623" w:rsidRPr="00FE7188" w:rsidRDefault="00441623" w:rsidP="00441623">
      <w:pPr>
        <w:rPr>
          <w:rFonts w:ascii="Courier New" w:hAnsi="Courier New" w:cs="Courier New"/>
        </w:rPr>
      </w:pPr>
      <w:r w:rsidRPr="00FE7188">
        <w:rPr>
          <w:rFonts w:ascii="Courier New" w:hAnsi="Courier New" w:cs="Courier New"/>
        </w:rPr>
        <w:t xml:space="preserve">BETH: </w:t>
      </w:r>
    </w:p>
    <w:p w14:paraId="1330CE66" w14:textId="77777777" w:rsidR="00441623" w:rsidRPr="00FE7188" w:rsidRDefault="00441623" w:rsidP="00441623">
      <w:pPr>
        <w:rPr>
          <w:rFonts w:ascii="Courier New" w:hAnsi="Courier New" w:cs="Courier New"/>
        </w:rPr>
      </w:pPr>
      <w:r w:rsidRPr="00FE7188">
        <w:rPr>
          <w:rFonts w:ascii="Courier New" w:hAnsi="Courier New" w:cs="Courier New"/>
        </w:rPr>
        <w:t xml:space="preserve">The memorial fund's been set up. Donations are being made to the music school downtown. They do musical therapy there, and give free lessons... I thought that would make you feel better. </w:t>
      </w:r>
    </w:p>
    <w:p w14:paraId="526AD9A6" w14:textId="77777777" w:rsidR="00441623" w:rsidRPr="00FE7188" w:rsidRDefault="00441623" w:rsidP="00441623">
      <w:pPr>
        <w:rPr>
          <w:rFonts w:ascii="Courier New" w:hAnsi="Courier New" w:cs="Courier New"/>
        </w:rPr>
      </w:pPr>
    </w:p>
    <w:p w14:paraId="682C90C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0BB8D45" w14:textId="77777777" w:rsidR="00441623" w:rsidRPr="00FE7188" w:rsidRDefault="00441623" w:rsidP="00441623">
      <w:pPr>
        <w:rPr>
          <w:rFonts w:ascii="Courier New" w:hAnsi="Courier New" w:cs="Courier New"/>
        </w:rPr>
      </w:pPr>
      <w:r w:rsidRPr="00FE7188">
        <w:rPr>
          <w:rFonts w:ascii="Courier New" w:hAnsi="Courier New" w:cs="Courier New"/>
        </w:rPr>
        <w:t>Sure. That sounds wonderful.</w:t>
      </w:r>
    </w:p>
    <w:p w14:paraId="06275B86" w14:textId="77777777" w:rsidR="00441623" w:rsidRPr="00FE7188" w:rsidRDefault="00441623" w:rsidP="00441623">
      <w:pPr>
        <w:rPr>
          <w:rFonts w:ascii="Courier New" w:hAnsi="Courier New" w:cs="Courier New"/>
        </w:rPr>
      </w:pPr>
    </w:p>
    <w:p w14:paraId="2EEED3C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B3F9106"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I have to get to work soon. Will you make sure you eat something? Eat the beef stroganoff, okay? </w:t>
      </w:r>
    </w:p>
    <w:p w14:paraId="70AB6633" w14:textId="77777777" w:rsidR="00441623" w:rsidRPr="00FE7188" w:rsidRDefault="00441623" w:rsidP="00441623">
      <w:pPr>
        <w:rPr>
          <w:rFonts w:ascii="Courier New" w:hAnsi="Courier New" w:cs="Courier New"/>
        </w:rPr>
      </w:pPr>
    </w:p>
    <w:p w14:paraId="7A7C964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89D32D4" w14:textId="77777777" w:rsidR="00441623" w:rsidRPr="00FE7188" w:rsidRDefault="00441623" w:rsidP="00441623">
      <w:pPr>
        <w:rPr>
          <w:rFonts w:ascii="Courier New" w:hAnsi="Courier New" w:cs="Courier New"/>
        </w:rPr>
      </w:pPr>
      <w:r w:rsidRPr="00FE7188">
        <w:rPr>
          <w:rFonts w:ascii="Courier New" w:hAnsi="Courier New" w:cs="Courier New"/>
        </w:rPr>
        <w:t>Of course. Of course.</w:t>
      </w:r>
    </w:p>
    <w:p w14:paraId="61B3A231" w14:textId="77777777" w:rsidR="00441623" w:rsidRPr="00FE7188" w:rsidRDefault="00441623" w:rsidP="00441623">
      <w:pPr>
        <w:rPr>
          <w:rFonts w:ascii="Courier New" w:hAnsi="Courier New" w:cs="Courier New"/>
        </w:rPr>
      </w:pPr>
    </w:p>
    <w:p w14:paraId="43620DF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3BE803E" w14:textId="77777777" w:rsidR="00441623" w:rsidRPr="00FE7188" w:rsidRDefault="00441623" w:rsidP="00441623">
      <w:pPr>
        <w:rPr>
          <w:rFonts w:ascii="Courier New" w:hAnsi="Courier New" w:cs="Courier New"/>
        </w:rPr>
      </w:pPr>
      <w:r w:rsidRPr="00FE7188">
        <w:rPr>
          <w:rFonts w:ascii="Courier New" w:hAnsi="Courier New" w:cs="Courier New"/>
        </w:rPr>
        <w:t>It's not your fault, Evan. I’ll come by tomorrow, okay? Or, tonight? If you want? (She's hopeful, but Evan doesn't respond.) If you need anything, you can knock. I’m right across the hall.</w:t>
      </w:r>
    </w:p>
    <w:p w14:paraId="5E4A9740" w14:textId="77777777" w:rsidR="00441623" w:rsidRPr="00FE7188" w:rsidRDefault="00441623" w:rsidP="00441623">
      <w:pPr>
        <w:rPr>
          <w:rFonts w:ascii="Courier New" w:hAnsi="Courier New" w:cs="Courier New"/>
        </w:rPr>
      </w:pPr>
    </w:p>
    <w:p w14:paraId="6E994C1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A08E008" w14:textId="77777777" w:rsidR="00441623" w:rsidRPr="00FE7188" w:rsidRDefault="00441623" w:rsidP="00441623">
      <w:pPr>
        <w:rPr>
          <w:rFonts w:ascii="Courier New" w:hAnsi="Courier New" w:cs="Courier New"/>
        </w:rPr>
      </w:pPr>
      <w:r w:rsidRPr="00FE7188">
        <w:rPr>
          <w:rFonts w:ascii="Courier New" w:hAnsi="Courier New" w:cs="Courier New"/>
        </w:rPr>
        <w:t>(Building onto his sugar cube castle.) Beth. You are the best. I will build you a turret.</w:t>
      </w:r>
    </w:p>
    <w:p w14:paraId="11874616" w14:textId="77777777" w:rsidR="00441623" w:rsidRPr="00FE7188" w:rsidRDefault="00441623" w:rsidP="00441623">
      <w:pPr>
        <w:rPr>
          <w:rFonts w:ascii="Courier New" w:hAnsi="Courier New" w:cs="Courier New"/>
        </w:rPr>
      </w:pPr>
    </w:p>
    <w:p w14:paraId="0D986FCB"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C058242" w14:textId="77777777" w:rsidR="00441623" w:rsidRPr="00FE7188" w:rsidRDefault="00441623" w:rsidP="00441623">
      <w:pPr>
        <w:rPr>
          <w:rFonts w:ascii="Courier New" w:hAnsi="Courier New" w:cs="Courier New"/>
        </w:rPr>
      </w:pPr>
      <w:r w:rsidRPr="00FE7188">
        <w:rPr>
          <w:rFonts w:ascii="Courier New" w:hAnsi="Courier New" w:cs="Courier New"/>
        </w:rPr>
        <w:t xml:space="preserve">(Smiles a little.) You’ll build me turret? </w:t>
      </w:r>
    </w:p>
    <w:p w14:paraId="6A62EAB3" w14:textId="77777777" w:rsidR="00441623" w:rsidRPr="00FE7188" w:rsidRDefault="00441623" w:rsidP="00441623">
      <w:pPr>
        <w:rPr>
          <w:rFonts w:ascii="Courier New" w:hAnsi="Courier New" w:cs="Courier New"/>
        </w:rPr>
      </w:pPr>
    </w:p>
    <w:p w14:paraId="6FD2D53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64B0A1C" w14:textId="77777777" w:rsidR="00441623" w:rsidRPr="00FE7188" w:rsidRDefault="00441623" w:rsidP="00441623">
      <w:pPr>
        <w:rPr>
          <w:rFonts w:ascii="Courier New" w:hAnsi="Courier New" w:cs="Courier New"/>
        </w:rPr>
      </w:pPr>
      <w:r w:rsidRPr="00FE7188">
        <w:rPr>
          <w:rFonts w:ascii="Courier New" w:hAnsi="Courier New" w:cs="Courier New"/>
        </w:rPr>
        <w:t xml:space="preserve">I’ll build a castle. It’ll have turrets. And a dungeon. </w:t>
      </w:r>
    </w:p>
    <w:p w14:paraId="07CF875A" w14:textId="77777777" w:rsidR="00441623" w:rsidRPr="00FE7188" w:rsidRDefault="00441623" w:rsidP="00441623">
      <w:pPr>
        <w:rPr>
          <w:rFonts w:ascii="Courier New" w:hAnsi="Courier New" w:cs="Courier New"/>
        </w:rPr>
      </w:pPr>
    </w:p>
    <w:p w14:paraId="3F883D7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8ABF4A5" w14:textId="77777777" w:rsidR="00441623" w:rsidRPr="00FE7188" w:rsidRDefault="00441623" w:rsidP="00441623">
      <w:pPr>
        <w:rPr>
          <w:rFonts w:ascii="Courier New" w:hAnsi="Courier New" w:cs="Courier New"/>
        </w:rPr>
      </w:pPr>
      <w:r w:rsidRPr="00FE7188">
        <w:rPr>
          <w:rFonts w:ascii="Courier New" w:hAnsi="Courier New" w:cs="Courier New"/>
        </w:rPr>
        <w:t xml:space="preserve">Okay. I’ll see you later. Have a ... a good-ish day. </w:t>
      </w:r>
    </w:p>
    <w:p w14:paraId="27D55108" w14:textId="77777777" w:rsidR="00441623" w:rsidRPr="00FE7188" w:rsidRDefault="00441623" w:rsidP="00441623">
      <w:pPr>
        <w:rPr>
          <w:rFonts w:ascii="Courier New" w:hAnsi="Courier New" w:cs="Courier New"/>
        </w:rPr>
      </w:pPr>
    </w:p>
    <w:p w14:paraId="3D9279B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755660F" w14:textId="3F199115" w:rsidR="00441623" w:rsidRPr="00FE7188" w:rsidRDefault="0062680F" w:rsidP="00441623">
      <w:pPr>
        <w:rPr>
          <w:rFonts w:ascii="Courier New" w:hAnsi="Courier New" w:cs="Courier New"/>
        </w:rPr>
      </w:pPr>
      <w:r>
        <w:rPr>
          <w:rFonts w:ascii="Courier New" w:hAnsi="Courier New" w:cs="Courier New"/>
        </w:rPr>
        <w:t>And a good day</w:t>
      </w:r>
      <w:r w:rsidR="00441623" w:rsidRPr="00FE7188">
        <w:rPr>
          <w:rFonts w:ascii="Courier New" w:hAnsi="Courier New" w:cs="Courier New"/>
        </w:rPr>
        <w:t xml:space="preserve"> to you, Madame!</w:t>
      </w:r>
    </w:p>
    <w:p w14:paraId="623926D6" w14:textId="77777777" w:rsidR="00441623" w:rsidRPr="00FE7188" w:rsidRDefault="00441623" w:rsidP="00441623">
      <w:pPr>
        <w:rPr>
          <w:rFonts w:ascii="Courier New" w:hAnsi="Courier New" w:cs="Courier New"/>
        </w:rPr>
      </w:pPr>
    </w:p>
    <w:p w14:paraId="4593D455" w14:textId="6A5B4417" w:rsidR="00441623" w:rsidRPr="00FE7188" w:rsidRDefault="00441623" w:rsidP="00441623">
      <w:pPr>
        <w:rPr>
          <w:rFonts w:ascii="Courier New" w:hAnsi="Courier New" w:cs="Courier New"/>
        </w:rPr>
      </w:pPr>
      <w:r w:rsidRPr="00FE7188">
        <w:rPr>
          <w:rFonts w:ascii="Courier New" w:hAnsi="Courier New" w:cs="Courier New"/>
        </w:rPr>
        <w:t xml:space="preserve">(He toasts her and she exits. After struggling with the placement of a sugar cube, Evan loses interest in his castle. He picks Olivia’s robe and smells it. He lies down with the robe crumpled over his face. Then he sits up and flings the robe across the room onto </w:t>
      </w:r>
      <w:r w:rsidR="0062680F">
        <w:rPr>
          <w:rFonts w:ascii="Courier New" w:hAnsi="Courier New" w:cs="Courier New"/>
        </w:rPr>
        <w:t>The Stain</w:t>
      </w:r>
      <w:r w:rsidRPr="00FE7188">
        <w:rPr>
          <w:rFonts w:ascii="Courier New" w:hAnsi="Courier New" w:cs="Courier New"/>
        </w:rPr>
        <w:t xml:space="preserve">. When the robe lands, Olivia's computer suddenly makes a noise. He goes to the computer and finds a note sent to Olivia.) </w:t>
      </w:r>
    </w:p>
    <w:p w14:paraId="53458CA1" w14:textId="77777777" w:rsidR="00441623" w:rsidRPr="00FE7188" w:rsidRDefault="00441623" w:rsidP="00441623">
      <w:pPr>
        <w:rPr>
          <w:rFonts w:ascii="Courier New" w:hAnsi="Courier New" w:cs="Courier New"/>
        </w:rPr>
      </w:pPr>
    </w:p>
    <w:p w14:paraId="2E30EED5" w14:textId="77777777" w:rsidR="00441623" w:rsidRPr="00FE7188" w:rsidRDefault="00441623" w:rsidP="00441623">
      <w:pPr>
        <w:rPr>
          <w:rFonts w:ascii="Courier New" w:hAnsi="Courier New" w:cs="Courier New"/>
        </w:rPr>
      </w:pPr>
      <w:r w:rsidRPr="00FE7188">
        <w:rPr>
          <w:rFonts w:ascii="Courier New" w:hAnsi="Courier New" w:cs="Courier New"/>
        </w:rPr>
        <w:t>NOTE 1:</w:t>
      </w:r>
    </w:p>
    <w:p w14:paraId="26471BE6" w14:textId="77777777" w:rsidR="00441623" w:rsidRPr="00FE7188" w:rsidRDefault="00441623" w:rsidP="00441623">
      <w:pPr>
        <w:rPr>
          <w:rFonts w:ascii="Courier New" w:hAnsi="Courier New" w:cs="Courier New"/>
        </w:rPr>
      </w:pPr>
      <w:r w:rsidRPr="00FE7188">
        <w:rPr>
          <w:rFonts w:ascii="Courier New" w:hAnsi="Courier New" w:cs="Courier New"/>
        </w:rPr>
        <w:t>(Evan reads the notes in a mimicking voice.)</w:t>
      </w:r>
    </w:p>
    <w:p w14:paraId="11061B14" w14:textId="75654603" w:rsidR="00441623" w:rsidRPr="00FE7188" w:rsidRDefault="00441623" w:rsidP="00441623">
      <w:pPr>
        <w:rPr>
          <w:rFonts w:ascii="Courier New" w:hAnsi="Courier New" w:cs="Courier New"/>
        </w:rPr>
      </w:pPr>
      <w:r w:rsidRPr="00FE7188">
        <w:rPr>
          <w:rFonts w:ascii="Courier New" w:hAnsi="Courier New" w:cs="Courier New"/>
        </w:rPr>
        <w:t>Dear Olivia. Your voice is so beautiful. I love to relax to y</w:t>
      </w:r>
      <w:r w:rsidR="0062680F">
        <w:rPr>
          <w:rFonts w:ascii="Courier New" w:hAnsi="Courier New" w:cs="Courier New"/>
        </w:rPr>
        <w:t>our voice. I think about coming...</w:t>
      </w:r>
      <w:r w:rsidRPr="00FE7188">
        <w:rPr>
          <w:rFonts w:ascii="Courier New" w:hAnsi="Courier New" w:cs="Courier New"/>
        </w:rPr>
        <w:t xml:space="preserve">on your face. </w:t>
      </w:r>
    </w:p>
    <w:p w14:paraId="32497D8C" w14:textId="77777777" w:rsidR="00441623" w:rsidRPr="00FE7188" w:rsidRDefault="00441623" w:rsidP="00441623">
      <w:pPr>
        <w:rPr>
          <w:rFonts w:ascii="Courier New" w:hAnsi="Courier New" w:cs="Courier New"/>
        </w:rPr>
      </w:pPr>
    </w:p>
    <w:p w14:paraId="48622EF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9AF872C" w14:textId="31098519" w:rsidR="00441623" w:rsidRPr="00FE7188" w:rsidRDefault="0062680F" w:rsidP="00441623">
      <w:pPr>
        <w:rPr>
          <w:rFonts w:ascii="Courier New" w:hAnsi="Courier New" w:cs="Courier New"/>
        </w:rPr>
      </w:pPr>
      <w:r>
        <w:rPr>
          <w:rFonts w:ascii="Courier New" w:hAnsi="Courier New" w:cs="Courier New"/>
        </w:rPr>
        <w:t>The fuck...</w:t>
      </w:r>
      <w:r w:rsidR="00441623" w:rsidRPr="00FE7188">
        <w:rPr>
          <w:rFonts w:ascii="Courier New" w:hAnsi="Courier New" w:cs="Courier New"/>
        </w:rPr>
        <w:t xml:space="preserve">? </w:t>
      </w:r>
    </w:p>
    <w:p w14:paraId="5DE1A8F4" w14:textId="77777777" w:rsidR="00441623" w:rsidRPr="00FE7188" w:rsidRDefault="00441623" w:rsidP="00441623">
      <w:pPr>
        <w:rPr>
          <w:rFonts w:ascii="Courier New" w:hAnsi="Courier New" w:cs="Courier New"/>
        </w:rPr>
      </w:pPr>
    </w:p>
    <w:p w14:paraId="351B9027" w14:textId="77777777" w:rsidR="00441623" w:rsidRPr="00FE7188" w:rsidRDefault="00441623" w:rsidP="00441623">
      <w:pPr>
        <w:rPr>
          <w:rFonts w:ascii="Courier New" w:hAnsi="Courier New" w:cs="Courier New"/>
        </w:rPr>
      </w:pPr>
      <w:r w:rsidRPr="00FE7188">
        <w:rPr>
          <w:rFonts w:ascii="Courier New" w:hAnsi="Courier New" w:cs="Courier New"/>
        </w:rPr>
        <w:t>NOTE 1:</w:t>
      </w:r>
    </w:p>
    <w:p w14:paraId="7D75F724" w14:textId="77777777" w:rsidR="00441623" w:rsidRPr="00FE7188" w:rsidRDefault="00441623" w:rsidP="00441623">
      <w:pPr>
        <w:rPr>
          <w:rFonts w:ascii="Courier New" w:hAnsi="Courier New" w:cs="Courier New"/>
        </w:rPr>
      </w:pPr>
      <w:r w:rsidRPr="00FE7188">
        <w:rPr>
          <w:rFonts w:ascii="Courier New" w:hAnsi="Courier New" w:cs="Courier New"/>
        </w:rPr>
        <w:t>I want to bury myself in your tits and, trust me, baby, I can make you squeal.</w:t>
      </w:r>
    </w:p>
    <w:p w14:paraId="5C76E65D" w14:textId="77777777" w:rsidR="00123B16" w:rsidRPr="00FE7188" w:rsidRDefault="00123B16" w:rsidP="00441623">
      <w:pPr>
        <w:rPr>
          <w:rFonts w:ascii="Courier New" w:hAnsi="Courier New" w:cs="Courier New"/>
        </w:rPr>
      </w:pPr>
    </w:p>
    <w:p w14:paraId="0A93A060" w14:textId="53075C90" w:rsidR="00441623" w:rsidRPr="00FE7188" w:rsidRDefault="00441623" w:rsidP="00441623">
      <w:pPr>
        <w:rPr>
          <w:rFonts w:ascii="Courier New" w:hAnsi="Courier New" w:cs="Courier New"/>
        </w:rPr>
      </w:pPr>
      <w:r w:rsidRPr="00FE7188">
        <w:rPr>
          <w:rFonts w:ascii="Courier New" w:hAnsi="Courier New" w:cs="Courier New"/>
        </w:rPr>
        <w:t>EVAN:</w:t>
      </w:r>
    </w:p>
    <w:p w14:paraId="5C7C481B" w14:textId="2A046DD0" w:rsidR="00441623" w:rsidRPr="00FE7188" w:rsidRDefault="0062680F" w:rsidP="00441623">
      <w:pPr>
        <w:rPr>
          <w:rFonts w:ascii="Courier New" w:hAnsi="Courier New" w:cs="Courier New"/>
        </w:rPr>
      </w:pPr>
      <w:r>
        <w:rPr>
          <w:rFonts w:ascii="Courier New" w:hAnsi="Courier New" w:cs="Courier New"/>
        </w:rPr>
        <w:t>Who the fuck...?</w:t>
      </w:r>
      <w:r w:rsidR="00441623" w:rsidRPr="00FE7188">
        <w:rPr>
          <w:rFonts w:ascii="Courier New" w:hAnsi="Courier New" w:cs="Courier New"/>
        </w:rPr>
        <w:t xml:space="preserve">                                                                                                                                                                               </w:t>
      </w:r>
    </w:p>
    <w:p w14:paraId="26E72DB8" w14:textId="77777777" w:rsidR="00441623" w:rsidRPr="00FE7188" w:rsidRDefault="00441623" w:rsidP="00441623">
      <w:pPr>
        <w:rPr>
          <w:rFonts w:ascii="Courier New" w:hAnsi="Courier New" w:cs="Courier New"/>
        </w:rPr>
      </w:pPr>
    </w:p>
    <w:p w14:paraId="0DD1B3A1" w14:textId="77777777" w:rsidR="00441623" w:rsidRPr="00FE7188" w:rsidRDefault="00441623" w:rsidP="00441623">
      <w:pPr>
        <w:rPr>
          <w:rFonts w:ascii="Courier New" w:hAnsi="Courier New" w:cs="Courier New"/>
        </w:rPr>
      </w:pPr>
      <w:r w:rsidRPr="00FE7188">
        <w:rPr>
          <w:rFonts w:ascii="Courier New" w:hAnsi="Courier New" w:cs="Courier New"/>
        </w:rPr>
        <w:t>NOTE 2:</w:t>
      </w:r>
    </w:p>
    <w:p w14:paraId="40E4DB6A" w14:textId="5F8E4810" w:rsidR="00441623" w:rsidRPr="00FE7188" w:rsidRDefault="00441623" w:rsidP="00441623">
      <w:pPr>
        <w:rPr>
          <w:rFonts w:ascii="Courier New" w:hAnsi="Courier New" w:cs="Courier New"/>
        </w:rPr>
      </w:pPr>
      <w:r w:rsidRPr="00FE7188">
        <w:rPr>
          <w:rFonts w:ascii="Courier New" w:hAnsi="Courier New" w:cs="Courier New"/>
        </w:rPr>
        <w:t>Oli</w:t>
      </w:r>
      <w:r w:rsidR="0062680F">
        <w:rPr>
          <w:rFonts w:ascii="Courier New" w:hAnsi="Courier New" w:cs="Courier New"/>
        </w:rPr>
        <w:t>via! You are</w:t>
      </w:r>
      <w:r w:rsidRPr="00FE7188">
        <w:rPr>
          <w:rFonts w:ascii="Courier New" w:hAnsi="Courier New" w:cs="Courier New"/>
        </w:rPr>
        <w:t xml:space="preserve"> the best American soprano in the world! I would like you to visit and perform. We are a retreat center for top business executives hoping to take a restive from t</w:t>
      </w:r>
      <w:r w:rsidR="0062680F">
        <w:rPr>
          <w:rFonts w:ascii="Courier New" w:hAnsi="Courier New" w:cs="Courier New"/>
        </w:rPr>
        <w:t>he daily stressors of life. ...Can’t pay...</w:t>
      </w:r>
      <w:r w:rsidRPr="00FE7188">
        <w:rPr>
          <w:rFonts w:ascii="Courier New" w:hAnsi="Courier New" w:cs="Courier New"/>
        </w:rPr>
        <w:t>free access to our cleansing mineral hot springs and detoxifying sweat lodge.</w:t>
      </w:r>
      <w:r w:rsidR="0062680F">
        <w:rPr>
          <w:rFonts w:ascii="Courier New" w:hAnsi="Courier New" w:cs="Courier New"/>
        </w:rPr>
        <w:t xml:space="preserve"> ...</w:t>
      </w:r>
      <w:r w:rsidRPr="00FE7188">
        <w:rPr>
          <w:rFonts w:ascii="Courier New" w:hAnsi="Courier New" w:cs="Courier New"/>
        </w:rPr>
        <w:t>Happy Mountain Retreat and Recovery Center!</w:t>
      </w:r>
      <w:r w:rsidR="0062680F">
        <w:rPr>
          <w:rFonts w:ascii="Courier New" w:hAnsi="Courier New" w:cs="Courier New"/>
        </w:rPr>
        <w:t xml:space="preserve"> </w:t>
      </w:r>
    </w:p>
    <w:p w14:paraId="26C246A1" w14:textId="77777777" w:rsidR="00441623" w:rsidRPr="00FE7188" w:rsidRDefault="00441623" w:rsidP="00441623">
      <w:pPr>
        <w:rPr>
          <w:rFonts w:ascii="Courier New" w:hAnsi="Courier New" w:cs="Courier New"/>
        </w:rPr>
      </w:pPr>
    </w:p>
    <w:p w14:paraId="061C4F2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7155BA5" w14:textId="77777777" w:rsidR="00441623" w:rsidRPr="00FE7188" w:rsidRDefault="00441623" w:rsidP="00441623">
      <w:pPr>
        <w:rPr>
          <w:rFonts w:ascii="Courier New" w:hAnsi="Courier New" w:cs="Courier New"/>
        </w:rPr>
      </w:pPr>
      <w:r w:rsidRPr="00FE7188">
        <w:rPr>
          <w:rFonts w:ascii="Courier New" w:hAnsi="Courier New" w:cs="Courier New"/>
        </w:rPr>
        <w:t>Someone missed a memo at the sweat lodge.</w:t>
      </w:r>
    </w:p>
    <w:p w14:paraId="59697F90" w14:textId="77777777" w:rsidR="00441623" w:rsidRPr="00FE7188" w:rsidRDefault="00441623" w:rsidP="00441623">
      <w:pPr>
        <w:rPr>
          <w:rFonts w:ascii="Courier New" w:hAnsi="Courier New" w:cs="Courier New"/>
        </w:rPr>
      </w:pPr>
    </w:p>
    <w:p w14:paraId="706F889E" w14:textId="77777777" w:rsidR="0062680F" w:rsidRDefault="00441623" w:rsidP="00441623">
      <w:pPr>
        <w:rPr>
          <w:rFonts w:ascii="Courier New" w:hAnsi="Courier New" w:cs="Courier New"/>
        </w:rPr>
      </w:pPr>
      <w:r w:rsidRPr="00FE7188">
        <w:rPr>
          <w:rFonts w:ascii="Courier New" w:hAnsi="Courier New" w:cs="Courier New"/>
        </w:rPr>
        <w:t xml:space="preserve">NOTE 3: </w:t>
      </w:r>
    </w:p>
    <w:p w14:paraId="3F4FA11D" w14:textId="3C5C1009" w:rsidR="00441623" w:rsidRPr="00FE7188" w:rsidRDefault="00441623" w:rsidP="00441623">
      <w:pPr>
        <w:rPr>
          <w:rFonts w:ascii="Courier New" w:hAnsi="Courier New" w:cs="Courier New"/>
        </w:rPr>
      </w:pPr>
      <w:r w:rsidRPr="00FE7188">
        <w:rPr>
          <w:rFonts w:ascii="Courier New" w:hAnsi="Courier New" w:cs="Courier New"/>
        </w:rPr>
        <w:t>Dear Ms. Holland-Pryce, I write from the Monte</w:t>
      </w:r>
      <w:r w:rsidR="0062680F">
        <w:rPr>
          <w:rFonts w:ascii="Courier New" w:hAnsi="Courier New" w:cs="Courier New"/>
        </w:rPr>
        <w:t>verdi Institute in Bulgaria...</w:t>
      </w:r>
      <w:r w:rsidRPr="00FE7188">
        <w:rPr>
          <w:rFonts w:ascii="Courier New" w:hAnsi="Courier New" w:cs="Courier New"/>
        </w:rPr>
        <w:t>heard you are making exten</w:t>
      </w:r>
      <w:r w:rsidR="0062680F">
        <w:rPr>
          <w:rFonts w:ascii="Courier New" w:hAnsi="Courier New" w:cs="Courier New"/>
        </w:rPr>
        <w:t>ded travel...</w:t>
      </w:r>
      <w:r w:rsidRPr="00FE7188">
        <w:rPr>
          <w:rFonts w:ascii="Courier New" w:hAnsi="Courier New" w:cs="Courier New"/>
        </w:rPr>
        <w:t>Opp</w:t>
      </w:r>
      <w:r w:rsidR="0062680F">
        <w:rPr>
          <w:rFonts w:ascii="Courier New" w:hAnsi="Courier New" w:cs="Courier New"/>
        </w:rPr>
        <w:t>ortunities to teach and perform</w:t>
      </w:r>
      <w:r w:rsidRPr="00FE7188">
        <w:rPr>
          <w:rFonts w:ascii="Courier New" w:hAnsi="Courier New" w:cs="Courier New"/>
        </w:rPr>
        <w:t>...</w:t>
      </w:r>
    </w:p>
    <w:p w14:paraId="6CE49B4A" w14:textId="77777777" w:rsidR="00441623" w:rsidRPr="00FE7188" w:rsidRDefault="00441623" w:rsidP="00441623">
      <w:pPr>
        <w:rPr>
          <w:rFonts w:ascii="Courier New" w:hAnsi="Courier New" w:cs="Courier New"/>
        </w:rPr>
      </w:pPr>
    </w:p>
    <w:p w14:paraId="19266A35" w14:textId="77777777" w:rsidR="00441623" w:rsidRPr="00FE7188" w:rsidRDefault="00441623" w:rsidP="00441623">
      <w:pPr>
        <w:rPr>
          <w:rFonts w:ascii="Courier New" w:hAnsi="Courier New" w:cs="Courier New"/>
        </w:rPr>
      </w:pPr>
      <w:r w:rsidRPr="00FE7188">
        <w:rPr>
          <w:rFonts w:ascii="Courier New" w:hAnsi="Courier New" w:cs="Courier New"/>
        </w:rPr>
        <w:t>(His voice trails off and he becomes more serious looking at the final note.)</w:t>
      </w:r>
    </w:p>
    <w:p w14:paraId="71C544B3" w14:textId="77777777" w:rsidR="00441623" w:rsidRPr="00FE7188" w:rsidRDefault="00441623" w:rsidP="00441623">
      <w:pPr>
        <w:rPr>
          <w:rFonts w:ascii="Courier New" w:hAnsi="Courier New" w:cs="Courier New"/>
        </w:rPr>
      </w:pPr>
    </w:p>
    <w:p w14:paraId="37E971E0"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11C2791E" w14:textId="3C675BBD" w:rsidR="00441623" w:rsidRPr="00FE7188" w:rsidRDefault="00441623" w:rsidP="00441623">
      <w:pPr>
        <w:rPr>
          <w:rFonts w:ascii="Courier New" w:hAnsi="Courier New" w:cs="Courier New"/>
        </w:rPr>
      </w:pPr>
      <w:r w:rsidRPr="00FE7188">
        <w:rPr>
          <w:rFonts w:ascii="Courier New" w:hAnsi="Courier New" w:cs="Courier New"/>
        </w:rPr>
        <w:t xml:space="preserve">“I’m sorry that you have been so sad. I hope you are happy now. I hope you can be at peace. Maybe it is quiet for you. But I hope it is not too quiet. I hope you get to sing. I hope you get to sing every song you like. And if you don’t like any songs, I hope I can make one for you. </w:t>
      </w:r>
      <w:r w:rsidR="0062680F">
        <w:rPr>
          <w:rFonts w:ascii="Courier New" w:hAnsi="Courier New" w:cs="Courier New"/>
        </w:rPr>
        <w:t xml:space="preserve">I adore you. Timothy.” ... </w:t>
      </w:r>
      <w:r w:rsidRPr="00FE7188">
        <w:rPr>
          <w:rFonts w:ascii="Courier New" w:hAnsi="Courier New" w:cs="Courier New"/>
        </w:rPr>
        <w:t xml:space="preserve">Timothy.  Who’s Timothy? </w:t>
      </w:r>
    </w:p>
    <w:p w14:paraId="6CAD2619" w14:textId="77777777" w:rsidR="00441623" w:rsidRPr="00FE7188" w:rsidRDefault="00441623" w:rsidP="00441623">
      <w:pPr>
        <w:rPr>
          <w:rFonts w:ascii="Courier New" w:hAnsi="Courier New" w:cs="Courier New"/>
        </w:rPr>
      </w:pPr>
    </w:p>
    <w:p w14:paraId="499B81BF" w14:textId="77777777" w:rsidR="00441623" w:rsidRPr="00FE7188" w:rsidRDefault="00441623" w:rsidP="00441623">
      <w:pPr>
        <w:rPr>
          <w:rFonts w:ascii="Courier New" w:hAnsi="Courier New" w:cs="Courier New"/>
        </w:rPr>
      </w:pPr>
      <w:r w:rsidRPr="00FE7188">
        <w:rPr>
          <w:rFonts w:ascii="Courier New" w:hAnsi="Courier New" w:cs="Courier New"/>
        </w:rPr>
        <w:t>(He needs to get away from this letter. He pulls up a large image of Olivia from her web site and studies it. Then he presses play on a video.)</w:t>
      </w:r>
    </w:p>
    <w:p w14:paraId="6DCD4F2E" w14:textId="77777777" w:rsidR="00441623" w:rsidRPr="00FE7188" w:rsidRDefault="00441623" w:rsidP="00441623">
      <w:pPr>
        <w:rPr>
          <w:rFonts w:ascii="Courier New" w:hAnsi="Courier New" w:cs="Courier New"/>
        </w:rPr>
      </w:pPr>
    </w:p>
    <w:p w14:paraId="78638CE5" w14:textId="77777777" w:rsidR="00441623" w:rsidRPr="00FE7188" w:rsidRDefault="00441623" w:rsidP="00441623">
      <w:pPr>
        <w:rPr>
          <w:rFonts w:ascii="Courier New" w:hAnsi="Courier New" w:cs="Courier New"/>
        </w:rPr>
      </w:pPr>
      <w:r w:rsidRPr="00FE7188">
        <w:rPr>
          <w:rFonts w:ascii="Courier New" w:hAnsi="Courier New" w:cs="Courier New"/>
        </w:rPr>
        <w:t>OLIVIA’S VIDEO:</w:t>
      </w:r>
    </w:p>
    <w:p w14:paraId="1E2130B1" w14:textId="77777777" w:rsidR="00441623" w:rsidRPr="00FE7188" w:rsidRDefault="00441623" w:rsidP="00441623">
      <w:pPr>
        <w:rPr>
          <w:rFonts w:ascii="Courier New" w:hAnsi="Courier New" w:cs="Courier New"/>
        </w:rPr>
      </w:pPr>
      <w:r w:rsidRPr="00FE7188">
        <w:rPr>
          <w:rFonts w:ascii="Courier New" w:hAnsi="Courier New" w:cs="Courier New"/>
        </w:rPr>
        <w:t>Hi, friend. Thank you so much for stopping by my page. I’m so glad you’re here. I hope you've been able to listen to my pieces and explore my work. Please, feel free to e-mail me or to leave comments.</w:t>
      </w:r>
    </w:p>
    <w:p w14:paraId="7A55C7BF" w14:textId="77777777" w:rsidR="00441623" w:rsidRPr="00FE7188" w:rsidRDefault="00441623" w:rsidP="00441623">
      <w:pPr>
        <w:rPr>
          <w:rFonts w:ascii="Courier New" w:hAnsi="Courier New" w:cs="Courier New"/>
        </w:rPr>
      </w:pPr>
    </w:p>
    <w:p w14:paraId="47DCD53C" w14:textId="77777777" w:rsidR="00441623" w:rsidRPr="00FE7188" w:rsidRDefault="00441623" w:rsidP="00441623">
      <w:pPr>
        <w:rPr>
          <w:rFonts w:ascii="Courier New" w:hAnsi="Courier New" w:cs="Courier New"/>
        </w:rPr>
      </w:pPr>
      <w:r w:rsidRPr="00FE7188">
        <w:rPr>
          <w:rFonts w:ascii="Courier New" w:hAnsi="Courier New" w:cs="Courier New"/>
        </w:rPr>
        <w:t xml:space="preserve">Music is my passion, and I dream of sharing this passion with the world. I believe music has the power to transform and to heal, to unify and to transcend the petty banalities of everyday life. </w:t>
      </w:r>
    </w:p>
    <w:p w14:paraId="7DED3988" w14:textId="77777777" w:rsidR="00441623" w:rsidRPr="00FE7188" w:rsidRDefault="00441623" w:rsidP="00441623">
      <w:pPr>
        <w:rPr>
          <w:rFonts w:ascii="Courier New" w:hAnsi="Courier New" w:cs="Courier New"/>
        </w:rPr>
      </w:pPr>
    </w:p>
    <w:p w14:paraId="10C51557" w14:textId="77777777" w:rsidR="00441623" w:rsidRPr="00FE7188" w:rsidRDefault="00441623" w:rsidP="00441623">
      <w:pPr>
        <w:rPr>
          <w:rFonts w:ascii="Courier New" w:hAnsi="Courier New" w:cs="Courier New"/>
        </w:rPr>
      </w:pPr>
      <w:r w:rsidRPr="00FE7188">
        <w:rPr>
          <w:rFonts w:ascii="Courier New" w:hAnsi="Courier New" w:cs="Courier New"/>
        </w:rPr>
        <w:t xml:space="preserve">Before you begin to explore my verse, I hope to leave you with one of my favorite poems, which expresses some of my beliefs about the mysterious depths of great music. This is Sonnets to Orpheus 9, by Rainer Maria Rilke. </w:t>
      </w:r>
    </w:p>
    <w:p w14:paraId="73D052B0" w14:textId="77777777" w:rsidR="00441623" w:rsidRPr="00FE7188" w:rsidRDefault="00441623" w:rsidP="00441623">
      <w:pPr>
        <w:rPr>
          <w:rFonts w:ascii="Courier New" w:hAnsi="Courier New" w:cs="Courier New"/>
        </w:rPr>
      </w:pPr>
    </w:p>
    <w:p w14:paraId="1A0130F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AC00D22" w14:textId="77777777" w:rsidR="00441623" w:rsidRPr="00FE7188" w:rsidRDefault="00441623" w:rsidP="00441623">
      <w:pPr>
        <w:rPr>
          <w:rFonts w:ascii="Courier New" w:hAnsi="Courier New" w:cs="Courier New"/>
        </w:rPr>
      </w:pPr>
      <w:r w:rsidRPr="00FE7188">
        <w:rPr>
          <w:rFonts w:ascii="Courier New" w:hAnsi="Courier New" w:cs="Courier New"/>
        </w:rPr>
        <w:t>I gave you that poem! And you said you didn't even get it.</w:t>
      </w:r>
    </w:p>
    <w:p w14:paraId="74C49AEE" w14:textId="77777777" w:rsidR="00441623" w:rsidRPr="00FE7188" w:rsidRDefault="00441623" w:rsidP="00441623">
      <w:pPr>
        <w:rPr>
          <w:rFonts w:ascii="Courier New" w:hAnsi="Courier New" w:cs="Courier New"/>
        </w:rPr>
      </w:pPr>
    </w:p>
    <w:p w14:paraId="3578848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B816125" w14:textId="77777777" w:rsidR="00441623" w:rsidRPr="00FE7188" w:rsidRDefault="00441623" w:rsidP="00441623">
      <w:pPr>
        <w:rPr>
          <w:rFonts w:ascii="Courier New" w:hAnsi="Courier New" w:cs="Courier New"/>
        </w:rPr>
      </w:pPr>
      <w:r w:rsidRPr="00FE7188">
        <w:rPr>
          <w:rFonts w:ascii="Courier New" w:hAnsi="Courier New" w:cs="Courier New"/>
        </w:rPr>
        <w:t>Only he who has raised</w:t>
      </w:r>
    </w:p>
    <w:p w14:paraId="5D78BF6D" w14:textId="77777777" w:rsidR="00441623" w:rsidRPr="00FE7188" w:rsidRDefault="00441623" w:rsidP="00441623">
      <w:pPr>
        <w:rPr>
          <w:rFonts w:ascii="Courier New" w:hAnsi="Courier New" w:cs="Courier New"/>
        </w:rPr>
      </w:pPr>
      <w:r w:rsidRPr="00FE7188">
        <w:rPr>
          <w:rFonts w:ascii="Courier New" w:hAnsi="Courier New" w:cs="Courier New"/>
        </w:rPr>
        <w:t>his lyre among shadows</w:t>
      </w:r>
    </w:p>
    <w:p w14:paraId="7C54A384" w14:textId="77777777" w:rsidR="00441623" w:rsidRPr="00FE7188" w:rsidRDefault="00441623" w:rsidP="00441623">
      <w:pPr>
        <w:rPr>
          <w:rFonts w:ascii="Courier New" w:hAnsi="Courier New" w:cs="Courier New"/>
        </w:rPr>
      </w:pPr>
      <w:r w:rsidRPr="00FE7188">
        <w:rPr>
          <w:rFonts w:ascii="Courier New" w:hAnsi="Courier New" w:cs="Courier New"/>
        </w:rPr>
        <w:t xml:space="preserve">may find his way back </w:t>
      </w:r>
    </w:p>
    <w:p w14:paraId="561206DF" w14:textId="77777777" w:rsidR="00441623" w:rsidRPr="00FE7188" w:rsidRDefault="00441623" w:rsidP="00441623">
      <w:pPr>
        <w:rPr>
          <w:rFonts w:ascii="Courier New" w:hAnsi="Courier New" w:cs="Courier New"/>
        </w:rPr>
      </w:pPr>
      <w:r w:rsidRPr="00FE7188">
        <w:rPr>
          <w:rFonts w:ascii="Courier New" w:hAnsi="Courier New" w:cs="Courier New"/>
        </w:rPr>
        <w:t>to infinite praise.</w:t>
      </w:r>
    </w:p>
    <w:p w14:paraId="0C9E8609" w14:textId="77777777" w:rsidR="00441623" w:rsidRPr="00FE7188" w:rsidRDefault="00441623" w:rsidP="00441623">
      <w:pPr>
        <w:rPr>
          <w:rFonts w:ascii="Courier New" w:hAnsi="Courier New" w:cs="Courier New"/>
        </w:rPr>
      </w:pPr>
    </w:p>
    <w:p w14:paraId="3888C5C3" w14:textId="77777777" w:rsidR="00441623" w:rsidRPr="00FE7188" w:rsidRDefault="00441623" w:rsidP="00441623">
      <w:pPr>
        <w:rPr>
          <w:rFonts w:ascii="Courier New" w:hAnsi="Courier New" w:cs="Courier New"/>
        </w:rPr>
      </w:pPr>
      <w:r w:rsidRPr="00FE7188">
        <w:rPr>
          <w:rFonts w:ascii="Courier New" w:hAnsi="Courier New" w:cs="Courier New"/>
        </w:rPr>
        <w:t>Only he who has eaten with the dead</w:t>
      </w:r>
    </w:p>
    <w:p w14:paraId="7217900C" w14:textId="77777777" w:rsidR="00441623" w:rsidRPr="00FE7188" w:rsidRDefault="00441623" w:rsidP="00441623">
      <w:pPr>
        <w:rPr>
          <w:rFonts w:ascii="Courier New" w:hAnsi="Courier New" w:cs="Courier New"/>
        </w:rPr>
      </w:pPr>
      <w:r w:rsidRPr="00FE7188">
        <w:rPr>
          <w:rFonts w:ascii="Courier New" w:hAnsi="Courier New" w:cs="Courier New"/>
        </w:rPr>
        <w:t>from the stores of poppy</w:t>
      </w:r>
    </w:p>
    <w:p w14:paraId="0CFDFDC5" w14:textId="77777777" w:rsidR="00441623" w:rsidRPr="00FE7188" w:rsidRDefault="00441623" w:rsidP="00441623">
      <w:pPr>
        <w:rPr>
          <w:rFonts w:ascii="Courier New" w:hAnsi="Courier New" w:cs="Courier New"/>
        </w:rPr>
      </w:pPr>
      <w:r w:rsidRPr="00FE7188">
        <w:rPr>
          <w:rFonts w:ascii="Courier New" w:hAnsi="Courier New" w:cs="Courier New"/>
        </w:rPr>
        <w:t>will never again lose</w:t>
      </w:r>
    </w:p>
    <w:p w14:paraId="06FD2724" w14:textId="77777777" w:rsidR="00441623" w:rsidRPr="00FE7188" w:rsidRDefault="00441623" w:rsidP="00441623">
      <w:pPr>
        <w:rPr>
          <w:rFonts w:ascii="Courier New" w:hAnsi="Courier New" w:cs="Courier New"/>
        </w:rPr>
      </w:pPr>
      <w:r w:rsidRPr="00FE7188">
        <w:rPr>
          <w:rFonts w:ascii="Courier New" w:hAnsi="Courier New" w:cs="Courier New"/>
        </w:rPr>
        <w:t>the softest chord.</w:t>
      </w:r>
    </w:p>
    <w:p w14:paraId="38D348E0" w14:textId="77777777" w:rsidR="00441623" w:rsidRPr="00FE7188" w:rsidRDefault="00441623" w:rsidP="00441623">
      <w:pPr>
        <w:rPr>
          <w:rFonts w:ascii="Courier New" w:hAnsi="Courier New" w:cs="Courier New"/>
        </w:rPr>
      </w:pPr>
    </w:p>
    <w:p w14:paraId="1C9F8714" w14:textId="77777777" w:rsidR="00441623" w:rsidRPr="00FE7188" w:rsidRDefault="00441623" w:rsidP="00441623">
      <w:pPr>
        <w:rPr>
          <w:rFonts w:ascii="Courier New" w:hAnsi="Courier New" w:cs="Courier New"/>
        </w:rPr>
      </w:pPr>
      <w:r w:rsidRPr="00FE7188">
        <w:rPr>
          <w:rFonts w:ascii="Courier New" w:hAnsi="Courier New" w:cs="Courier New"/>
        </w:rPr>
        <w:t>And though the pool's reflection</w:t>
      </w:r>
    </w:p>
    <w:p w14:paraId="2F0DCB9B" w14:textId="77777777" w:rsidR="00441623" w:rsidRPr="00FE7188" w:rsidRDefault="00441623" w:rsidP="00441623">
      <w:pPr>
        <w:rPr>
          <w:rFonts w:ascii="Courier New" w:hAnsi="Courier New" w:cs="Courier New"/>
        </w:rPr>
      </w:pPr>
      <w:r w:rsidRPr="00FE7188">
        <w:rPr>
          <w:rFonts w:ascii="Courier New" w:hAnsi="Courier New" w:cs="Courier New"/>
        </w:rPr>
        <w:t>often blurs before us:</w:t>
      </w:r>
    </w:p>
    <w:p w14:paraId="3F48BBC5" w14:textId="77777777" w:rsidR="00441623" w:rsidRPr="00FE7188" w:rsidRDefault="00441623" w:rsidP="00441623">
      <w:pPr>
        <w:rPr>
          <w:rFonts w:ascii="Courier New" w:hAnsi="Courier New" w:cs="Courier New"/>
        </w:rPr>
      </w:pPr>
      <w:r w:rsidRPr="00FE7188">
        <w:rPr>
          <w:rFonts w:ascii="Courier New" w:hAnsi="Courier New" w:cs="Courier New"/>
        </w:rPr>
        <w:t>Know the image.</w:t>
      </w:r>
    </w:p>
    <w:p w14:paraId="645852D3" w14:textId="77777777" w:rsidR="00441623" w:rsidRPr="00FE7188" w:rsidRDefault="00441623" w:rsidP="00441623">
      <w:pPr>
        <w:rPr>
          <w:rFonts w:ascii="Courier New" w:hAnsi="Courier New" w:cs="Courier New"/>
        </w:rPr>
      </w:pPr>
    </w:p>
    <w:p w14:paraId="2B6E55D3" w14:textId="77777777" w:rsidR="00441623" w:rsidRPr="00FE7188" w:rsidRDefault="00441623" w:rsidP="00441623">
      <w:pPr>
        <w:rPr>
          <w:rFonts w:ascii="Courier New" w:hAnsi="Courier New" w:cs="Courier New"/>
        </w:rPr>
      </w:pPr>
      <w:r w:rsidRPr="00FE7188">
        <w:rPr>
          <w:rFonts w:ascii="Courier New" w:hAnsi="Courier New" w:cs="Courier New"/>
        </w:rPr>
        <w:t>Only in the double realm</w:t>
      </w:r>
    </w:p>
    <w:p w14:paraId="42DF4C14" w14:textId="77777777" w:rsidR="00441623" w:rsidRPr="00FE7188" w:rsidRDefault="00441623" w:rsidP="00441623">
      <w:pPr>
        <w:rPr>
          <w:rFonts w:ascii="Courier New" w:hAnsi="Courier New" w:cs="Courier New"/>
        </w:rPr>
      </w:pPr>
      <w:r w:rsidRPr="00FE7188">
        <w:rPr>
          <w:rFonts w:ascii="Courier New" w:hAnsi="Courier New" w:cs="Courier New"/>
        </w:rPr>
        <w:t>do the voices become</w:t>
      </w:r>
    </w:p>
    <w:p w14:paraId="0B767F99" w14:textId="77777777" w:rsidR="00441623" w:rsidRPr="00FE7188" w:rsidRDefault="00441623" w:rsidP="00441623">
      <w:pPr>
        <w:rPr>
          <w:rFonts w:ascii="Courier New" w:hAnsi="Courier New" w:cs="Courier New"/>
        </w:rPr>
      </w:pPr>
      <w:r w:rsidRPr="00FE7188">
        <w:rPr>
          <w:rFonts w:ascii="Courier New" w:hAnsi="Courier New" w:cs="Courier New"/>
        </w:rPr>
        <w:t>eternal and mild.</w:t>
      </w:r>
    </w:p>
    <w:p w14:paraId="5C09CC60" w14:textId="77777777" w:rsidR="00441623" w:rsidRPr="00FE7188" w:rsidRDefault="00441623" w:rsidP="00441623">
      <w:pPr>
        <w:rPr>
          <w:rFonts w:ascii="Courier New" w:hAnsi="Courier New" w:cs="Courier New"/>
        </w:rPr>
      </w:pPr>
    </w:p>
    <w:p w14:paraId="7EF256C3" w14:textId="77777777" w:rsidR="00441623" w:rsidRPr="00FE7188" w:rsidRDefault="00441623" w:rsidP="00441623">
      <w:pPr>
        <w:rPr>
          <w:rFonts w:ascii="Courier New" w:hAnsi="Courier New" w:cs="Courier New"/>
        </w:rPr>
      </w:pPr>
      <w:r w:rsidRPr="00FE7188">
        <w:rPr>
          <w:rFonts w:ascii="Courier New" w:hAnsi="Courier New" w:cs="Courier New"/>
        </w:rPr>
        <w:t>(The video freezes on a still image of Olivia, and Evan lingers on it for several minutes.)</w:t>
      </w:r>
    </w:p>
    <w:p w14:paraId="31F77984" w14:textId="77777777" w:rsidR="00441623" w:rsidRPr="00FE7188" w:rsidRDefault="00441623" w:rsidP="00441623">
      <w:pPr>
        <w:rPr>
          <w:rFonts w:ascii="Courier New" w:hAnsi="Courier New" w:cs="Courier New"/>
        </w:rPr>
      </w:pPr>
    </w:p>
    <w:p w14:paraId="7DFD8E6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34CC9E8" w14:textId="77777777" w:rsidR="00441623" w:rsidRPr="00FE7188" w:rsidRDefault="00441623" w:rsidP="00441623">
      <w:pPr>
        <w:rPr>
          <w:rFonts w:ascii="Courier New" w:hAnsi="Courier New" w:cs="Courier New"/>
        </w:rPr>
      </w:pPr>
      <w:r w:rsidRPr="00FE7188">
        <w:rPr>
          <w:rFonts w:ascii="Courier New" w:hAnsi="Courier New" w:cs="Courier New"/>
        </w:rPr>
        <w:t>You beautiful wretched conniving transcendent deceitful slut. I drink to you.</w:t>
      </w:r>
    </w:p>
    <w:p w14:paraId="33EA7DA8" w14:textId="77777777" w:rsidR="00441623" w:rsidRPr="00FE7188" w:rsidRDefault="00441623" w:rsidP="00441623">
      <w:pPr>
        <w:rPr>
          <w:rFonts w:ascii="Courier New" w:hAnsi="Courier New" w:cs="Courier New"/>
        </w:rPr>
      </w:pPr>
    </w:p>
    <w:p w14:paraId="45E36E99" w14:textId="77777777" w:rsidR="00441623" w:rsidRPr="00FE7188" w:rsidRDefault="00441623" w:rsidP="00441623">
      <w:pPr>
        <w:rPr>
          <w:rFonts w:ascii="Courier New" w:hAnsi="Courier New" w:cs="Courier New"/>
        </w:rPr>
      </w:pPr>
      <w:r w:rsidRPr="00FE7188">
        <w:rPr>
          <w:rFonts w:ascii="Courier New" w:hAnsi="Courier New" w:cs="Courier New"/>
        </w:rPr>
        <w:t>(He toasts her with a swig of whiskey and then he hits the Replay button. He forwards to the parts he wants to see. He knows how her movements fall to each second of video. As he watches, more notes arrive to Olivia.)</w:t>
      </w:r>
    </w:p>
    <w:p w14:paraId="4116C8E3" w14:textId="77777777" w:rsidR="00441623" w:rsidRPr="00FE7188" w:rsidRDefault="00441623" w:rsidP="00441623">
      <w:pPr>
        <w:rPr>
          <w:rFonts w:ascii="Courier New" w:hAnsi="Courier New" w:cs="Courier New"/>
        </w:rPr>
      </w:pPr>
    </w:p>
    <w:p w14:paraId="2225761F" w14:textId="1332A319" w:rsidR="00441623" w:rsidRPr="00FE7188" w:rsidRDefault="00B3154B" w:rsidP="00441623">
      <w:pPr>
        <w:rPr>
          <w:rFonts w:ascii="Courier New" w:hAnsi="Courier New" w:cs="Courier New"/>
        </w:rPr>
      </w:pPr>
      <w:r>
        <w:rPr>
          <w:rFonts w:ascii="Courier New" w:hAnsi="Courier New" w:cs="Courier New"/>
        </w:rPr>
        <w:t>(Finally, Evan tires o</w:t>
      </w:r>
      <w:r w:rsidR="00441623" w:rsidRPr="00FE7188">
        <w:rPr>
          <w:rFonts w:ascii="Courier New" w:hAnsi="Courier New" w:cs="Courier New"/>
        </w:rPr>
        <w:t xml:space="preserve">f the video and puts on a CD of her singing. He lies down on the couch to go to sleep. When the song ends, the computer suddenly lights up again. There is a rustle at the side of the stage as the robe tossed over </w:t>
      </w:r>
      <w:r>
        <w:rPr>
          <w:rFonts w:ascii="Courier New" w:hAnsi="Courier New" w:cs="Courier New"/>
        </w:rPr>
        <w:t xml:space="preserve">The Stain </w:t>
      </w:r>
      <w:r w:rsidR="00441623" w:rsidRPr="00FE7188">
        <w:rPr>
          <w:rFonts w:ascii="Courier New" w:hAnsi="Courier New" w:cs="Courier New"/>
        </w:rPr>
        <w:t>begins to move. It fills out and Olivia stands up, dressed in the robe, or in her performance gown.)</w:t>
      </w:r>
    </w:p>
    <w:p w14:paraId="12314BF2" w14:textId="77777777" w:rsidR="00441623" w:rsidRPr="00FE7188" w:rsidRDefault="00441623" w:rsidP="00441623">
      <w:pPr>
        <w:rPr>
          <w:rFonts w:ascii="Courier New" w:hAnsi="Courier New" w:cs="Courier New"/>
        </w:rPr>
      </w:pPr>
    </w:p>
    <w:p w14:paraId="083B3DB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3BC1F53" w14:textId="77777777" w:rsidR="00441623" w:rsidRPr="00FE7188" w:rsidRDefault="00441623" w:rsidP="00441623">
      <w:pPr>
        <w:rPr>
          <w:rFonts w:ascii="Courier New" w:hAnsi="Courier New" w:cs="Courier New"/>
        </w:rPr>
      </w:pPr>
      <w:r w:rsidRPr="00FE7188">
        <w:rPr>
          <w:rFonts w:ascii="Courier New" w:hAnsi="Courier New" w:cs="Courier New"/>
        </w:rPr>
        <w:t>(Repeating lines from the video.)</w:t>
      </w:r>
    </w:p>
    <w:p w14:paraId="430A9EAD" w14:textId="77777777" w:rsidR="00441623" w:rsidRPr="00FE7188" w:rsidRDefault="00441623" w:rsidP="00441623">
      <w:pPr>
        <w:rPr>
          <w:rFonts w:ascii="Courier New" w:hAnsi="Courier New" w:cs="Courier New"/>
        </w:rPr>
      </w:pPr>
      <w:r w:rsidRPr="00FE7188">
        <w:rPr>
          <w:rFonts w:ascii="Courier New" w:hAnsi="Courier New" w:cs="Courier New"/>
        </w:rPr>
        <w:t xml:space="preserve">Only he who has eaten...Only he who has eaten...Only he who has eaten with the dead... </w:t>
      </w:r>
    </w:p>
    <w:p w14:paraId="09761F6E" w14:textId="77777777" w:rsidR="00441623" w:rsidRPr="00FE7188" w:rsidRDefault="00441623" w:rsidP="00441623">
      <w:pPr>
        <w:rPr>
          <w:rFonts w:ascii="Courier New" w:hAnsi="Courier New" w:cs="Courier New"/>
        </w:rPr>
      </w:pPr>
    </w:p>
    <w:p w14:paraId="13A06481" w14:textId="77777777" w:rsidR="00441623" w:rsidRPr="00FE7188" w:rsidRDefault="00441623" w:rsidP="00441623">
      <w:pPr>
        <w:rPr>
          <w:rFonts w:ascii="Courier New" w:hAnsi="Courier New" w:cs="Courier New"/>
        </w:rPr>
      </w:pPr>
      <w:r w:rsidRPr="00FE7188">
        <w:rPr>
          <w:rFonts w:ascii="Courier New" w:hAnsi="Courier New" w:cs="Courier New"/>
        </w:rPr>
        <w:t>(After taking some time to adjust back to the physical world, she steps her way over to Evan’s sleeping form. She crouches down so that her face is level with his. She studies him lovingly.)</w:t>
      </w:r>
    </w:p>
    <w:p w14:paraId="0B3C5C6B" w14:textId="77777777" w:rsidR="00441623" w:rsidRPr="00FE7188" w:rsidRDefault="00441623" w:rsidP="00441623">
      <w:pPr>
        <w:rPr>
          <w:rFonts w:ascii="Courier New" w:hAnsi="Courier New" w:cs="Courier New"/>
        </w:rPr>
      </w:pPr>
    </w:p>
    <w:p w14:paraId="25B22726"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3E94B213" w14:textId="77777777" w:rsidR="00441623" w:rsidRPr="00FE7188" w:rsidRDefault="00441623" w:rsidP="00441623">
      <w:pPr>
        <w:rPr>
          <w:rFonts w:ascii="Courier New" w:hAnsi="Courier New" w:cs="Courier New"/>
        </w:rPr>
      </w:pPr>
      <w:r w:rsidRPr="00FE7188">
        <w:rPr>
          <w:rFonts w:ascii="Courier New" w:hAnsi="Courier New" w:cs="Courier New"/>
        </w:rPr>
        <w:t>I never meant to lie to you, darling. I thought I always told the truth. But I didn’t recognize the truth, until it crawled into my skull.</w:t>
      </w:r>
    </w:p>
    <w:p w14:paraId="69805180" w14:textId="77777777" w:rsidR="00441623" w:rsidRPr="00FE7188" w:rsidRDefault="00441623" w:rsidP="00441623">
      <w:pPr>
        <w:rPr>
          <w:rFonts w:ascii="Courier New" w:hAnsi="Courier New" w:cs="Courier New"/>
        </w:rPr>
      </w:pPr>
    </w:p>
    <w:p w14:paraId="7AC38A17" w14:textId="77777777" w:rsidR="00441623" w:rsidRPr="00FE7188" w:rsidRDefault="00441623" w:rsidP="00441623">
      <w:pPr>
        <w:rPr>
          <w:rFonts w:ascii="Courier New" w:hAnsi="Courier New" w:cs="Courier New"/>
        </w:rPr>
      </w:pPr>
      <w:r w:rsidRPr="00FE7188">
        <w:rPr>
          <w:rFonts w:ascii="Courier New" w:hAnsi="Courier New" w:cs="Courier New"/>
        </w:rPr>
        <w:t xml:space="preserve">There’s a pounding in my skull, baby. It echoes like a metronome. Clack. Clack. Clack. Clack. Every second is a half note. </w:t>
      </w:r>
    </w:p>
    <w:p w14:paraId="3A959874" w14:textId="77777777" w:rsidR="00441623" w:rsidRPr="00FE7188" w:rsidRDefault="00441623" w:rsidP="00441623">
      <w:pPr>
        <w:rPr>
          <w:rFonts w:ascii="Courier New" w:hAnsi="Courier New" w:cs="Courier New"/>
        </w:rPr>
      </w:pPr>
    </w:p>
    <w:p w14:paraId="18067CF9" w14:textId="3A1B5B6B" w:rsidR="00441623" w:rsidRPr="00FE7188" w:rsidRDefault="00C7244B" w:rsidP="00441623">
      <w:pPr>
        <w:rPr>
          <w:rFonts w:ascii="Courier New" w:hAnsi="Courier New" w:cs="Courier New"/>
        </w:rPr>
      </w:pPr>
      <w:r w:rsidRPr="00FE7188">
        <w:rPr>
          <w:rFonts w:ascii="Courier New" w:hAnsi="Courier New" w:cs="Courier New"/>
        </w:rPr>
        <w:t>Please help me, baby.</w:t>
      </w:r>
      <w:r w:rsidR="00441623" w:rsidRPr="00FE7188">
        <w:rPr>
          <w:rFonts w:ascii="Courier New" w:hAnsi="Courier New" w:cs="Courier New"/>
        </w:rPr>
        <w:t xml:space="preserve"> They won't leave me alone. They keep touching me. They keep playing with me. Oh, baby, please help me. </w:t>
      </w:r>
    </w:p>
    <w:p w14:paraId="4BF52656" w14:textId="77777777" w:rsidR="00441623" w:rsidRPr="00FE7188" w:rsidRDefault="00441623" w:rsidP="00441623">
      <w:pPr>
        <w:rPr>
          <w:rFonts w:ascii="Courier New" w:hAnsi="Courier New" w:cs="Courier New"/>
        </w:rPr>
      </w:pPr>
      <w:r w:rsidRPr="00FE7188">
        <w:rPr>
          <w:rFonts w:ascii="Courier New" w:hAnsi="Courier New" w:cs="Courier New"/>
        </w:rPr>
        <w:t>(She crawls on top of him and places her head over his chest.)</w:t>
      </w:r>
    </w:p>
    <w:p w14:paraId="16CC8ED5" w14:textId="77777777" w:rsidR="00441623" w:rsidRPr="00FE7188" w:rsidRDefault="00441623" w:rsidP="00441623">
      <w:pPr>
        <w:rPr>
          <w:rFonts w:ascii="Courier New" w:hAnsi="Courier New" w:cs="Courier New"/>
        </w:rPr>
      </w:pPr>
    </w:p>
    <w:p w14:paraId="40902FD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687EFE4" w14:textId="77777777" w:rsidR="00441623" w:rsidRPr="00FE7188" w:rsidRDefault="00441623" w:rsidP="00441623">
      <w:pPr>
        <w:rPr>
          <w:rFonts w:ascii="Courier New" w:hAnsi="Courier New" w:cs="Courier New"/>
        </w:rPr>
      </w:pPr>
      <w:r w:rsidRPr="00FE7188">
        <w:rPr>
          <w:rFonts w:ascii="Courier New" w:hAnsi="Courier New" w:cs="Courier New"/>
        </w:rPr>
        <w:t xml:space="preserve">(Whispers.) Please help me. Please help me. Please help me. </w:t>
      </w:r>
    </w:p>
    <w:p w14:paraId="580B0526" w14:textId="77777777" w:rsidR="00441623" w:rsidRPr="00FE7188" w:rsidRDefault="00441623" w:rsidP="00441623">
      <w:pPr>
        <w:rPr>
          <w:rFonts w:ascii="Courier New" w:hAnsi="Courier New" w:cs="Courier New"/>
        </w:rPr>
      </w:pPr>
    </w:p>
    <w:p w14:paraId="39D15E71" w14:textId="77777777" w:rsidR="00441623" w:rsidRPr="00FE7188" w:rsidRDefault="00441623" w:rsidP="00441623">
      <w:pPr>
        <w:rPr>
          <w:rFonts w:ascii="Courier New" w:hAnsi="Courier New" w:cs="Courier New"/>
        </w:rPr>
      </w:pPr>
      <w:r w:rsidRPr="00FE7188">
        <w:rPr>
          <w:rFonts w:ascii="Courier New" w:hAnsi="Courier New" w:cs="Courier New"/>
        </w:rPr>
        <w:t xml:space="preserve">End of Scene 4. </w:t>
      </w:r>
    </w:p>
    <w:p w14:paraId="3020F483" w14:textId="77777777" w:rsidR="00441623" w:rsidRPr="00FE7188" w:rsidRDefault="00441623" w:rsidP="00441623">
      <w:pPr>
        <w:rPr>
          <w:rFonts w:ascii="Courier New" w:hAnsi="Courier New" w:cs="Courier New"/>
        </w:rPr>
      </w:pPr>
    </w:p>
    <w:p w14:paraId="7B5108CC" w14:textId="77777777" w:rsidR="00441623" w:rsidRPr="00FE7188" w:rsidRDefault="00441623" w:rsidP="00441623">
      <w:pPr>
        <w:rPr>
          <w:rFonts w:ascii="Courier New" w:hAnsi="Courier New" w:cs="Courier New"/>
        </w:rPr>
      </w:pPr>
    </w:p>
    <w:p w14:paraId="6ECB77B0" w14:textId="77777777" w:rsidR="00441623" w:rsidRPr="00FE7188" w:rsidRDefault="00441623" w:rsidP="00441623">
      <w:pPr>
        <w:rPr>
          <w:rFonts w:ascii="Courier New" w:hAnsi="Courier New" w:cs="Courier New"/>
        </w:rPr>
      </w:pPr>
    </w:p>
    <w:p w14:paraId="0EBB8544" w14:textId="77777777" w:rsidR="00441623" w:rsidRPr="00FE7188" w:rsidRDefault="00441623" w:rsidP="00441623">
      <w:pPr>
        <w:rPr>
          <w:rFonts w:ascii="Courier New" w:hAnsi="Courier New" w:cs="Courier New"/>
        </w:rPr>
      </w:pPr>
    </w:p>
    <w:p w14:paraId="4AF42B96" w14:textId="77777777" w:rsidR="00441623" w:rsidRPr="00FE7188" w:rsidRDefault="00441623" w:rsidP="00441623">
      <w:pPr>
        <w:rPr>
          <w:rFonts w:ascii="Courier New" w:hAnsi="Courier New" w:cs="Courier New"/>
        </w:rPr>
      </w:pPr>
    </w:p>
    <w:p w14:paraId="730F6565" w14:textId="77777777" w:rsidR="00B3154B" w:rsidRDefault="00B3154B">
      <w:pPr>
        <w:rPr>
          <w:rFonts w:ascii="Courier New" w:hAnsi="Courier New" w:cs="Courier New"/>
        </w:rPr>
      </w:pPr>
      <w:r>
        <w:rPr>
          <w:rFonts w:ascii="Courier New" w:hAnsi="Courier New" w:cs="Courier New"/>
        </w:rPr>
        <w:br w:type="page"/>
      </w:r>
    </w:p>
    <w:p w14:paraId="143907F1" w14:textId="18A7A91C" w:rsidR="00441623" w:rsidRPr="00FE7188" w:rsidRDefault="00441623" w:rsidP="00441623">
      <w:pPr>
        <w:rPr>
          <w:rFonts w:ascii="Courier New" w:hAnsi="Courier New" w:cs="Courier New"/>
        </w:rPr>
      </w:pPr>
      <w:r w:rsidRPr="00FE7188">
        <w:rPr>
          <w:rFonts w:ascii="Courier New" w:hAnsi="Courier New" w:cs="Courier New"/>
        </w:rPr>
        <w:t>Scene 5</w:t>
      </w:r>
    </w:p>
    <w:p w14:paraId="6AF251FC" w14:textId="77777777" w:rsidR="00441623" w:rsidRPr="00FE7188" w:rsidRDefault="00441623" w:rsidP="00441623">
      <w:pPr>
        <w:rPr>
          <w:rFonts w:ascii="Courier New" w:hAnsi="Courier New" w:cs="Courier New"/>
        </w:rPr>
      </w:pPr>
    </w:p>
    <w:p w14:paraId="6D401B8B" w14:textId="77777777" w:rsidR="00441623" w:rsidRPr="00FE7188" w:rsidRDefault="00441623" w:rsidP="00441623">
      <w:pPr>
        <w:rPr>
          <w:rFonts w:ascii="Courier New" w:hAnsi="Courier New" w:cs="Courier New"/>
        </w:rPr>
      </w:pPr>
      <w:r w:rsidRPr="00FE7188">
        <w:rPr>
          <w:rFonts w:ascii="Courier New" w:hAnsi="Courier New" w:cs="Courier New"/>
        </w:rPr>
        <w:t>(Logan sits inside his bathroom, waiting to begin his session. The floor of the bathroom is full of red rose petals and half-burned candles. Finally, his Skype phone rings.)</w:t>
      </w:r>
    </w:p>
    <w:p w14:paraId="4F6D8C05" w14:textId="77777777" w:rsidR="00441623" w:rsidRPr="00FE7188" w:rsidRDefault="00441623" w:rsidP="00441623">
      <w:pPr>
        <w:rPr>
          <w:rFonts w:ascii="Courier New" w:hAnsi="Courier New" w:cs="Courier New"/>
        </w:rPr>
      </w:pPr>
    </w:p>
    <w:p w14:paraId="38A184A4"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76A65D7" w14:textId="77777777" w:rsidR="00441623" w:rsidRPr="00FE7188" w:rsidRDefault="00441623" w:rsidP="00441623">
      <w:pPr>
        <w:rPr>
          <w:rFonts w:ascii="Courier New" w:hAnsi="Courier New" w:cs="Courier New"/>
        </w:rPr>
      </w:pPr>
      <w:r w:rsidRPr="00FE7188">
        <w:rPr>
          <w:rFonts w:ascii="Courier New" w:hAnsi="Courier New" w:cs="Courier New"/>
        </w:rPr>
        <w:t>Hello there. How are you tonight?</w:t>
      </w:r>
    </w:p>
    <w:p w14:paraId="37D1AFEA" w14:textId="77777777" w:rsidR="00441623" w:rsidRPr="00FE7188" w:rsidRDefault="00441623" w:rsidP="00441623">
      <w:pPr>
        <w:rPr>
          <w:rFonts w:ascii="Courier New" w:hAnsi="Courier New" w:cs="Courier New"/>
        </w:rPr>
      </w:pPr>
    </w:p>
    <w:p w14:paraId="02567070"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92436A7" w14:textId="77777777" w:rsidR="00441623" w:rsidRPr="00FE7188" w:rsidRDefault="00441623" w:rsidP="00441623">
      <w:pPr>
        <w:rPr>
          <w:rFonts w:ascii="Courier New" w:hAnsi="Courier New" w:cs="Courier New"/>
        </w:rPr>
      </w:pPr>
      <w:r w:rsidRPr="00FE7188">
        <w:rPr>
          <w:rFonts w:ascii="Courier New" w:hAnsi="Courier New" w:cs="Courier New"/>
        </w:rPr>
        <w:t>(Ponders the screen but does not respond.)</w:t>
      </w:r>
    </w:p>
    <w:p w14:paraId="0D5186D4" w14:textId="77777777" w:rsidR="00441623" w:rsidRPr="00FE7188" w:rsidRDefault="00441623" w:rsidP="00441623">
      <w:pPr>
        <w:rPr>
          <w:rFonts w:ascii="Courier New" w:hAnsi="Courier New" w:cs="Courier New"/>
        </w:rPr>
      </w:pPr>
    </w:p>
    <w:p w14:paraId="0BAE3B8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62F3D1B" w14:textId="77777777" w:rsidR="00441623" w:rsidRPr="00FE7188" w:rsidRDefault="00441623" w:rsidP="00441623">
      <w:pPr>
        <w:rPr>
          <w:rFonts w:ascii="Courier New" w:hAnsi="Courier New" w:cs="Courier New"/>
        </w:rPr>
      </w:pPr>
      <w:r w:rsidRPr="00FE7188">
        <w:rPr>
          <w:rFonts w:ascii="Courier New" w:hAnsi="Courier New" w:cs="Courier New"/>
        </w:rPr>
        <w:t xml:space="preserve">Can you hear me? Are we set up on sound? ... CAN. YOU. HEEEAR. MEEEEE?  (Fiddles with microphone.) Fucking Tad. I told him not to fuck around with cheap equipment. Next time governor of New Jersey wants to </w:t>
      </w:r>
      <w:r w:rsidRPr="00B3154B">
        <w:rPr>
          <w:rFonts w:ascii="Courier New" w:hAnsi="Courier New" w:cs="Courier New"/>
          <w:i/>
        </w:rPr>
        <w:t>record</w:t>
      </w:r>
      <w:r w:rsidRPr="00FE7188">
        <w:rPr>
          <w:rFonts w:ascii="Courier New" w:hAnsi="Courier New" w:cs="Courier New"/>
        </w:rPr>
        <w:t xml:space="preserve"> everything ... (To someone else.) Tad! Hey, Tad! Stop whacking off and get your lazy ass over here!</w:t>
      </w:r>
    </w:p>
    <w:p w14:paraId="4D480714" w14:textId="77777777" w:rsidR="00441623" w:rsidRPr="00FE7188" w:rsidRDefault="00441623" w:rsidP="00441623">
      <w:pPr>
        <w:rPr>
          <w:rFonts w:ascii="Courier New" w:hAnsi="Courier New" w:cs="Courier New"/>
        </w:rPr>
      </w:pPr>
    </w:p>
    <w:p w14:paraId="5F447509"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04AD440" w14:textId="77777777" w:rsidR="00441623" w:rsidRPr="00FE7188" w:rsidRDefault="00441623" w:rsidP="00441623">
      <w:pPr>
        <w:rPr>
          <w:rFonts w:ascii="Courier New" w:hAnsi="Courier New" w:cs="Courier New"/>
        </w:rPr>
      </w:pPr>
      <w:r w:rsidRPr="00FE7188">
        <w:rPr>
          <w:rFonts w:ascii="Courier New" w:hAnsi="Courier New" w:cs="Courier New"/>
        </w:rPr>
        <w:t xml:space="preserve">(Snaps out of his trance.) I’m here. I can hear you. </w:t>
      </w:r>
    </w:p>
    <w:p w14:paraId="31BD905D" w14:textId="77777777" w:rsidR="00441623" w:rsidRPr="00FE7188" w:rsidRDefault="00441623" w:rsidP="00441623">
      <w:pPr>
        <w:rPr>
          <w:rFonts w:ascii="Courier New" w:hAnsi="Courier New" w:cs="Courier New"/>
        </w:rPr>
      </w:pPr>
    </w:p>
    <w:p w14:paraId="505815F4"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E4F0722" w14:textId="1B2BCAD9" w:rsidR="00441623" w:rsidRPr="00FE7188" w:rsidRDefault="00441623" w:rsidP="00441623">
      <w:pPr>
        <w:rPr>
          <w:rFonts w:ascii="Courier New" w:hAnsi="Courier New" w:cs="Courier New"/>
        </w:rPr>
      </w:pPr>
      <w:r w:rsidRPr="00FE7188">
        <w:rPr>
          <w:rFonts w:ascii="Courier New" w:hAnsi="Courier New" w:cs="Courier New"/>
        </w:rPr>
        <w:t>Oh! Okay, then. Well, I, um — (To someone else.) Never mind! I – I won’t be requirin</w:t>
      </w:r>
      <w:r w:rsidR="00B3154B">
        <w:rPr>
          <w:rFonts w:ascii="Courier New" w:hAnsi="Courier New" w:cs="Courier New"/>
        </w:rPr>
        <w:t>g tech support anymore. You can...</w:t>
      </w:r>
      <w:r w:rsidRPr="00FE7188">
        <w:rPr>
          <w:rFonts w:ascii="Courier New" w:hAnsi="Courier New" w:cs="Courier New"/>
        </w:rPr>
        <w:t>go back to your business. (To Logan) So. Ahem. Last time we met, we dipped into some of the obstacles preventing you from optimizing your selfhood. How would you like to direct today's session? Where would you like to go?</w:t>
      </w:r>
    </w:p>
    <w:p w14:paraId="18D186DC" w14:textId="77777777" w:rsidR="00441623" w:rsidRPr="00FE7188" w:rsidRDefault="00441623" w:rsidP="00441623">
      <w:pPr>
        <w:rPr>
          <w:rFonts w:ascii="Courier New" w:hAnsi="Courier New" w:cs="Courier New"/>
        </w:rPr>
      </w:pPr>
    </w:p>
    <w:p w14:paraId="392F61C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9C7613D" w14:textId="77777777" w:rsidR="00441623" w:rsidRPr="00FE7188" w:rsidRDefault="00441623" w:rsidP="00441623">
      <w:pPr>
        <w:rPr>
          <w:rFonts w:ascii="Courier New" w:hAnsi="Courier New" w:cs="Courier New"/>
        </w:rPr>
      </w:pPr>
      <w:r w:rsidRPr="00FE7188">
        <w:rPr>
          <w:rFonts w:ascii="Courier New" w:hAnsi="Courier New" w:cs="Courier New"/>
        </w:rPr>
        <w:t>Nowhere. I like my home.</w:t>
      </w:r>
    </w:p>
    <w:p w14:paraId="20EA5FB7" w14:textId="77777777" w:rsidR="00441623" w:rsidRPr="00FE7188" w:rsidRDefault="00441623" w:rsidP="00441623">
      <w:pPr>
        <w:rPr>
          <w:rFonts w:ascii="Courier New" w:hAnsi="Courier New" w:cs="Courier New"/>
        </w:rPr>
      </w:pPr>
    </w:p>
    <w:p w14:paraId="5A66C14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9E9E5F4" w14:textId="3AC96134" w:rsidR="00441623" w:rsidRPr="00FE7188" w:rsidRDefault="00441623" w:rsidP="00441623">
      <w:pPr>
        <w:rPr>
          <w:rFonts w:ascii="Courier New" w:hAnsi="Courier New" w:cs="Courier New"/>
        </w:rPr>
      </w:pPr>
      <w:r w:rsidRPr="00FE7188">
        <w:rPr>
          <w:rFonts w:ascii="Courier New" w:hAnsi="Courier New" w:cs="Courier New"/>
        </w:rPr>
        <w:t>I mean, what would you like to talk about?</w:t>
      </w:r>
    </w:p>
    <w:p w14:paraId="5AA2D630" w14:textId="77777777" w:rsidR="006011A6" w:rsidRPr="00FE7188" w:rsidRDefault="006011A6" w:rsidP="00441623">
      <w:pPr>
        <w:rPr>
          <w:rFonts w:ascii="Courier New" w:hAnsi="Courier New" w:cs="Courier New"/>
        </w:rPr>
      </w:pPr>
    </w:p>
    <w:p w14:paraId="4D27B48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744A42A" w14:textId="77777777" w:rsidR="00441623" w:rsidRPr="00FE7188" w:rsidRDefault="00441623" w:rsidP="00441623">
      <w:pPr>
        <w:rPr>
          <w:rFonts w:ascii="Courier New" w:hAnsi="Courier New" w:cs="Courier New"/>
        </w:rPr>
      </w:pPr>
      <w:r w:rsidRPr="00FE7188">
        <w:rPr>
          <w:rFonts w:ascii="Courier New" w:hAnsi="Courier New" w:cs="Courier New"/>
        </w:rPr>
        <w:t>Oh. (Looks around and sweeps a hand across the petals.) Afterlife.</w:t>
      </w:r>
    </w:p>
    <w:p w14:paraId="6F5A96ED" w14:textId="77777777" w:rsidR="00441623" w:rsidRPr="00FE7188" w:rsidRDefault="00441623" w:rsidP="00441623">
      <w:pPr>
        <w:rPr>
          <w:rFonts w:ascii="Courier New" w:hAnsi="Courier New" w:cs="Courier New"/>
        </w:rPr>
      </w:pPr>
    </w:p>
    <w:p w14:paraId="015D00BB" w14:textId="77777777" w:rsidR="00441623" w:rsidRPr="00FE7188" w:rsidRDefault="00441623" w:rsidP="00441623">
      <w:pPr>
        <w:rPr>
          <w:rFonts w:ascii="Courier New" w:hAnsi="Courier New" w:cs="Courier New"/>
        </w:rPr>
      </w:pPr>
      <w:r w:rsidRPr="00FE7188">
        <w:rPr>
          <w:rFonts w:ascii="Courier New" w:hAnsi="Courier New" w:cs="Courier New"/>
        </w:rPr>
        <w:t xml:space="preserve">CANDIE: </w:t>
      </w:r>
    </w:p>
    <w:p w14:paraId="67F1B882" w14:textId="77777777" w:rsidR="00441623" w:rsidRPr="00FE7188" w:rsidRDefault="00441623" w:rsidP="00441623">
      <w:pPr>
        <w:rPr>
          <w:rFonts w:ascii="Courier New" w:hAnsi="Courier New" w:cs="Courier New"/>
        </w:rPr>
      </w:pPr>
      <w:r w:rsidRPr="00FE7188">
        <w:rPr>
          <w:rFonts w:ascii="Courier New" w:hAnsi="Courier New" w:cs="Courier New"/>
        </w:rPr>
        <w:t>What do you mean? Afterlife?</w:t>
      </w:r>
    </w:p>
    <w:p w14:paraId="3F40445F" w14:textId="77777777" w:rsidR="00441623" w:rsidRPr="00FE7188" w:rsidRDefault="00441623" w:rsidP="00441623">
      <w:pPr>
        <w:rPr>
          <w:rFonts w:ascii="Courier New" w:hAnsi="Courier New" w:cs="Courier New"/>
        </w:rPr>
      </w:pPr>
    </w:p>
    <w:p w14:paraId="1F8BBA18"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E6EEC6E" w14:textId="77777777" w:rsidR="00441623" w:rsidRPr="00FE7188" w:rsidRDefault="00441623" w:rsidP="00441623">
      <w:pPr>
        <w:rPr>
          <w:rFonts w:ascii="Courier New" w:hAnsi="Courier New" w:cs="Courier New"/>
        </w:rPr>
      </w:pPr>
      <w:r w:rsidRPr="00FE7188">
        <w:rPr>
          <w:rFonts w:ascii="Courier New" w:hAnsi="Courier New" w:cs="Courier New"/>
        </w:rPr>
        <w:t>I don't believe in heaven. And I definitely don't believe in hell. I’d like to believe in God. I don't know if I believe in ghosts, but I think, maybe. I think we all leave something behind, but I don't know what it is. It's like dark matter. Do you know dark matter?</w:t>
      </w:r>
    </w:p>
    <w:p w14:paraId="10711D44" w14:textId="77777777" w:rsidR="00441623" w:rsidRPr="00FE7188" w:rsidRDefault="00441623" w:rsidP="00441623">
      <w:pPr>
        <w:rPr>
          <w:rFonts w:ascii="Courier New" w:hAnsi="Courier New" w:cs="Courier New"/>
        </w:rPr>
      </w:pPr>
    </w:p>
    <w:p w14:paraId="5E7C835B"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9C8291A" w14:textId="77777777" w:rsidR="00441623" w:rsidRPr="00FE7188" w:rsidRDefault="00441623" w:rsidP="00441623">
      <w:pPr>
        <w:rPr>
          <w:rFonts w:ascii="Courier New" w:hAnsi="Courier New" w:cs="Courier New"/>
        </w:rPr>
      </w:pPr>
      <w:r w:rsidRPr="00FE7188">
        <w:rPr>
          <w:rFonts w:ascii="Courier New" w:hAnsi="Courier New" w:cs="Courier New"/>
        </w:rPr>
        <w:t>Yes. I've heard of it.</w:t>
      </w:r>
    </w:p>
    <w:p w14:paraId="3EDDABA1" w14:textId="77777777" w:rsidR="00441623" w:rsidRPr="00FE7188" w:rsidRDefault="00441623" w:rsidP="00441623">
      <w:pPr>
        <w:rPr>
          <w:rFonts w:ascii="Courier New" w:hAnsi="Courier New" w:cs="Courier New"/>
        </w:rPr>
      </w:pPr>
    </w:p>
    <w:p w14:paraId="590E098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A8FF87B" w14:textId="77777777" w:rsidR="00441623" w:rsidRPr="00FE7188" w:rsidRDefault="00441623" w:rsidP="00441623">
      <w:pPr>
        <w:rPr>
          <w:rFonts w:ascii="Courier New" w:hAnsi="Courier New" w:cs="Courier New"/>
        </w:rPr>
      </w:pPr>
      <w:r w:rsidRPr="00FE7188">
        <w:rPr>
          <w:rFonts w:ascii="Courier New" w:hAnsi="Courier New" w:cs="Courier New"/>
        </w:rPr>
        <w:t>It's like, the opposite of matter. It's not really there, and they didn't know about it for a long time, but then they said that if you listen carefully in space, you can hear it scream. You know how we're all made out of atoms? I think, maybe, when we die, we create the opposite of atoms. Like, negative space. And it works like a magnet, drawing the positive space we used to know as close as we can, until there's no more room to breathe.</w:t>
      </w:r>
    </w:p>
    <w:p w14:paraId="503C2CE5" w14:textId="77777777" w:rsidR="00441623" w:rsidRPr="00FE7188" w:rsidRDefault="00441623" w:rsidP="00441623">
      <w:pPr>
        <w:rPr>
          <w:rFonts w:ascii="Courier New" w:hAnsi="Courier New" w:cs="Courier New"/>
        </w:rPr>
      </w:pPr>
    </w:p>
    <w:p w14:paraId="2F933F75"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EF6456B" w14:textId="37484D01" w:rsidR="00441623" w:rsidRPr="00FE7188" w:rsidRDefault="00100FC9" w:rsidP="00441623">
      <w:pPr>
        <w:rPr>
          <w:rFonts w:ascii="Courier New" w:hAnsi="Courier New" w:cs="Courier New"/>
        </w:rPr>
      </w:pPr>
      <w:r>
        <w:rPr>
          <w:rFonts w:ascii="Courier New" w:hAnsi="Courier New" w:cs="Courier New"/>
        </w:rPr>
        <w:t>...</w:t>
      </w:r>
      <w:r w:rsidR="00441623" w:rsidRPr="00FE7188">
        <w:rPr>
          <w:rFonts w:ascii="Courier New" w:hAnsi="Courier New" w:cs="Courier New"/>
        </w:rPr>
        <w:t>Do you keep your windows open at home? Fresh air and sunshine are great medicine for emotional pain.</w:t>
      </w:r>
    </w:p>
    <w:p w14:paraId="08D1F284" w14:textId="77777777" w:rsidR="00441623" w:rsidRPr="00FE7188" w:rsidRDefault="00441623" w:rsidP="00441623">
      <w:pPr>
        <w:rPr>
          <w:rFonts w:ascii="Courier New" w:hAnsi="Courier New" w:cs="Courier New"/>
        </w:rPr>
      </w:pPr>
    </w:p>
    <w:p w14:paraId="795160DB"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1FDA686" w14:textId="77777777" w:rsidR="00441623" w:rsidRPr="00FE7188" w:rsidRDefault="00441623" w:rsidP="00441623">
      <w:pPr>
        <w:rPr>
          <w:rFonts w:ascii="Courier New" w:hAnsi="Courier New" w:cs="Courier New"/>
        </w:rPr>
      </w:pPr>
      <w:r w:rsidRPr="00FE7188">
        <w:rPr>
          <w:rFonts w:ascii="Courier New" w:hAnsi="Courier New" w:cs="Courier New"/>
        </w:rPr>
        <w:t xml:space="preserve">No, I don't open my windows that much. It rains a lot here. Like, all the time. </w:t>
      </w:r>
    </w:p>
    <w:p w14:paraId="3AEA2AFC" w14:textId="77777777" w:rsidR="00441623" w:rsidRPr="00FE7188" w:rsidRDefault="00441623" w:rsidP="00441623">
      <w:pPr>
        <w:rPr>
          <w:rFonts w:ascii="Courier New" w:hAnsi="Courier New" w:cs="Courier New"/>
        </w:rPr>
      </w:pPr>
    </w:p>
    <w:p w14:paraId="447FEA40"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A4A77E2" w14:textId="77777777" w:rsidR="00441623" w:rsidRPr="00FE7188" w:rsidRDefault="00441623" w:rsidP="00441623">
      <w:pPr>
        <w:rPr>
          <w:rFonts w:ascii="Courier New" w:hAnsi="Courier New" w:cs="Courier New"/>
        </w:rPr>
      </w:pPr>
      <w:r w:rsidRPr="00FE7188">
        <w:rPr>
          <w:rFonts w:ascii="Courier New" w:hAnsi="Courier New" w:cs="Courier New"/>
        </w:rPr>
        <w:t xml:space="preserve">That can be depressing for some people. </w:t>
      </w:r>
    </w:p>
    <w:p w14:paraId="15E602C1" w14:textId="77777777" w:rsidR="00441623" w:rsidRPr="00FE7188" w:rsidRDefault="00441623" w:rsidP="00441623">
      <w:pPr>
        <w:rPr>
          <w:rFonts w:ascii="Courier New" w:hAnsi="Courier New" w:cs="Courier New"/>
        </w:rPr>
      </w:pPr>
    </w:p>
    <w:p w14:paraId="34045E16"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69A3FC5" w14:textId="77777777" w:rsidR="00441623" w:rsidRPr="00FE7188" w:rsidRDefault="00441623" w:rsidP="00441623">
      <w:pPr>
        <w:rPr>
          <w:rFonts w:ascii="Courier New" w:hAnsi="Courier New" w:cs="Courier New"/>
        </w:rPr>
      </w:pPr>
      <w:r w:rsidRPr="00FE7188">
        <w:rPr>
          <w:rFonts w:ascii="Courier New" w:hAnsi="Courier New" w:cs="Courier New"/>
        </w:rPr>
        <w:t xml:space="preserve">It can be dangerous for some people. I just...I don't like water. I don't like being outside. Because of the rain. And the space. </w:t>
      </w:r>
    </w:p>
    <w:p w14:paraId="068D30E0" w14:textId="77777777" w:rsidR="00441623" w:rsidRPr="00FE7188" w:rsidRDefault="00441623" w:rsidP="00441623">
      <w:pPr>
        <w:rPr>
          <w:rFonts w:ascii="Courier New" w:hAnsi="Courier New" w:cs="Courier New"/>
        </w:rPr>
      </w:pPr>
    </w:p>
    <w:p w14:paraId="7198BFB6"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0BFFAE1E" w14:textId="77777777" w:rsidR="00441623" w:rsidRPr="00FE7188" w:rsidRDefault="00441623" w:rsidP="00441623">
      <w:pPr>
        <w:rPr>
          <w:rFonts w:ascii="Courier New" w:hAnsi="Courier New" w:cs="Courier New"/>
        </w:rPr>
      </w:pPr>
      <w:r w:rsidRPr="00FE7188">
        <w:rPr>
          <w:rFonts w:ascii="Courier New" w:hAnsi="Courier New" w:cs="Courier New"/>
        </w:rPr>
        <w:t>Space?</w:t>
      </w:r>
    </w:p>
    <w:p w14:paraId="6AC77842" w14:textId="77777777" w:rsidR="00441623" w:rsidRPr="00FE7188" w:rsidRDefault="00441623" w:rsidP="00441623">
      <w:pPr>
        <w:rPr>
          <w:rFonts w:ascii="Courier New" w:hAnsi="Courier New" w:cs="Courier New"/>
        </w:rPr>
      </w:pPr>
    </w:p>
    <w:p w14:paraId="015D612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6641137" w14:textId="77777777" w:rsidR="00441623" w:rsidRPr="00FE7188" w:rsidRDefault="00441623" w:rsidP="00441623">
      <w:pPr>
        <w:rPr>
          <w:rFonts w:ascii="Courier New" w:hAnsi="Courier New" w:cs="Courier New"/>
        </w:rPr>
      </w:pPr>
      <w:r w:rsidRPr="00FE7188">
        <w:rPr>
          <w:rFonts w:ascii="Courier New" w:hAnsi="Courier New" w:cs="Courier New"/>
        </w:rPr>
        <w:t>I don’t like space very much. I mean, I’m okay with it, in my home, in the bathroom, under the kitchen table, but I don’t like the space outside, or like, atmospheric space. I wish the world were flat. So the space could at least be in one direction. But, it’s, like, all around us, you know?</w:t>
      </w:r>
    </w:p>
    <w:p w14:paraId="77F57033" w14:textId="77777777" w:rsidR="00441623" w:rsidRPr="00FE7188" w:rsidRDefault="00441623" w:rsidP="00441623">
      <w:pPr>
        <w:rPr>
          <w:rFonts w:ascii="Courier New" w:hAnsi="Courier New" w:cs="Courier New"/>
        </w:rPr>
      </w:pPr>
    </w:p>
    <w:p w14:paraId="1DDE5E9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6E0CA9B" w14:textId="77777777" w:rsidR="00441623" w:rsidRPr="00FE7188" w:rsidRDefault="00441623" w:rsidP="00441623">
      <w:pPr>
        <w:rPr>
          <w:rFonts w:ascii="Courier New" w:hAnsi="Courier New" w:cs="Courier New"/>
        </w:rPr>
      </w:pPr>
      <w:r w:rsidRPr="00FE7188">
        <w:rPr>
          <w:rFonts w:ascii="Courier New" w:hAnsi="Courier New" w:cs="Courier New"/>
        </w:rPr>
        <w:t>Yes. There is space. All around us.</w:t>
      </w:r>
    </w:p>
    <w:p w14:paraId="28C99C23" w14:textId="77777777" w:rsidR="00441623" w:rsidRPr="00FE7188" w:rsidRDefault="00441623" w:rsidP="00441623">
      <w:pPr>
        <w:rPr>
          <w:rFonts w:ascii="Courier New" w:hAnsi="Courier New" w:cs="Courier New"/>
        </w:rPr>
      </w:pPr>
    </w:p>
    <w:p w14:paraId="5977C00F"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20FD504" w14:textId="717070BA" w:rsidR="00441623" w:rsidRPr="00FE7188" w:rsidRDefault="00441623" w:rsidP="00441623">
      <w:pPr>
        <w:rPr>
          <w:rFonts w:ascii="Courier New" w:hAnsi="Courier New" w:cs="Courier New"/>
        </w:rPr>
      </w:pPr>
      <w:r w:rsidRPr="00FE7188">
        <w:rPr>
          <w:rFonts w:ascii="Courier New" w:hAnsi="Courier New" w:cs="Courier New"/>
        </w:rPr>
        <w:t>Did you know that the diameter of the sun is 1.392 million kilometers? It’s like the biggest thing in our solar system by far, because you could fit one million Earths inside the sun, and still have room for like, Jupiter and a swimming pool. But the sun isn’t even the biggest thing in outer space. There’s another star, it’s called Betelgeuse, and it’s 700 times bigger than the sun. I think, in outer space, the sun is like, just a marble. Space is jus</w:t>
      </w:r>
      <w:r w:rsidR="00100FC9">
        <w:rPr>
          <w:rFonts w:ascii="Courier New" w:hAnsi="Courier New" w:cs="Courier New"/>
        </w:rPr>
        <w:t>t...</w:t>
      </w:r>
      <w:r w:rsidRPr="00FE7188">
        <w:rPr>
          <w:rFonts w:ascii="Courier New" w:hAnsi="Courier New" w:cs="Courier New"/>
        </w:rPr>
        <w:t xml:space="preserve">so big. Like, if you floated away, where would you go? </w:t>
      </w:r>
    </w:p>
    <w:p w14:paraId="146BE4EE" w14:textId="77777777" w:rsidR="00441623" w:rsidRPr="00FE7188" w:rsidRDefault="00441623" w:rsidP="00441623">
      <w:pPr>
        <w:rPr>
          <w:rFonts w:ascii="Courier New" w:hAnsi="Courier New" w:cs="Courier New"/>
        </w:rPr>
      </w:pPr>
    </w:p>
    <w:p w14:paraId="0A3A3636"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63E6E7C" w14:textId="77777777" w:rsidR="00441623" w:rsidRPr="00FE7188" w:rsidRDefault="00441623" w:rsidP="00441623">
      <w:pPr>
        <w:rPr>
          <w:rFonts w:ascii="Courier New" w:hAnsi="Courier New" w:cs="Courier New"/>
        </w:rPr>
      </w:pPr>
      <w:r w:rsidRPr="00FE7188">
        <w:rPr>
          <w:rFonts w:ascii="Courier New" w:hAnsi="Courier New" w:cs="Courier New"/>
        </w:rPr>
        <w:t>You pose an intriguing question.</w:t>
      </w:r>
    </w:p>
    <w:p w14:paraId="54218614" w14:textId="77777777" w:rsidR="00441623" w:rsidRPr="00FE7188" w:rsidRDefault="00441623" w:rsidP="00441623">
      <w:pPr>
        <w:rPr>
          <w:rFonts w:ascii="Courier New" w:hAnsi="Courier New" w:cs="Courier New"/>
        </w:rPr>
      </w:pPr>
    </w:p>
    <w:p w14:paraId="252190FF"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13C4576A" w14:textId="77777777" w:rsidR="00441623" w:rsidRPr="00FE7188" w:rsidRDefault="00441623" w:rsidP="00441623">
      <w:pPr>
        <w:rPr>
          <w:rFonts w:ascii="Courier New" w:hAnsi="Courier New" w:cs="Courier New"/>
        </w:rPr>
      </w:pPr>
      <w:r w:rsidRPr="00FE7188">
        <w:rPr>
          <w:rFonts w:ascii="Courier New" w:hAnsi="Courier New" w:cs="Courier New"/>
        </w:rPr>
        <w:t xml:space="preserve">I don’t want to float away. I don’t want anyone to float away. </w:t>
      </w:r>
    </w:p>
    <w:p w14:paraId="6E5A29A3" w14:textId="77777777" w:rsidR="00441623" w:rsidRPr="00FE7188" w:rsidRDefault="00441623" w:rsidP="00441623">
      <w:pPr>
        <w:rPr>
          <w:rFonts w:ascii="Courier New" w:hAnsi="Courier New" w:cs="Courier New"/>
        </w:rPr>
      </w:pPr>
    </w:p>
    <w:p w14:paraId="13FC51E5"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1DE8573" w14:textId="77777777" w:rsidR="00441623" w:rsidRPr="00FE7188" w:rsidRDefault="00441623" w:rsidP="00441623">
      <w:pPr>
        <w:rPr>
          <w:rFonts w:ascii="Courier New" w:hAnsi="Courier New" w:cs="Courier New"/>
        </w:rPr>
      </w:pPr>
      <w:r w:rsidRPr="00FE7188">
        <w:rPr>
          <w:rFonts w:ascii="Courier New" w:hAnsi="Courier New" w:cs="Courier New"/>
        </w:rPr>
        <w:t>I think that’s admirable of you.</w:t>
      </w:r>
    </w:p>
    <w:p w14:paraId="60B25CA6" w14:textId="77777777" w:rsidR="00441623" w:rsidRPr="00FE7188" w:rsidRDefault="00441623" w:rsidP="00441623">
      <w:pPr>
        <w:rPr>
          <w:rFonts w:ascii="Courier New" w:hAnsi="Courier New" w:cs="Courier New"/>
        </w:rPr>
      </w:pPr>
    </w:p>
    <w:p w14:paraId="35993E46"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52F6C178" w14:textId="5D589C79" w:rsidR="00441623" w:rsidRPr="00FE7188" w:rsidRDefault="00441623" w:rsidP="00441623">
      <w:pPr>
        <w:rPr>
          <w:rFonts w:ascii="Courier New" w:hAnsi="Courier New" w:cs="Courier New"/>
        </w:rPr>
      </w:pPr>
      <w:r w:rsidRPr="00FE7188">
        <w:rPr>
          <w:rFonts w:ascii="Courier New" w:hAnsi="Courier New" w:cs="Courier New"/>
        </w:rPr>
        <w:t>You know how sometimes they’ll say, “a web of stars</w:t>
      </w:r>
      <w:r w:rsidR="00100FC9">
        <w:rPr>
          <w:rFonts w:ascii="Courier New" w:hAnsi="Courier New" w:cs="Courier New"/>
        </w:rPr>
        <w:t>?” Do you know that phrase? ...</w:t>
      </w:r>
      <w:r w:rsidRPr="00FE7188">
        <w:rPr>
          <w:rFonts w:ascii="Courier New" w:hAnsi="Courier New" w:cs="Courier New"/>
        </w:rPr>
        <w:t>The thing is, actually, they aren’t webs. The stars are just scattered there. A “scattering of stars.” That’s a better way to say it. So, once you g</w:t>
      </w:r>
      <w:r w:rsidR="00100FC9">
        <w:rPr>
          <w:rFonts w:ascii="Courier New" w:hAnsi="Courier New" w:cs="Courier New"/>
        </w:rPr>
        <w:t>o too far into space, it’s just...</w:t>
      </w:r>
      <w:r w:rsidRPr="00FE7188">
        <w:rPr>
          <w:rFonts w:ascii="Courier New" w:hAnsi="Courier New" w:cs="Courier New"/>
        </w:rPr>
        <w:t>space, with an infinite amount of stars — big ones, and small ones, and, actually, they aren’t even in the same plane, sometimes. Some stars are much older than other stars. And they’re much farther away from each other than people think. So you’d just float away, into all these stars.</w:t>
      </w:r>
      <w:r w:rsidR="00100FC9">
        <w:rPr>
          <w:rFonts w:ascii="Courier New" w:hAnsi="Courier New" w:cs="Courier New"/>
        </w:rPr>
        <w:t xml:space="preserve"> ...</w:t>
      </w:r>
      <w:r w:rsidRPr="00FE7188">
        <w:rPr>
          <w:rFonts w:ascii="Courier New" w:hAnsi="Courier New" w:cs="Courier New"/>
        </w:rPr>
        <w:t xml:space="preserve">It must be so quiet there. But everyone is screaming. All the dark matter is screaming. </w:t>
      </w:r>
    </w:p>
    <w:p w14:paraId="5F6901B7" w14:textId="77777777" w:rsidR="00441623" w:rsidRPr="00FE7188" w:rsidRDefault="00441623" w:rsidP="00441623">
      <w:pPr>
        <w:rPr>
          <w:rFonts w:ascii="Courier New" w:hAnsi="Courier New" w:cs="Courier New"/>
        </w:rPr>
      </w:pPr>
    </w:p>
    <w:p w14:paraId="5A73C39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6243AB9" w14:textId="77777777" w:rsidR="00441623" w:rsidRPr="00FE7188" w:rsidRDefault="00441623" w:rsidP="00441623">
      <w:pPr>
        <w:rPr>
          <w:rFonts w:ascii="Courier New" w:hAnsi="Courier New" w:cs="Courier New"/>
        </w:rPr>
      </w:pPr>
      <w:r w:rsidRPr="00FE7188">
        <w:rPr>
          <w:rFonts w:ascii="Courier New" w:hAnsi="Courier New" w:cs="Courier New"/>
        </w:rPr>
        <w:t xml:space="preserve">Let’s bring this back a little bit. Last week, we talked about your neighbor. Where are you with that? </w:t>
      </w:r>
    </w:p>
    <w:p w14:paraId="56ED9922" w14:textId="77777777" w:rsidR="00441623" w:rsidRPr="00FE7188" w:rsidRDefault="00441623" w:rsidP="00441623">
      <w:pPr>
        <w:rPr>
          <w:rFonts w:ascii="Courier New" w:hAnsi="Courier New" w:cs="Courier New"/>
        </w:rPr>
      </w:pPr>
    </w:p>
    <w:p w14:paraId="74188397"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B7D3AAE" w14:textId="77777777" w:rsidR="00441623" w:rsidRPr="00FE7188" w:rsidRDefault="00441623" w:rsidP="00441623">
      <w:pPr>
        <w:rPr>
          <w:rFonts w:ascii="Courier New" w:hAnsi="Courier New" w:cs="Courier New"/>
        </w:rPr>
      </w:pPr>
      <w:r w:rsidRPr="00FE7188">
        <w:rPr>
          <w:rFonts w:ascii="Courier New" w:hAnsi="Courier New" w:cs="Courier New"/>
        </w:rPr>
        <w:t>She doesn't sing anymore.</w:t>
      </w:r>
    </w:p>
    <w:p w14:paraId="3E4104BF" w14:textId="77777777" w:rsidR="00441623" w:rsidRPr="00FE7188" w:rsidRDefault="00441623" w:rsidP="00441623">
      <w:pPr>
        <w:rPr>
          <w:rFonts w:ascii="Courier New" w:hAnsi="Courier New" w:cs="Courier New"/>
        </w:rPr>
      </w:pPr>
    </w:p>
    <w:p w14:paraId="5F5FDDA4"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BC6B6A3" w14:textId="77777777" w:rsidR="00441623" w:rsidRPr="00FE7188" w:rsidRDefault="00441623" w:rsidP="00441623">
      <w:pPr>
        <w:rPr>
          <w:rFonts w:ascii="Courier New" w:hAnsi="Courier New" w:cs="Courier New"/>
        </w:rPr>
      </w:pPr>
      <w:r w:rsidRPr="00FE7188">
        <w:rPr>
          <w:rFonts w:ascii="Courier New" w:hAnsi="Courier New" w:cs="Courier New"/>
        </w:rPr>
        <w:t>No?</w:t>
      </w:r>
    </w:p>
    <w:p w14:paraId="11599828" w14:textId="77777777" w:rsidR="00441623" w:rsidRPr="00FE7188" w:rsidRDefault="00441623" w:rsidP="00441623">
      <w:pPr>
        <w:rPr>
          <w:rFonts w:ascii="Courier New" w:hAnsi="Courier New" w:cs="Courier New"/>
        </w:rPr>
      </w:pPr>
    </w:p>
    <w:p w14:paraId="352F03A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7AB342B" w14:textId="77777777" w:rsidR="00441623" w:rsidRPr="00FE7188" w:rsidRDefault="00441623" w:rsidP="00441623">
      <w:pPr>
        <w:rPr>
          <w:rFonts w:ascii="Courier New" w:hAnsi="Courier New" w:cs="Courier New"/>
        </w:rPr>
      </w:pPr>
      <w:r w:rsidRPr="00FE7188">
        <w:rPr>
          <w:rFonts w:ascii="Courier New" w:hAnsi="Courier New" w:cs="Courier New"/>
        </w:rPr>
        <w:t>No. She, um, she went away. She got this fellowship to sing in Bulgaria. So she packed up and moved away. But the guy, he's still here. They’re just — they’re not getting married anymore. She’s going to be famous, though. The director of the symphony — his name is Claude? He's...he's really good.</w:t>
      </w:r>
    </w:p>
    <w:p w14:paraId="2DFD390D" w14:textId="77777777" w:rsidR="00441623" w:rsidRPr="00FE7188" w:rsidRDefault="00441623" w:rsidP="00441623">
      <w:pPr>
        <w:rPr>
          <w:rFonts w:ascii="Courier New" w:hAnsi="Courier New" w:cs="Courier New"/>
        </w:rPr>
      </w:pPr>
    </w:p>
    <w:p w14:paraId="668282FC"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7E7E087" w14:textId="77777777" w:rsidR="00441623" w:rsidRPr="00FE7188" w:rsidRDefault="00441623" w:rsidP="00441623">
      <w:pPr>
        <w:rPr>
          <w:rFonts w:ascii="Courier New" w:hAnsi="Courier New" w:cs="Courier New"/>
        </w:rPr>
      </w:pPr>
      <w:r w:rsidRPr="00FE7188">
        <w:rPr>
          <w:rFonts w:ascii="Courier New" w:hAnsi="Courier New" w:cs="Courier New"/>
        </w:rPr>
        <w:t xml:space="preserve">It sounds like you're keeping up with her Facebook feed and all that. </w:t>
      </w:r>
    </w:p>
    <w:p w14:paraId="559D72DC" w14:textId="77777777" w:rsidR="00441623" w:rsidRPr="00FE7188" w:rsidRDefault="00441623" w:rsidP="00441623">
      <w:pPr>
        <w:rPr>
          <w:rFonts w:ascii="Courier New" w:hAnsi="Courier New" w:cs="Courier New"/>
        </w:rPr>
      </w:pPr>
    </w:p>
    <w:p w14:paraId="144C3745" w14:textId="77777777" w:rsidR="00441623" w:rsidRPr="00FE7188" w:rsidRDefault="00441623" w:rsidP="00441623">
      <w:pPr>
        <w:rPr>
          <w:rFonts w:ascii="Courier New" w:hAnsi="Courier New" w:cs="Courier New"/>
        </w:rPr>
      </w:pPr>
      <w:r w:rsidRPr="00FE7188">
        <w:rPr>
          <w:rFonts w:ascii="Courier New" w:hAnsi="Courier New" w:cs="Courier New"/>
        </w:rPr>
        <w:t xml:space="preserve">LOGAN: </w:t>
      </w:r>
    </w:p>
    <w:p w14:paraId="4AF10145" w14:textId="7B882488" w:rsidR="00441623" w:rsidRPr="00FE7188" w:rsidRDefault="006011A6" w:rsidP="00441623">
      <w:pPr>
        <w:rPr>
          <w:rFonts w:ascii="Courier New" w:hAnsi="Courier New" w:cs="Courier New"/>
        </w:rPr>
      </w:pPr>
      <w:r w:rsidRPr="00FE7188">
        <w:rPr>
          <w:rFonts w:ascii="Courier New" w:hAnsi="Courier New" w:cs="Courier New"/>
        </w:rPr>
        <w:t>Phillip</w:t>
      </w:r>
      <w:r w:rsidR="00441623" w:rsidRPr="00FE7188">
        <w:rPr>
          <w:rFonts w:ascii="Courier New" w:hAnsi="Courier New" w:cs="Courier New"/>
        </w:rPr>
        <w:t xml:space="preserve"> and Timothy are. Timothy, um, Timothy sent her some letters.</w:t>
      </w:r>
    </w:p>
    <w:p w14:paraId="1ACA9E8B" w14:textId="77777777" w:rsidR="00441623" w:rsidRPr="00FE7188" w:rsidRDefault="00441623" w:rsidP="00441623">
      <w:pPr>
        <w:rPr>
          <w:rFonts w:ascii="Courier New" w:hAnsi="Courier New" w:cs="Courier New"/>
        </w:rPr>
      </w:pPr>
    </w:p>
    <w:p w14:paraId="6A30F23E"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2CA13C1" w14:textId="77777777" w:rsidR="00441623" w:rsidRPr="00FE7188" w:rsidRDefault="00441623" w:rsidP="00441623">
      <w:pPr>
        <w:rPr>
          <w:rFonts w:ascii="Courier New" w:hAnsi="Courier New" w:cs="Courier New"/>
        </w:rPr>
      </w:pPr>
      <w:r w:rsidRPr="00FE7188">
        <w:rPr>
          <w:rFonts w:ascii="Courier New" w:hAnsi="Courier New" w:cs="Courier New"/>
        </w:rPr>
        <w:t>Did he? Well, that’s good progress.</w:t>
      </w:r>
    </w:p>
    <w:p w14:paraId="4D64CE25" w14:textId="77777777" w:rsidR="00441623" w:rsidRPr="00FE7188" w:rsidRDefault="00441623" w:rsidP="00441623">
      <w:pPr>
        <w:rPr>
          <w:rFonts w:ascii="Courier New" w:hAnsi="Courier New" w:cs="Courier New"/>
        </w:rPr>
      </w:pPr>
    </w:p>
    <w:p w14:paraId="2F45452C"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35D04083" w14:textId="2B5E2CE6" w:rsidR="0087795A" w:rsidRPr="00FE7188" w:rsidRDefault="00441623" w:rsidP="00441623">
      <w:pPr>
        <w:rPr>
          <w:rFonts w:ascii="Courier New" w:hAnsi="Courier New" w:cs="Courier New"/>
        </w:rPr>
      </w:pPr>
      <w:r w:rsidRPr="00FE7188">
        <w:rPr>
          <w:rFonts w:ascii="Courier New" w:hAnsi="Courier New" w:cs="Courier New"/>
        </w:rPr>
        <w:t>Timothy is a composer. He specializes in baroque and rock and roll.  Rock n' baroque. That's what h</w:t>
      </w:r>
      <w:r w:rsidR="0087795A" w:rsidRPr="00FE7188">
        <w:rPr>
          <w:rFonts w:ascii="Courier New" w:hAnsi="Courier New" w:cs="Courier New"/>
        </w:rPr>
        <w:t>e calls it. Cuz he's also broke.</w:t>
      </w:r>
      <w:r w:rsidRPr="00FE7188">
        <w:rPr>
          <w:rFonts w:ascii="Courier New" w:hAnsi="Courier New" w:cs="Courier New"/>
        </w:rPr>
        <w:t xml:space="preserve"> Do you get it? </w:t>
      </w:r>
      <w:r w:rsidR="00100FC9">
        <w:rPr>
          <w:rFonts w:ascii="Courier New" w:hAnsi="Courier New" w:cs="Courier New"/>
        </w:rPr>
        <w:t>...</w:t>
      </w:r>
    </w:p>
    <w:p w14:paraId="03E08B53" w14:textId="77777777" w:rsidR="0087795A" w:rsidRPr="00FE7188" w:rsidRDefault="0087795A" w:rsidP="00441623">
      <w:pPr>
        <w:rPr>
          <w:rFonts w:ascii="Courier New" w:hAnsi="Courier New" w:cs="Courier New"/>
        </w:rPr>
      </w:pPr>
    </w:p>
    <w:p w14:paraId="584D99B6" w14:textId="77777777" w:rsidR="0087795A" w:rsidRPr="00FE7188" w:rsidRDefault="0087795A" w:rsidP="00441623">
      <w:pPr>
        <w:rPr>
          <w:rFonts w:ascii="Courier New" w:hAnsi="Courier New" w:cs="Courier New"/>
        </w:rPr>
      </w:pPr>
      <w:r w:rsidRPr="00FE7188">
        <w:rPr>
          <w:rFonts w:ascii="Courier New" w:hAnsi="Courier New" w:cs="Courier New"/>
        </w:rPr>
        <w:t>CANDIE:</w:t>
      </w:r>
    </w:p>
    <w:p w14:paraId="343DE14C" w14:textId="77777777" w:rsidR="0087795A" w:rsidRPr="00FE7188" w:rsidRDefault="0087795A" w:rsidP="00441623">
      <w:pPr>
        <w:rPr>
          <w:rFonts w:ascii="Courier New" w:hAnsi="Courier New" w:cs="Courier New"/>
        </w:rPr>
      </w:pPr>
      <w:r w:rsidRPr="00FE7188">
        <w:rPr>
          <w:rFonts w:ascii="Courier New" w:hAnsi="Courier New" w:cs="Courier New"/>
        </w:rPr>
        <w:t>Nice one.</w:t>
      </w:r>
    </w:p>
    <w:p w14:paraId="1C00BE3B" w14:textId="77777777" w:rsidR="0087795A" w:rsidRPr="00FE7188" w:rsidRDefault="0087795A" w:rsidP="00441623">
      <w:pPr>
        <w:rPr>
          <w:rFonts w:ascii="Courier New" w:hAnsi="Courier New" w:cs="Courier New"/>
        </w:rPr>
      </w:pPr>
    </w:p>
    <w:p w14:paraId="638EA630" w14:textId="728A6796" w:rsidR="0087795A" w:rsidRPr="00FE7188" w:rsidRDefault="0087795A" w:rsidP="00441623">
      <w:pPr>
        <w:rPr>
          <w:rFonts w:ascii="Courier New" w:hAnsi="Courier New" w:cs="Courier New"/>
        </w:rPr>
      </w:pPr>
      <w:r w:rsidRPr="00FE7188">
        <w:rPr>
          <w:rFonts w:ascii="Courier New" w:hAnsi="Courier New" w:cs="Courier New"/>
        </w:rPr>
        <w:t>LOGAN:</w:t>
      </w:r>
    </w:p>
    <w:p w14:paraId="0F7B79C3" w14:textId="44F8E89E" w:rsidR="00441623" w:rsidRPr="00FE7188" w:rsidRDefault="00441623" w:rsidP="00441623">
      <w:pPr>
        <w:rPr>
          <w:rFonts w:ascii="Courier New" w:hAnsi="Courier New" w:cs="Courier New"/>
        </w:rPr>
      </w:pPr>
      <w:r w:rsidRPr="00FE7188">
        <w:rPr>
          <w:rFonts w:ascii="Courier New" w:hAnsi="Courier New" w:cs="Courier New"/>
        </w:rPr>
        <w:t xml:space="preserve">I think he could do very cool collaborations with her voice. It would be good for his career. </w:t>
      </w:r>
    </w:p>
    <w:p w14:paraId="0EFAD9FA" w14:textId="77777777" w:rsidR="00441623" w:rsidRPr="00FE7188" w:rsidRDefault="00441623" w:rsidP="00441623">
      <w:pPr>
        <w:rPr>
          <w:rFonts w:ascii="Courier New" w:hAnsi="Courier New" w:cs="Courier New"/>
        </w:rPr>
      </w:pPr>
    </w:p>
    <w:p w14:paraId="4888FEC5"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AA2B930" w14:textId="77777777" w:rsidR="00441623" w:rsidRPr="00FE7188" w:rsidRDefault="00441623" w:rsidP="00441623">
      <w:pPr>
        <w:rPr>
          <w:rFonts w:ascii="Courier New" w:hAnsi="Courier New" w:cs="Courier New"/>
        </w:rPr>
      </w:pPr>
      <w:r w:rsidRPr="00FE7188">
        <w:rPr>
          <w:rFonts w:ascii="Courier New" w:hAnsi="Courier New" w:cs="Courier New"/>
        </w:rPr>
        <w:t>That sounds wonderful. I’m happy for you.</w:t>
      </w:r>
    </w:p>
    <w:p w14:paraId="5FA7364F" w14:textId="77777777" w:rsidR="00441623" w:rsidRPr="00FE7188" w:rsidRDefault="00441623" w:rsidP="00441623">
      <w:pPr>
        <w:rPr>
          <w:rFonts w:ascii="Courier New" w:hAnsi="Courier New" w:cs="Courier New"/>
        </w:rPr>
      </w:pPr>
    </w:p>
    <w:p w14:paraId="2CDB66AB"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7FE6C29" w14:textId="77777777" w:rsidR="00441623" w:rsidRPr="00FE7188" w:rsidRDefault="00441623" w:rsidP="00441623">
      <w:pPr>
        <w:rPr>
          <w:rFonts w:ascii="Courier New" w:hAnsi="Courier New" w:cs="Courier New"/>
        </w:rPr>
      </w:pPr>
      <w:r w:rsidRPr="00FE7188">
        <w:rPr>
          <w:rFonts w:ascii="Courier New" w:hAnsi="Courier New" w:cs="Courier New"/>
        </w:rPr>
        <w:t>She’s not going to write back.</w:t>
      </w:r>
    </w:p>
    <w:p w14:paraId="76884A04" w14:textId="77777777" w:rsidR="00441623" w:rsidRPr="00FE7188" w:rsidRDefault="00441623" w:rsidP="00441623">
      <w:pPr>
        <w:rPr>
          <w:rFonts w:ascii="Courier New" w:hAnsi="Courier New" w:cs="Courier New"/>
        </w:rPr>
      </w:pPr>
    </w:p>
    <w:p w14:paraId="658C75A9"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88AB81F" w14:textId="73C15AAD" w:rsidR="00441623" w:rsidRPr="00FE7188" w:rsidRDefault="00100FC9" w:rsidP="00441623">
      <w:pPr>
        <w:rPr>
          <w:rFonts w:ascii="Courier New" w:hAnsi="Courier New" w:cs="Courier New"/>
        </w:rPr>
      </w:pPr>
      <w:r>
        <w:rPr>
          <w:rFonts w:ascii="Courier New" w:hAnsi="Courier New" w:cs="Courier New"/>
        </w:rPr>
        <w:t>Perhaps not...</w:t>
      </w:r>
      <w:r w:rsidR="00441623" w:rsidRPr="00FE7188">
        <w:rPr>
          <w:rFonts w:ascii="Courier New" w:hAnsi="Courier New" w:cs="Courier New"/>
        </w:rPr>
        <w:t>but this is a good first step. You're taking the initiative to reach out to someone. And isn't the first step the</w:t>
      </w:r>
      <w:r w:rsidR="001821D9" w:rsidRPr="00FE7188">
        <w:rPr>
          <w:rFonts w:ascii="Courier New" w:hAnsi="Courier New" w:cs="Courier New"/>
        </w:rPr>
        <w:t xml:space="preserve"> most</w:t>
      </w:r>
      <w:r w:rsidR="00441623" w:rsidRPr="00FE7188">
        <w:rPr>
          <w:rFonts w:ascii="Courier New" w:hAnsi="Courier New" w:cs="Courier New"/>
        </w:rPr>
        <w:t xml:space="preserve"> important one of all? </w:t>
      </w:r>
    </w:p>
    <w:p w14:paraId="5CC67465" w14:textId="77777777" w:rsidR="00441623" w:rsidRPr="00FE7188" w:rsidRDefault="00441623" w:rsidP="00441623">
      <w:pPr>
        <w:rPr>
          <w:rFonts w:ascii="Courier New" w:hAnsi="Courier New" w:cs="Courier New"/>
        </w:rPr>
      </w:pPr>
    </w:p>
    <w:p w14:paraId="446C3F8D"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7CEDD8A" w14:textId="77777777" w:rsidR="00441623" w:rsidRPr="00FE7188" w:rsidRDefault="00441623" w:rsidP="00441623">
      <w:pPr>
        <w:rPr>
          <w:rFonts w:ascii="Courier New" w:hAnsi="Courier New" w:cs="Courier New"/>
        </w:rPr>
      </w:pPr>
      <w:r w:rsidRPr="00FE7188">
        <w:rPr>
          <w:rFonts w:ascii="Courier New" w:hAnsi="Courier New" w:cs="Courier New"/>
        </w:rPr>
        <w:t>It doesn’t matter. When no one’s there on the other end.</w:t>
      </w:r>
    </w:p>
    <w:p w14:paraId="2615BE64" w14:textId="77777777" w:rsidR="00441623" w:rsidRPr="00FE7188" w:rsidRDefault="00441623" w:rsidP="00441623">
      <w:pPr>
        <w:rPr>
          <w:rFonts w:ascii="Courier New" w:hAnsi="Courier New" w:cs="Courier New"/>
        </w:rPr>
      </w:pPr>
    </w:p>
    <w:p w14:paraId="2B35D234"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ACDE07E" w14:textId="77777777" w:rsidR="00441623" w:rsidRPr="00FE7188" w:rsidRDefault="00441623" w:rsidP="00441623">
      <w:pPr>
        <w:rPr>
          <w:rFonts w:ascii="Courier New" w:hAnsi="Courier New" w:cs="Courier New"/>
        </w:rPr>
      </w:pPr>
      <w:r w:rsidRPr="00FE7188">
        <w:rPr>
          <w:rFonts w:ascii="Courier New" w:hAnsi="Courier New" w:cs="Courier New"/>
        </w:rPr>
        <w:t>Sometimes people are busy, and sometimes mail gets lost. But you’re still sending your voice out there, towards another soul, rather than a void.</w:t>
      </w:r>
    </w:p>
    <w:p w14:paraId="572A262D" w14:textId="77777777" w:rsidR="00441623" w:rsidRPr="00FE7188" w:rsidRDefault="00441623" w:rsidP="00441623">
      <w:pPr>
        <w:rPr>
          <w:rFonts w:ascii="Courier New" w:hAnsi="Courier New" w:cs="Courier New"/>
        </w:rPr>
      </w:pPr>
    </w:p>
    <w:p w14:paraId="0707757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43276BA" w14:textId="77777777" w:rsidR="00441623" w:rsidRPr="00FE7188" w:rsidRDefault="00441623" w:rsidP="00441623">
      <w:pPr>
        <w:rPr>
          <w:rFonts w:ascii="Courier New" w:hAnsi="Courier New" w:cs="Courier New"/>
        </w:rPr>
      </w:pPr>
      <w:r w:rsidRPr="00FE7188">
        <w:rPr>
          <w:rFonts w:ascii="Courier New" w:hAnsi="Courier New" w:cs="Courier New"/>
        </w:rPr>
        <w:t xml:space="preserve">I wish stars were like connect-the-dot. And you could connect them together.  </w:t>
      </w:r>
    </w:p>
    <w:p w14:paraId="5F019A41" w14:textId="77777777" w:rsidR="00441623" w:rsidRPr="00FE7188" w:rsidRDefault="00441623" w:rsidP="00441623">
      <w:pPr>
        <w:rPr>
          <w:rFonts w:ascii="Courier New" w:hAnsi="Courier New" w:cs="Courier New"/>
        </w:rPr>
      </w:pPr>
    </w:p>
    <w:p w14:paraId="5B87A3E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DA7AB28" w14:textId="685A8C51" w:rsidR="00441623" w:rsidRPr="00FE7188" w:rsidRDefault="00100FC9" w:rsidP="00441623">
      <w:pPr>
        <w:rPr>
          <w:rFonts w:ascii="Courier New" w:hAnsi="Courier New" w:cs="Courier New"/>
        </w:rPr>
      </w:pPr>
      <w:r>
        <w:rPr>
          <w:rFonts w:ascii="Courier New" w:hAnsi="Courier New" w:cs="Courier New"/>
        </w:rPr>
        <w:t>So...</w:t>
      </w:r>
      <w:r w:rsidR="00441623" w:rsidRPr="00FE7188">
        <w:rPr>
          <w:rFonts w:ascii="Courier New" w:hAnsi="Courier New" w:cs="Courier New"/>
        </w:rPr>
        <w:t>Timothy. Does he look at her Facebook pictures a lot?</w:t>
      </w:r>
    </w:p>
    <w:p w14:paraId="245E205C" w14:textId="77777777" w:rsidR="00441623" w:rsidRPr="00FE7188" w:rsidRDefault="00441623" w:rsidP="00441623">
      <w:pPr>
        <w:rPr>
          <w:rFonts w:ascii="Courier New" w:hAnsi="Courier New" w:cs="Courier New"/>
        </w:rPr>
      </w:pPr>
    </w:p>
    <w:p w14:paraId="4A0C2298"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E97EB66" w14:textId="74C5FF8D" w:rsidR="00441623" w:rsidRPr="00FE7188" w:rsidRDefault="00441623" w:rsidP="00441623">
      <w:pPr>
        <w:rPr>
          <w:rFonts w:ascii="Courier New" w:hAnsi="Courier New" w:cs="Courier New"/>
        </w:rPr>
      </w:pPr>
      <w:r w:rsidRPr="00FE7188">
        <w:rPr>
          <w:rFonts w:ascii="Courier New" w:hAnsi="Courier New" w:cs="Courier New"/>
        </w:rPr>
        <w:t>Sometimes</w:t>
      </w:r>
      <w:r w:rsidR="00100FC9">
        <w:rPr>
          <w:rFonts w:ascii="Courier New" w:hAnsi="Courier New" w:cs="Courier New"/>
        </w:rPr>
        <w:t xml:space="preserve">. </w:t>
      </w:r>
      <w:r w:rsidRPr="00FE7188">
        <w:rPr>
          <w:rFonts w:ascii="Courier New" w:hAnsi="Courier New" w:cs="Courier New"/>
        </w:rPr>
        <w:t xml:space="preserve">...She doesn't look the way she did on the elevator. </w:t>
      </w:r>
    </w:p>
    <w:p w14:paraId="352E7B27" w14:textId="77777777" w:rsidR="00441623" w:rsidRPr="00FE7188" w:rsidRDefault="00441623" w:rsidP="00441623">
      <w:pPr>
        <w:rPr>
          <w:rFonts w:ascii="Courier New" w:hAnsi="Courier New" w:cs="Courier New"/>
        </w:rPr>
      </w:pPr>
    </w:p>
    <w:p w14:paraId="53374B80"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0B586085" w14:textId="77777777" w:rsidR="00441623" w:rsidRPr="00FE7188" w:rsidRDefault="00441623" w:rsidP="00441623">
      <w:pPr>
        <w:rPr>
          <w:rFonts w:ascii="Courier New" w:hAnsi="Courier New" w:cs="Courier New"/>
        </w:rPr>
      </w:pPr>
      <w:r w:rsidRPr="00FE7188">
        <w:rPr>
          <w:rFonts w:ascii="Courier New" w:hAnsi="Courier New" w:cs="Courier New"/>
        </w:rPr>
        <w:t>How did she look on the elevator? To Timothy?</w:t>
      </w:r>
    </w:p>
    <w:p w14:paraId="587B7AD3" w14:textId="77777777" w:rsidR="00441623" w:rsidRPr="00FE7188" w:rsidRDefault="00441623" w:rsidP="00441623">
      <w:pPr>
        <w:rPr>
          <w:rFonts w:ascii="Courier New" w:hAnsi="Courier New" w:cs="Courier New"/>
        </w:rPr>
      </w:pPr>
    </w:p>
    <w:p w14:paraId="1423C673"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3B80DC6E" w14:textId="77777777" w:rsidR="00441623" w:rsidRPr="00FE7188" w:rsidRDefault="00441623" w:rsidP="00441623">
      <w:pPr>
        <w:rPr>
          <w:rFonts w:ascii="Courier New" w:hAnsi="Courier New" w:cs="Courier New"/>
        </w:rPr>
      </w:pPr>
      <w:r w:rsidRPr="00FE7188">
        <w:rPr>
          <w:rFonts w:ascii="Courier New" w:hAnsi="Courier New" w:cs="Courier New"/>
        </w:rPr>
        <w:t>Timothy wasn’t on the elevator. How would Timothy get on an elevator? (Chuckles at her.)</w:t>
      </w:r>
    </w:p>
    <w:p w14:paraId="599539B5" w14:textId="77777777" w:rsidR="00441623" w:rsidRPr="00FE7188" w:rsidRDefault="00441623" w:rsidP="00441623">
      <w:pPr>
        <w:rPr>
          <w:rFonts w:ascii="Courier New" w:hAnsi="Courier New" w:cs="Courier New"/>
        </w:rPr>
      </w:pPr>
    </w:p>
    <w:p w14:paraId="4CD3B51C"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0D7E3A3" w14:textId="77777777" w:rsidR="00441623" w:rsidRPr="00FE7188" w:rsidRDefault="00441623" w:rsidP="00441623">
      <w:pPr>
        <w:rPr>
          <w:rFonts w:ascii="Courier New" w:hAnsi="Courier New" w:cs="Courier New"/>
        </w:rPr>
      </w:pPr>
      <w:r w:rsidRPr="00FE7188">
        <w:rPr>
          <w:rFonts w:ascii="Courier New" w:hAnsi="Courier New" w:cs="Courier New"/>
        </w:rPr>
        <w:t>I’m sorry. I meant, how did she look to you?</w:t>
      </w:r>
    </w:p>
    <w:p w14:paraId="2544D6B5" w14:textId="77777777" w:rsidR="00441623" w:rsidRPr="00FE7188" w:rsidRDefault="00441623" w:rsidP="00441623">
      <w:pPr>
        <w:rPr>
          <w:rFonts w:ascii="Courier New" w:hAnsi="Courier New" w:cs="Courier New"/>
        </w:rPr>
      </w:pPr>
    </w:p>
    <w:p w14:paraId="5CEDA635"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40E31E5" w14:textId="77577DF0" w:rsidR="00441623" w:rsidRPr="00FE7188" w:rsidRDefault="00100FC9" w:rsidP="00441623">
      <w:pPr>
        <w:rPr>
          <w:rFonts w:ascii="Courier New" w:hAnsi="Courier New" w:cs="Courier New"/>
        </w:rPr>
      </w:pPr>
      <w:r>
        <w:rPr>
          <w:rFonts w:ascii="Courier New" w:hAnsi="Courier New" w:cs="Courier New"/>
        </w:rPr>
        <w:t>Fine. She was wearing a...</w:t>
      </w:r>
      <w:r w:rsidR="00441623" w:rsidRPr="00FE7188">
        <w:rPr>
          <w:rFonts w:ascii="Courier New" w:hAnsi="Courier New" w:cs="Courier New"/>
        </w:rPr>
        <w:t xml:space="preserve">skirt, and a white shirt. She had a lot of hair, </w:t>
      </w:r>
      <w:r>
        <w:rPr>
          <w:rFonts w:ascii="Courier New" w:hAnsi="Courier New" w:cs="Courier New"/>
        </w:rPr>
        <w:t>and...</w:t>
      </w:r>
      <w:r w:rsidR="00441623" w:rsidRPr="00FE7188">
        <w:rPr>
          <w:rFonts w:ascii="Courier New" w:hAnsi="Courier New" w:cs="Courier New"/>
        </w:rPr>
        <w:t xml:space="preserve">so much skin. </w:t>
      </w:r>
    </w:p>
    <w:p w14:paraId="4F9CF495" w14:textId="77777777" w:rsidR="00441623" w:rsidRPr="00FE7188" w:rsidRDefault="00441623" w:rsidP="00441623">
      <w:pPr>
        <w:rPr>
          <w:rFonts w:ascii="Courier New" w:hAnsi="Courier New" w:cs="Courier New"/>
        </w:rPr>
      </w:pPr>
    </w:p>
    <w:p w14:paraId="535FE28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0822C30" w14:textId="77777777" w:rsidR="00441623" w:rsidRPr="00FE7188" w:rsidRDefault="00441623" w:rsidP="00441623">
      <w:pPr>
        <w:rPr>
          <w:rFonts w:ascii="Courier New" w:hAnsi="Courier New" w:cs="Courier New"/>
        </w:rPr>
      </w:pPr>
      <w:r w:rsidRPr="00FE7188">
        <w:rPr>
          <w:rFonts w:ascii="Courier New" w:hAnsi="Courier New" w:cs="Courier New"/>
        </w:rPr>
        <w:t>Was it a sheer kind of shirt? Could you see through it? Did it dip low, over her breasts?</w:t>
      </w:r>
    </w:p>
    <w:p w14:paraId="3CE5EA6E" w14:textId="77777777" w:rsidR="00441623" w:rsidRPr="00FE7188" w:rsidRDefault="00441623" w:rsidP="00441623">
      <w:pPr>
        <w:rPr>
          <w:rFonts w:ascii="Courier New" w:hAnsi="Courier New" w:cs="Courier New"/>
        </w:rPr>
      </w:pPr>
    </w:p>
    <w:p w14:paraId="5B5F524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2E36EB6" w14:textId="77777777" w:rsidR="00441623" w:rsidRPr="00FE7188" w:rsidRDefault="00441623" w:rsidP="00441623">
      <w:pPr>
        <w:rPr>
          <w:rFonts w:ascii="Courier New" w:hAnsi="Courier New" w:cs="Courier New"/>
        </w:rPr>
      </w:pPr>
      <w:r w:rsidRPr="00FE7188">
        <w:rPr>
          <w:rFonts w:ascii="Courier New" w:hAnsi="Courier New" w:cs="Courier New"/>
        </w:rPr>
        <w:t>Stop it. I know what you’re trying to do. That’s not what I want.</w:t>
      </w:r>
    </w:p>
    <w:p w14:paraId="1A1B39ED" w14:textId="77777777" w:rsidR="00441623" w:rsidRPr="00FE7188" w:rsidRDefault="00441623" w:rsidP="00441623">
      <w:pPr>
        <w:rPr>
          <w:rFonts w:ascii="Courier New" w:hAnsi="Courier New" w:cs="Courier New"/>
        </w:rPr>
      </w:pPr>
    </w:p>
    <w:p w14:paraId="2189EBA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32316A0" w14:textId="77777777" w:rsidR="00441623" w:rsidRPr="00FE7188" w:rsidRDefault="00441623" w:rsidP="00441623">
      <w:pPr>
        <w:rPr>
          <w:rFonts w:ascii="Courier New" w:hAnsi="Courier New" w:cs="Courier New"/>
        </w:rPr>
      </w:pPr>
      <w:r w:rsidRPr="00FE7188">
        <w:rPr>
          <w:rFonts w:ascii="Courier New" w:hAnsi="Courier New" w:cs="Courier New"/>
        </w:rPr>
        <w:t>What do you want, then?</w:t>
      </w:r>
    </w:p>
    <w:p w14:paraId="3427DC9B" w14:textId="77777777" w:rsidR="00441623" w:rsidRPr="00FE7188" w:rsidRDefault="00441623" w:rsidP="00441623">
      <w:pPr>
        <w:rPr>
          <w:rFonts w:ascii="Courier New" w:hAnsi="Courier New" w:cs="Courier New"/>
        </w:rPr>
      </w:pPr>
    </w:p>
    <w:p w14:paraId="7846F009"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54737F48" w14:textId="77777777" w:rsidR="00441623" w:rsidRPr="00FE7188" w:rsidRDefault="00441623" w:rsidP="00441623">
      <w:pPr>
        <w:rPr>
          <w:rFonts w:ascii="Courier New" w:hAnsi="Courier New" w:cs="Courier New"/>
        </w:rPr>
      </w:pPr>
      <w:r w:rsidRPr="00FE7188">
        <w:rPr>
          <w:rFonts w:ascii="Courier New" w:hAnsi="Courier New" w:cs="Courier New"/>
        </w:rPr>
        <w:t>(Beat.) Can you take off your shirt again?</w:t>
      </w:r>
    </w:p>
    <w:p w14:paraId="6DE6CA4A" w14:textId="77777777" w:rsidR="00441623" w:rsidRPr="00FE7188" w:rsidRDefault="00441623" w:rsidP="00441623">
      <w:pPr>
        <w:rPr>
          <w:rFonts w:ascii="Courier New" w:hAnsi="Courier New" w:cs="Courier New"/>
        </w:rPr>
      </w:pPr>
    </w:p>
    <w:p w14:paraId="49EB709E"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84C416D" w14:textId="77777777" w:rsidR="00441623" w:rsidRPr="00FE7188" w:rsidRDefault="00441623" w:rsidP="00441623">
      <w:pPr>
        <w:rPr>
          <w:rFonts w:ascii="Courier New" w:hAnsi="Courier New" w:cs="Courier New"/>
        </w:rPr>
      </w:pPr>
      <w:r w:rsidRPr="00FE7188">
        <w:rPr>
          <w:rFonts w:ascii="Courier New" w:hAnsi="Courier New" w:cs="Courier New"/>
        </w:rPr>
        <w:t xml:space="preserve">I’m so glad you asked. </w:t>
      </w:r>
    </w:p>
    <w:p w14:paraId="5076DF3E" w14:textId="77777777" w:rsidR="00441623" w:rsidRPr="00FE7188" w:rsidRDefault="00441623" w:rsidP="00441623">
      <w:pPr>
        <w:rPr>
          <w:rFonts w:ascii="Courier New" w:hAnsi="Courier New" w:cs="Courier New"/>
        </w:rPr>
      </w:pPr>
    </w:p>
    <w:p w14:paraId="7B5F35E5"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EA3935F" w14:textId="77777777" w:rsidR="00441623" w:rsidRPr="00FE7188" w:rsidRDefault="00441623" w:rsidP="00441623">
      <w:pPr>
        <w:rPr>
          <w:rFonts w:ascii="Courier New" w:hAnsi="Courier New" w:cs="Courier New"/>
        </w:rPr>
      </w:pPr>
      <w:r w:rsidRPr="00FE7188">
        <w:rPr>
          <w:rFonts w:ascii="Courier New" w:hAnsi="Courier New" w:cs="Courier New"/>
        </w:rPr>
        <w:t xml:space="preserve">You have nice boobs. </w:t>
      </w:r>
    </w:p>
    <w:p w14:paraId="34595CAF" w14:textId="77777777" w:rsidR="00441623" w:rsidRPr="00FE7188" w:rsidRDefault="00441623" w:rsidP="00441623">
      <w:pPr>
        <w:rPr>
          <w:rFonts w:ascii="Courier New" w:hAnsi="Courier New" w:cs="Courier New"/>
        </w:rPr>
      </w:pPr>
    </w:p>
    <w:p w14:paraId="63456FC0"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9DD1235" w14:textId="77777777" w:rsidR="00441623" w:rsidRPr="00FE7188" w:rsidRDefault="00441623" w:rsidP="00441623">
      <w:pPr>
        <w:rPr>
          <w:rFonts w:ascii="Courier New" w:hAnsi="Courier New" w:cs="Courier New"/>
        </w:rPr>
      </w:pPr>
      <w:r w:rsidRPr="00FE7188">
        <w:rPr>
          <w:rFonts w:ascii="Courier New" w:hAnsi="Courier New" w:cs="Courier New"/>
        </w:rPr>
        <w:t xml:space="preserve">Thank you. </w:t>
      </w:r>
    </w:p>
    <w:p w14:paraId="311065F4" w14:textId="77777777" w:rsidR="00441623" w:rsidRPr="00FE7188" w:rsidRDefault="00441623" w:rsidP="00441623">
      <w:pPr>
        <w:rPr>
          <w:rFonts w:ascii="Courier New" w:hAnsi="Courier New" w:cs="Courier New"/>
        </w:rPr>
      </w:pPr>
    </w:p>
    <w:p w14:paraId="5D240E4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B45261E" w14:textId="77777777" w:rsidR="00441623" w:rsidRPr="00FE7188" w:rsidRDefault="00441623" w:rsidP="00441623">
      <w:pPr>
        <w:rPr>
          <w:rFonts w:ascii="Courier New" w:hAnsi="Courier New" w:cs="Courier New"/>
        </w:rPr>
      </w:pPr>
      <w:r w:rsidRPr="00FE7188">
        <w:rPr>
          <w:rFonts w:ascii="Courier New" w:hAnsi="Courier New" w:cs="Courier New"/>
        </w:rPr>
        <w:t xml:space="preserve">(Takes out his boner. Hesitates for one shy moment. Then starts pounding it.) </w:t>
      </w:r>
    </w:p>
    <w:p w14:paraId="36D422B1" w14:textId="77777777" w:rsidR="00441623" w:rsidRPr="00FE7188" w:rsidRDefault="00441623" w:rsidP="00441623">
      <w:pPr>
        <w:rPr>
          <w:rFonts w:ascii="Courier New" w:hAnsi="Courier New" w:cs="Courier New"/>
        </w:rPr>
      </w:pPr>
    </w:p>
    <w:p w14:paraId="0343B952"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8292A2C" w14:textId="77777777" w:rsidR="00441623" w:rsidRPr="00FE7188" w:rsidRDefault="00441623" w:rsidP="00441623">
      <w:pPr>
        <w:rPr>
          <w:rFonts w:ascii="Courier New" w:hAnsi="Courier New" w:cs="Courier New"/>
        </w:rPr>
      </w:pPr>
      <w:r w:rsidRPr="00FE7188">
        <w:rPr>
          <w:rFonts w:ascii="Courier New" w:hAnsi="Courier New" w:cs="Courier New"/>
        </w:rPr>
        <w:t>Slow down a little. Enjoy it. Shhh. Picture my hand on your cock.</w:t>
      </w:r>
    </w:p>
    <w:p w14:paraId="3E43BA58" w14:textId="77777777" w:rsidR="00441623" w:rsidRPr="00FE7188" w:rsidRDefault="00441623" w:rsidP="00441623">
      <w:pPr>
        <w:rPr>
          <w:rFonts w:ascii="Courier New" w:hAnsi="Courier New" w:cs="Courier New"/>
        </w:rPr>
      </w:pPr>
    </w:p>
    <w:p w14:paraId="4750A313"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B8CF953" w14:textId="77777777" w:rsidR="00441623" w:rsidRPr="00FE7188" w:rsidRDefault="00441623" w:rsidP="00441623">
      <w:pPr>
        <w:rPr>
          <w:rFonts w:ascii="Courier New" w:hAnsi="Courier New" w:cs="Courier New"/>
        </w:rPr>
      </w:pPr>
      <w:r w:rsidRPr="00FE7188">
        <w:rPr>
          <w:rFonts w:ascii="Courier New" w:hAnsi="Courier New" w:cs="Courier New"/>
        </w:rPr>
        <w:t>(Makes his weird masturbation sound.)</w:t>
      </w:r>
    </w:p>
    <w:p w14:paraId="6A45D4CB" w14:textId="77777777" w:rsidR="00441623" w:rsidRPr="00FE7188" w:rsidRDefault="00441623" w:rsidP="00441623">
      <w:pPr>
        <w:rPr>
          <w:rFonts w:ascii="Courier New" w:hAnsi="Courier New" w:cs="Courier New"/>
        </w:rPr>
      </w:pPr>
    </w:p>
    <w:p w14:paraId="1401627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142B263B" w14:textId="77777777" w:rsidR="00441623" w:rsidRPr="00FE7188" w:rsidRDefault="00441623" w:rsidP="00441623">
      <w:pPr>
        <w:rPr>
          <w:rFonts w:ascii="Courier New" w:hAnsi="Courier New" w:cs="Courier New"/>
        </w:rPr>
      </w:pPr>
      <w:r w:rsidRPr="00FE7188">
        <w:rPr>
          <w:rFonts w:ascii="Courier New" w:hAnsi="Courier New" w:cs="Courier New"/>
        </w:rPr>
        <w:t xml:space="preserve">Wait. Stop. </w:t>
      </w:r>
    </w:p>
    <w:p w14:paraId="56666559" w14:textId="77777777" w:rsidR="00441623" w:rsidRPr="00FE7188" w:rsidRDefault="00441623" w:rsidP="00441623">
      <w:pPr>
        <w:rPr>
          <w:rFonts w:ascii="Courier New" w:hAnsi="Courier New" w:cs="Courier New"/>
        </w:rPr>
      </w:pPr>
    </w:p>
    <w:p w14:paraId="314ADED9" w14:textId="77777777" w:rsidR="00441623" w:rsidRPr="00FE7188" w:rsidRDefault="00441623" w:rsidP="00441623">
      <w:pPr>
        <w:rPr>
          <w:rFonts w:ascii="Courier New" w:hAnsi="Courier New" w:cs="Courier New"/>
        </w:rPr>
      </w:pPr>
      <w:r w:rsidRPr="00FE7188">
        <w:rPr>
          <w:rFonts w:ascii="Courier New" w:hAnsi="Courier New" w:cs="Courier New"/>
        </w:rPr>
        <w:t>(Logan stops and looks up.)</w:t>
      </w:r>
    </w:p>
    <w:p w14:paraId="20540AAB" w14:textId="77777777" w:rsidR="00441623" w:rsidRPr="00FE7188" w:rsidRDefault="00441623" w:rsidP="00441623">
      <w:pPr>
        <w:rPr>
          <w:rFonts w:ascii="Courier New" w:hAnsi="Courier New" w:cs="Courier New"/>
        </w:rPr>
      </w:pPr>
    </w:p>
    <w:p w14:paraId="532A01C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0D944B2D" w14:textId="77777777" w:rsidR="00441623" w:rsidRPr="00FE7188" w:rsidRDefault="00441623" w:rsidP="00441623">
      <w:pPr>
        <w:rPr>
          <w:rFonts w:ascii="Courier New" w:hAnsi="Courier New" w:cs="Courier New"/>
        </w:rPr>
      </w:pPr>
      <w:r w:rsidRPr="00FE7188">
        <w:rPr>
          <w:rFonts w:ascii="Courier New" w:hAnsi="Courier New" w:cs="Courier New"/>
        </w:rPr>
        <w:t>Let’s begin this with a visualization exercise instead. Close your eyes, and take three deep breaths with me. We have to take them at the same time. It’s very important.</w:t>
      </w:r>
    </w:p>
    <w:p w14:paraId="0D14C32F" w14:textId="77777777" w:rsidR="00441623" w:rsidRPr="00FE7188" w:rsidRDefault="00441623" w:rsidP="00441623">
      <w:pPr>
        <w:rPr>
          <w:rFonts w:ascii="Courier New" w:hAnsi="Courier New" w:cs="Courier New"/>
        </w:rPr>
      </w:pPr>
    </w:p>
    <w:p w14:paraId="7090A0A3" w14:textId="24242334" w:rsidR="00441623" w:rsidRPr="00FE7188" w:rsidRDefault="00441623" w:rsidP="00441623">
      <w:pPr>
        <w:rPr>
          <w:rFonts w:ascii="Courier New" w:hAnsi="Courier New" w:cs="Courier New"/>
        </w:rPr>
      </w:pPr>
      <w:r w:rsidRPr="00FE7188">
        <w:rPr>
          <w:rFonts w:ascii="Courier New" w:hAnsi="Courier New" w:cs="Courier New"/>
        </w:rPr>
        <w:t xml:space="preserve">(Some breathing synchronization occurs. </w:t>
      </w:r>
      <w:r w:rsidR="00100FC9">
        <w:rPr>
          <w:rFonts w:ascii="Courier New" w:hAnsi="Courier New" w:cs="Courier New"/>
        </w:rPr>
        <w:t xml:space="preserve">There is struggle.) </w:t>
      </w:r>
    </w:p>
    <w:p w14:paraId="776F80C0" w14:textId="77777777" w:rsidR="00441623" w:rsidRPr="00FE7188" w:rsidRDefault="00441623" w:rsidP="00441623">
      <w:pPr>
        <w:rPr>
          <w:rFonts w:ascii="Courier New" w:hAnsi="Courier New" w:cs="Courier New"/>
        </w:rPr>
      </w:pPr>
    </w:p>
    <w:p w14:paraId="0BAB498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5316D2E" w14:textId="77777777" w:rsidR="00441623" w:rsidRPr="00FE7188" w:rsidRDefault="00441623" w:rsidP="00441623">
      <w:pPr>
        <w:rPr>
          <w:rFonts w:ascii="Courier New" w:hAnsi="Courier New" w:cs="Courier New"/>
        </w:rPr>
      </w:pPr>
      <w:r w:rsidRPr="00FE7188">
        <w:rPr>
          <w:rFonts w:ascii="Courier New" w:hAnsi="Courier New" w:cs="Courier New"/>
        </w:rPr>
        <w:t>Nope. Nope! Slow down! ... Okay. One, two — Nope. All right. Start over. One. Two. Three.</w:t>
      </w:r>
    </w:p>
    <w:p w14:paraId="14365814" w14:textId="77777777" w:rsidR="00441623" w:rsidRDefault="00441623" w:rsidP="00441623">
      <w:pPr>
        <w:rPr>
          <w:rFonts w:ascii="Courier New" w:hAnsi="Courier New" w:cs="Courier New"/>
        </w:rPr>
      </w:pPr>
    </w:p>
    <w:p w14:paraId="28A4129D" w14:textId="55CCE487" w:rsidR="00672B45" w:rsidRDefault="00672B45" w:rsidP="00441623">
      <w:pPr>
        <w:rPr>
          <w:rFonts w:ascii="Courier New" w:hAnsi="Courier New" w:cs="Courier New"/>
        </w:rPr>
      </w:pPr>
      <w:r>
        <w:rPr>
          <w:rFonts w:ascii="Courier New" w:hAnsi="Courier New" w:cs="Courier New"/>
        </w:rPr>
        <w:t>(</w:t>
      </w:r>
      <w:r w:rsidRPr="00FE7188">
        <w:rPr>
          <w:rFonts w:ascii="Courier New" w:hAnsi="Courier New" w:cs="Courier New"/>
        </w:rPr>
        <w:t>Finally, they are able to take three breaths together.)</w:t>
      </w:r>
    </w:p>
    <w:p w14:paraId="396AEB2D" w14:textId="77777777" w:rsidR="00672B45" w:rsidRPr="00FE7188" w:rsidRDefault="00672B45" w:rsidP="00441623">
      <w:pPr>
        <w:rPr>
          <w:rFonts w:ascii="Courier New" w:hAnsi="Courier New" w:cs="Courier New"/>
        </w:rPr>
      </w:pPr>
    </w:p>
    <w:p w14:paraId="03DDACFE"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A4248D0" w14:textId="77777777" w:rsidR="00441623" w:rsidRPr="00FE7188" w:rsidRDefault="00441623" w:rsidP="00441623">
      <w:pPr>
        <w:rPr>
          <w:rFonts w:ascii="Courier New" w:hAnsi="Courier New" w:cs="Courier New"/>
        </w:rPr>
      </w:pPr>
      <w:r w:rsidRPr="00FE7188">
        <w:rPr>
          <w:rFonts w:ascii="Courier New" w:hAnsi="Courier New" w:cs="Courier New"/>
        </w:rPr>
        <w:t xml:space="preserve">Good. Good. Now. Picture us sitting inside a field. A damp wind comes and blows away all of our inhibitions, all of our uncleanliness, all of our shame, making us ready, for one another.  </w:t>
      </w:r>
    </w:p>
    <w:p w14:paraId="0BF04AC7" w14:textId="77777777" w:rsidR="00441623" w:rsidRPr="00FE7188" w:rsidRDefault="00441623" w:rsidP="00441623">
      <w:pPr>
        <w:rPr>
          <w:rFonts w:ascii="Courier New" w:hAnsi="Courier New" w:cs="Courier New"/>
        </w:rPr>
      </w:pPr>
    </w:p>
    <w:p w14:paraId="1C716766"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59862E3" w14:textId="77777777" w:rsidR="00441623" w:rsidRPr="00FE7188" w:rsidRDefault="00441623" w:rsidP="00441623">
      <w:pPr>
        <w:rPr>
          <w:rFonts w:ascii="Courier New" w:hAnsi="Courier New" w:cs="Courier New"/>
        </w:rPr>
      </w:pPr>
      <w:r w:rsidRPr="00FE7188">
        <w:rPr>
          <w:rFonts w:ascii="Courier New" w:hAnsi="Courier New" w:cs="Courier New"/>
        </w:rPr>
        <w:t>(Tosses his hair back to make himself spiffy.)</w:t>
      </w:r>
    </w:p>
    <w:p w14:paraId="0216661A" w14:textId="77777777" w:rsidR="00441623" w:rsidRPr="00FE7188" w:rsidRDefault="00441623" w:rsidP="00441623">
      <w:pPr>
        <w:rPr>
          <w:rFonts w:ascii="Courier New" w:hAnsi="Courier New" w:cs="Courier New"/>
        </w:rPr>
      </w:pPr>
    </w:p>
    <w:p w14:paraId="3057996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BA614B0" w14:textId="0A750538" w:rsidR="00441623" w:rsidRPr="00FE7188" w:rsidRDefault="00441623" w:rsidP="00441623">
      <w:pPr>
        <w:rPr>
          <w:rFonts w:ascii="Courier New" w:hAnsi="Courier New" w:cs="Courier New"/>
        </w:rPr>
      </w:pPr>
      <w:r w:rsidRPr="00FE7188">
        <w:rPr>
          <w:rFonts w:ascii="Courier New" w:hAnsi="Courier New" w:cs="Courier New"/>
        </w:rPr>
        <w:t>You come to me. You grab me by my butt cheeks. You pull me close to you</w:t>
      </w:r>
      <w:r w:rsidR="00672B45">
        <w:rPr>
          <w:rFonts w:ascii="Courier New" w:hAnsi="Courier New" w:cs="Courier New"/>
        </w:rPr>
        <w:t>. ...</w:t>
      </w:r>
      <w:r w:rsidRPr="00FE7188">
        <w:rPr>
          <w:rFonts w:ascii="Courier New" w:hAnsi="Courier New" w:cs="Courier New"/>
        </w:rPr>
        <w:t>When you’re ready, you feel yourself grow hard. You are harder than you have ever been, bigger than you have ever been. You are throbbing. You want to plunge yourself inside of me. You do it. You plunge.</w:t>
      </w:r>
      <w:r w:rsidR="00672B45">
        <w:rPr>
          <w:rFonts w:ascii="Courier New" w:hAnsi="Courier New" w:cs="Courier New"/>
        </w:rPr>
        <w:t xml:space="preserve"> ...</w:t>
      </w:r>
      <w:r w:rsidRPr="00FE7188">
        <w:rPr>
          <w:rFonts w:ascii="Courier New" w:hAnsi="Courier New" w:cs="Courier New"/>
        </w:rPr>
        <w:t xml:space="preserve">Now. What color is the inside of my cunt? </w:t>
      </w:r>
    </w:p>
    <w:p w14:paraId="1D747ADB" w14:textId="77777777" w:rsidR="00441623" w:rsidRPr="00FE7188" w:rsidRDefault="00441623" w:rsidP="00441623">
      <w:pPr>
        <w:rPr>
          <w:rFonts w:ascii="Courier New" w:hAnsi="Courier New" w:cs="Courier New"/>
        </w:rPr>
      </w:pPr>
    </w:p>
    <w:p w14:paraId="6A1BF094" w14:textId="77777777" w:rsidR="00441623" w:rsidRPr="00FE7188" w:rsidRDefault="00441623" w:rsidP="00441623">
      <w:pPr>
        <w:rPr>
          <w:rFonts w:ascii="Courier New" w:hAnsi="Courier New" w:cs="Courier New"/>
        </w:rPr>
      </w:pPr>
      <w:r w:rsidRPr="00FE7188">
        <w:rPr>
          <w:rFonts w:ascii="Courier New" w:hAnsi="Courier New" w:cs="Courier New"/>
        </w:rPr>
        <w:t>End of Scene 5</w:t>
      </w:r>
    </w:p>
    <w:p w14:paraId="20B230CF" w14:textId="77777777" w:rsidR="00672B45" w:rsidRDefault="00672B45">
      <w:pPr>
        <w:rPr>
          <w:rFonts w:ascii="Courier New" w:hAnsi="Courier New" w:cs="Courier New"/>
        </w:rPr>
      </w:pPr>
      <w:r>
        <w:rPr>
          <w:rFonts w:ascii="Courier New" w:hAnsi="Courier New" w:cs="Courier New"/>
        </w:rPr>
        <w:br w:type="page"/>
      </w:r>
    </w:p>
    <w:p w14:paraId="7B243737" w14:textId="257F537A" w:rsidR="00441623" w:rsidRPr="00FE7188" w:rsidRDefault="00441623" w:rsidP="00441623">
      <w:pPr>
        <w:rPr>
          <w:rFonts w:ascii="Courier New" w:hAnsi="Courier New" w:cs="Courier New"/>
        </w:rPr>
      </w:pPr>
      <w:r w:rsidRPr="00FE7188">
        <w:rPr>
          <w:rFonts w:ascii="Courier New" w:hAnsi="Courier New" w:cs="Courier New"/>
        </w:rPr>
        <w:t>Scene 6</w:t>
      </w:r>
    </w:p>
    <w:p w14:paraId="376732BD" w14:textId="77777777" w:rsidR="00441623" w:rsidRPr="00FE7188" w:rsidRDefault="00441623" w:rsidP="00441623">
      <w:pPr>
        <w:rPr>
          <w:rFonts w:ascii="Courier New" w:hAnsi="Courier New" w:cs="Courier New"/>
        </w:rPr>
      </w:pPr>
    </w:p>
    <w:p w14:paraId="0D125CF2" w14:textId="4BB9DF80" w:rsidR="00441623" w:rsidRPr="00FE7188" w:rsidRDefault="00441623" w:rsidP="00441623">
      <w:pPr>
        <w:rPr>
          <w:rFonts w:ascii="Courier New" w:hAnsi="Courier New" w:cs="Courier New"/>
        </w:rPr>
      </w:pPr>
      <w:r w:rsidRPr="00FE7188">
        <w:rPr>
          <w:rFonts w:ascii="Courier New" w:hAnsi="Courier New" w:cs="Courier New"/>
        </w:rPr>
        <w:t>(Detective Samuel</w:t>
      </w:r>
      <w:r w:rsidR="00672B45">
        <w:rPr>
          <w:rFonts w:ascii="Courier New" w:hAnsi="Courier New" w:cs="Courier New"/>
        </w:rPr>
        <w:t xml:space="preserve">s clears off a spot </w:t>
      </w:r>
      <w:r w:rsidRPr="00FE7188">
        <w:rPr>
          <w:rFonts w:ascii="Courier New" w:hAnsi="Courier New" w:cs="Courier New"/>
        </w:rPr>
        <w:t>to sit</w:t>
      </w:r>
      <w:r w:rsidR="00672B45">
        <w:rPr>
          <w:rFonts w:ascii="Courier New" w:hAnsi="Courier New" w:cs="Courier New"/>
        </w:rPr>
        <w:t xml:space="preserve"> down</w:t>
      </w:r>
      <w:r w:rsidRPr="00FE7188">
        <w:rPr>
          <w:rFonts w:ascii="Courier New" w:hAnsi="Courier New" w:cs="Courier New"/>
        </w:rPr>
        <w:t>. Evan is overall not very impressed with him. His computer is on and he is more interested in the images of Olivia.)</w:t>
      </w:r>
    </w:p>
    <w:p w14:paraId="1484730E" w14:textId="77777777" w:rsidR="00441623" w:rsidRPr="00FE7188" w:rsidRDefault="00441623" w:rsidP="00441623">
      <w:pPr>
        <w:rPr>
          <w:rFonts w:ascii="Courier New" w:hAnsi="Courier New" w:cs="Courier New"/>
        </w:rPr>
      </w:pPr>
    </w:p>
    <w:p w14:paraId="383E89F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349807F" w14:textId="77777777" w:rsidR="004D44E8" w:rsidRPr="00FE7188" w:rsidRDefault="004D44E8" w:rsidP="004D44E8">
      <w:pPr>
        <w:rPr>
          <w:rFonts w:ascii="Courier New" w:hAnsi="Courier New" w:cs="Courier New"/>
        </w:rPr>
      </w:pPr>
      <w:r w:rsidRPr="00FE7188">
        <w:rPr>
          <w:rFonts w:ascii="Courier New" w:hAnsi="Courier New" w:cs="Courier New"/>
        </w:rPr>
        <w:t>This is a very difficult situation for you, I’m sure. I don’t mean to come here and disturb your grieving, but, as I’m sure you’re aware, there are things I’ve been hired to follow up on. Don’t worry though. I’m not making any accusations, or judgments. I just want to talk. Here. I brought you a sandwich.</w:t>
      </w:r>
    </w:p>
    <w:p w14:paraId="7722C6EE" w14:textId="77777777" w:rsidR="00441623" w:rsidRPr="00FE7188" w:rsidRDefault="00441623" w:rsidP="00441623">
      <w:pPr>
        <w:rPr>
          <w:rFonts w:ascii="Courier New" w:hAnsi="Courier New" w:cs="Courier New"/>
        </w:rPr>
      </w:pPr>
    </w:p>
    <w:p w14:paraId="0C36837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25E0808" w14:textId="77777777" w:rsidR="00441623" w:rsidRPr="00FE7188" w:rsidRDefault="00441623" w:rsidP="00441623">
      <w:pPr>
        <w:rPr>
          <w:rFonts w:ascii="Courier New" w:hAnsi="Courier New" w:cs="Courier New"/>
        </w:rPr>
      </w:pPr>
      <w:r w:rsidRPr="00FE7188">
        <w:rPr>
          <w:rFonts w:ascii="Courier New" w:hAnsi="Courier New" w:cs="Courier New"/>
        </w:rPr>
        <w:t>You take sugar in your coffee?</w:t>
      </w:r>
    </w:p>
    <w:p w14:paraId="0C66DD4C" w14:textId="77777777" w:rsidR="00441623" w:rsidRPr="00FE7188" w:rsidRDefault="00441623" w:rsidP="00441623">
      <w:pPr>
        <w:rPr>
          <w:rFonts w:ascii="Courier New" w:hAnsi="Courier New" w:cs="Courier New"/>
        </w:rPr>
      </w:pPr>
    </w:p>
    <w:p w14:paraId="61445D8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6C54210" w14:textId="77777777" w:rsidR="00441623" w:rsidRPr="00FE7188" w:rsidRDefault="00441623" w:rsidP="00441623">
      <w:pPr>
        <w:rPr>
          <w:rFonts w:ascii="Courier New" w:hAnsi="Courier New" w:cs="Courier New"/>
        </w:rPr>
      </w:pPr>
      <w:r w:rsidRPr="00FE7188">
        <w:rPr>
          <w:rFonts w:ascii="Courier New" w:hAnsi="Courier New" w:cs="Courier New"/>
        </w:rPr>
        <w:t>Just cream.</w:t>
      </w:r>
    </w:p>
    <w:p w14:paraId="28842BDE" w14:textId="77777777" w:rsidR="00441623" w:rsidRPr="00FE7188" w:rsidRDefault="00441623" w:rsidP="00441623">
      <w:pPr>
        <w:rPr>
          <w:rFonts w:ascii="Courier New" w:hAnsi="Courier New" w:cs="Courier New"/>
        </w:rPr>
      </w:pPr>
    </w:p>
    <w:p w14:paraId="7193A52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833001D" w14:textId="77777777" w:rsidR="00441623" w:rsidRPr="00FE7188" w:rsidRDefault="00441623" w:rsidP="00441623">
      <w:pPr>
        <w:rPr>
          <w:rFonts w:ascii="Courier New" w:hAnsi="Courier New" w:cs="Courier New"/>
        </w:rPr>
      </w:pPr>
      <w:r w:rsidRPr="00FE7188">
        <w:rPr>
          <w:rFonts w:ascii="Courier New" w:hAnsi="Courier New" w:cs="Courier New"/>
        </w:rPr>
        <w:t xml:space="preserve">Of course. (Under his breath.) Fucker. </w:t>
      </w:r>
    </w:p>
    <w:p w14:paraId="67982EA0" w14:textId="77777777" w:rsidR="00441623" w:rsidRPr="00FE7188" w:rsidRDefault="00441623" w:rsidP="00441623">
      <w:pPr>
        <w:rPr>
          <w:rFonts w:ascii="Courier New" w:hAnsi="Courier New" w:cs="Courier New"/>
        </w:rPr>
      </w:pPr>
    </w:p>
    <w:p w14:paraId="5441A503"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75644BB6" w14:textId="77777777" w:rsidR="00441623" w:rsidRPr="00FE7188" w:rsidRDefault="00441623" w:rsidP="00441623">
      <w:pPr>
        <w:rPr>
          <w:rFonts w:ascii="Courier New" w:hAnsi="Courier New" w:cs="Courier New"/>
        </w:rPr>
      </w:pPr>
      <w:r w:rsidRPr="00FE7188">
        <w:rPr>
          <w:rFonts w:ascii="Courier New" w:hAnsi="Courier New" w:cs="Courier New"/>
        </w:rPr>
        <w:t>I got a roast beef hoagie and a Portobello eggplant. I wasn’t sure if you were veggie or not. I know your wife was.</w:t>
      </w:r>
    </w:p>
    <w:p w14:paraId="23B98D57" w14:textId="77777777" w:rsidR="00441623" w:rsidRPr="00FE7188" w:rsidRDefault="00441623" w:rsidP="00441623">
      <w:pPr>
        <w:rPr>
          <w:rFonts w:ascii="Courier New" w:hAnsi="Courier New" w:cs="Courier New"/>
        </w:rPr>
      </w:pPr>
    </w:p>
    <w:p w14:paraId="206FFEC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38DC64E" w14:textId="77777777" w:rsidR="00441623" w:rsidRPr="00FE7188" w:rsidRDefault="00441623" w:rsidP="00441623">
      <w:pPr>
        <w:rPr>
          <w:rFonts w:ascii="Courier New" w:hAnsi="Courier New" w:cs="Courier New"/>
        </w:rPr>
      </w:pPr>
      <w:r w:rsidRPr="00FE7188">
        <w:rPr>
          <w:rFonts w:ascii="Courier New" w:hAnsi="Courier New" w:cs="Courier New"/>
        </w:rPr>
        <w:t>She was my fiancée.</w:t>
      </w:r>
    </w:p>
    <w:p w14:paraId="70FD3FAD" w14:textId="77777777" w:rsidR="00441623" w:rsidRPr="00FE7188" w:rsidRDefault="00441623" w:rsidP="00441623">
      <w:pPr>
        <w:rPr>
          <w:rFonts w:ascii="Courier New" w:hAnsi="Courier New" w:cs="Courier New"/>
        </w:rPr>
      </w:pPr>
    </w:p>
    <w:p w14:paraId="3E80C988"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DC03FA5" w14:textId="77777777" w:rsidR="00441623" w:rsidRPr="00FE7188" w:rsidRDefault="00441623" w:rsidP="00441623">
      <w:pPr>
        <w:rPr>
          <w:rFonts w:ascii="Courier New" w:hAnsi="Courier New" w:cs="Courier New"/>
        </w:rPr>
      </w:pPr>
      <w:r w:rsidRPr="00FE7188">
        <w:rPr>
          <w:rFonts w:ascii="Courier New" w:hAnsi="Courier New" w:cs="Courier New"/>
        </w:rPr>
        <w:t xml:space="preserve">Right. You had about two months till your wedding, didn’t you? </w:t>
      </w:r>
    </w:p>
    <w:p w14:paraId="03568399" w14:textId="77777777" w:rsidR="00441623" w:rsidRPr="00FE7188" w:rsidRDefault="00441623" w:rsidP="00441623">
      <w:pPr>
        <w:rPr>
          <w:rFonts w:ascii="Courier New" w:hAnsi="Courier New" w:cs="Courier New"/>
        </w:rPr>
      </w:pPr>
    </w:p>
    <w:p w14:paraId="7AAFF2F2" w14:textId="6436A2EA" w:rsidR="00441623" w:rsidRPr="00FE7188" w:rsidRDefault="00441623" w:rsidP="00441623">
      <w:pPr>
        <w:rPr>
          <w:rFonts w:ascii="Courier New" w:hAnsi="Courier New" w:cs="Courier New"/>
        </w:rPr>
      </w:pPr>
      <w:r w:rsidRPr="00FE7188">
        <w:rPr>
          <w:rFonts w:ascii="Courier New" w:hAnsi="Courier New" w:cs="Courier New"/>
        </w:rPr>
        <w:t>(</w:t>
      </w:r>
      <w:r w:rsidR="00672B45">
        <w:rPr>
          <w:rFonts w:ascii="Courier New" w:hAnsi="Courier New" w:cs="Courier New"/>
        </w:rPr>
        <w:t>Evan h</w:t>
      </w:r>
      <w:r w:rsidRPr="00FE7188">
        <w:rPr>
          <w:rFonts w:ascii="Courier New" w:hAnsi="Courier New" w:cs="Courier New"/>
        </w:rPr>
        <w:t xml:space="preserve">ands the </w:t>
      </w:r>
      <w:r w:rsidR="004D44E8" w:rsidRPr="00FE7188">
        <w:rPr>
          <w:rFonts w:ascii="Courier New" w:hAnsi="Courier New" w:cs="Courier New"/>
        </w:rPr>
        <w:t>guy some coffee and sits</w:t>
      </w:r>
      <w:r w:rsidRPr="00FE7188">
        <w:rPr>
          <w:rFonts w:ascii="Courier New" w:hAnsi="Courier New" w:cs="Courier New"/>
        </w:rPr>
        <w:t xml:space="preserve"> down.)</w:t>
      </w:r>
    </w:p>
    <w:p w14:paraId="4B0833F6" w14:textId="77777777" w:rsidR="00441623" w:rsidRPr="00FE7188" w:rsidRDefault="00441623" w:rsidP="00441623">
      <w:pPr>
        <w:rPr>
          <w:rFonts w:ascii="Courier New" w:hAnsi="Courier New" w:cs="Courier New"/>
        </w:rPr>
      </w:pPr>
    </w:p>
    <w:p w14:paraId="14BE3C90"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1260BC5" w14:textId="77777777" w:rsidR="00441623" w:rsidRPr="00FE7188" w:rsidRDefault="00441623" w:rsidP="00441623">
      <w:pPr>
        <w:rPr>
          <w:rFonts w:ascii="Courier New" w:hAnsi="Courier New" w:cs="Courier New"/>
        </w:rPr>
      </w:pPr>
      <w:r w:rsidRPr="00FE7188">
        <w:rPr>
          <w:rFonts w:ascii="Courier New" w:hAnsi="Courier New" w:cs="Courier New"/>
        </w:rPr>
        <w:t>(Shakes his head.) A real shame, buddy. It’s a real shame. A tragedy.</w:t>
      </w:r>
    </w:p>
    <w:p w14:paraId="0B9E6BE5" w14:textId="77777777" w:rsidR="00441623" w:rsidRPr="00FE7188" w:rsidRDefault="00441623" w:rsidP="00441623">
      <w:pPr>
        <w:rPr>
          <w:rFonts w:ascii="Courier New" w:hAnsi="Courier New" w:cs="Courier New"/>
        </w:rPr>
      </w:pPr>
    </w:p>
    <w:p w14:paraId="579DF62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1F9E8D9" w14:textId="77777777" w:rsidR="00441623" w:rsidRPr="00FE7188" w:rsidRDefault="00441623" w:rsidP="00441623">
      <w:pPr>
        <w:rPr>
          <w:rFonts w:ascii="Courier New" w:hAnsi="Courier New" w:cs="Courier New"/>
        </w:rPr>
      </w:pPr>
      <w:r w:rsidRPr="00FE7188">
        <w:rPr>
          <w:rFonts w:ascii="Courier New" w:hAnsi="Courier New" w:cs="Courier New"/>
        </w:rPr>
        <w:t xml:space="preserve">Some people would see it that way. Shakespeare, for instance. </w:t>
      </w:r>
    </w:p>
    <w:p w14:paraId="4B66B821" w14:textId="77777777" w:rsidR="00441623" w:rsidRPr="00FE7188" w:rsidRDefault="00441623" w:rsidP="00441623">
      <w:pPr>
        <w:rPr>
          <w:rFonts w:ascii="Courier New" w:hAnsi="Courier New" w:cs="Courier New"/>
        </w:rPr>
      </w:pPr>
    </w:p>
    <w:p w14:paraId="3EB2A806"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6E4C671" w14:textId="77777777" w:rsidR="00441623" w:rsidRPr="00FE7188" w:rsidRDefault="00441623" w:rsidP="00441623">
      <w:pPr>
        <w:rPr>
          <w:rFonts w:ascii="Courier New" w:hAnsi="Courier New" w:cs="Courier New"/>
        </w:rPr>
      </w:pPr>
      <w:r w:rsidRPr="00FE7188">
        <w:rPr>
          <w:rFonts w:ascii="Courier New" w:hAnsi="Courier New" w:cs="Courier New"/>
        </w:rPr>
        <w:t>How do you see it?</w:t>
      </w:r>
    </w:p>
    <w:p w14:paraId="719DDC34" w14:textId="77777777" w:rsidR="00441623" w:rsidRPr="00FE7188" w:rsidRDefault="00441623" w:rsidP="00441623">
      <w:pPr>
        <w:rPr>
          <w:rFonts w:ascii="Courier New" w:hAnsi="Courier New" w:cs="Courier New"/>
        </w:rPr>
      </w:pPr>
    </w:p>
    <w:p w14:paraId="50159A18"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67C57770" w14:textId="77777777" w:rsidR="00441623" w:rsidRPr="00FE7188" w:rsidRDefault="00441623" w:rsidP="00441623">
      <w:pPr>
        <w:rPr>
          <w:rFonts w:ascii="Courier New" w:hAnsi="Courier New" w:cs="Courier New"/>
        </w:rPr>
      </w:pPr>
      <w:r w:rsidRPr="00FE7188">
        <w:rPr>
          <w:rFonts w:ascii="Courier New" w:hAnsi="Courier New" w:cs="Courier New"/>
        </w:rPr>
        <w:t>What do you mean?</w:t>
      </w:r>
    </w:p>
    <w:p w14:paraId="1D83F309" w14:textId="77777777" w:rsidR="00441623" w:rsidRPr="00FE7188" w:rsidRDefault="00441623" w:rsidP="00441623">
      <w:pPr>
        <w:rPr>
          <w:rFonts w:ascii="Courier New" w:hAnsi="Courier New" w:cs="Courier New"/>
        </w:rPr>
      </w:pPr>
    </w:p>
    <w:p w14:paraId="6A0F509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893DD7D" w14:textId="77777777" w:rsidR="00441623" w:rsidRPr="00FE7188" w:rsidRDefault="00441623" w:rsidP="00441623">
      <w:pPr>
        <w:rPr>
          <w:rFonts w:ascii="Courier New" w:hAnsi="Courier New" w:cs="Courier New"/>
        </w:rPr>
      </w:pPr>
      <w:r w:rsidRPr="00FE7188">
        <w:rPr>
          <w:rFonts w:ascii="Courier New" w:hAnsi="Courier New" w:cs="Courier New"/>
        </w:rPr>
        <w:t>Well, what do you think happened? What’s your perspective?</w:t>
      </w:r>
    </w:p>
    <w:p w14:paraId="0BA4F16F" w14:textId="77777777" w:rsidR="00441623" w:rsidRPr="00FE7188" w:rsidRDefault="00441623" w:rsidP="00441623">
      <w:pPr>
        <w:rPr>
          <w:rFonts w:ascii="Courier New" w:hAnsi="Courier New" w:cs="Courier New"/>
        </w:rPr>
      </w:pPr>
    </w:p>
    <w:p w14:paraId="51CEEDD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A863123" w14:textId="77777777" w:rsidR="00441623" w:rsidRPr="00FE7188" w:rsidRDefault="00441623" w:rsidP="00441623">
      <w:pPr>
        <w:rPr>
          <w:rFonts w:ascii="Courier New" w:hAnsi="Courier New" w:cs="Courier New"/>
        </w:rPr>
      </w:pPr>
      <w:r w:rsidRPr="00FE7188">
        <w:rPr>
          <w:rFonts w:ascii="Courier New" w:hAnsi="Courier New" w:cs="Courier New"/>
        </w:rPr>
        <w:t>Do I get a perspective?</w:t>
      </w:r>
    </w:p>
    <w:p w14:paraId="5917C6C2" w14:textId="77777777" w:rsidR="00441623" w:rsidRPr="00FE7188" w:rsidRDefault="00441623" w:rsidP="00441623">
      <w:pPr>
        <w:rPr>
          <w:rFonts w:ascii="Courier New" w:hAnsi="Courier New" w:cs="Courier New"/>
        </w:rPr>
      </w:pPr>
    </w:p>
    <w:p w14:paraId="0030DF6A"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DF79E4D" w14:textId="77777777" w:rsidR="00441623" w:rsidRPr="00FE7188" w:rsidRDefault="00441623" w:rsidP="00441623">
      <w:pPr>
        <w:rPr>
          <w:rFonts w:ascii="Courier New" w:hAnsi="Courier New" w:cs="Courier New"/>
        </w:rPr>
      </w:pPr>
      <w:r w:rsidRPr="00FE7188">
        <w:rPr>
          <w:rFonts w:ascii="Courier New" w:hAnsi="Courier New" w:cs="Courier New"/>
        </w:rPr>
        <w:t>I’m going to be honest with you, buddy. Because I feel your pain. Some people see this like a tragedy. But others, they see a murder mystery. And after investigating Olivia’s contacts, there aren’t too many suspects in the pool.</w:t>
      </w:r>
    </w:p>
    <w:p w14:paraId="4F80E40A" w14:textId="77777777" w:rsidR="00441623" w:rsidRPr="00FE7188" w:rsidRDefault="00441623" w:rsidP="00441623">
      <w:pPr>
        <w:rPr>
          <w:rFonts w:ascii="Courier New" w:hAnsi="Courier New" w:cs="Courier New"/>
        </w:rPr>
      </w:pPr>
    </w:p>
    <w:p w14:paraId="1EB9236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F911DF5" w14:textId="1F14CF30" w:rsidR="00441623" w:rsidRPr="00FE7188" w:rsidRDefault="00441623" w:rsidP="00441623">
      <w:pPr>
        <w:rPr>
          <w:rFonts w:ascii="Courier New" w:hAnsi="Courier New" w:cs="Courier New"/>
        </w:rPr>
      </w:pPr>
      <w:r w:rsidRPr="00FE7188">
        <w:rPr>
          <w:rFonts w:ascii="Courier New" w:hAnsi="Courier New" w:cs="Courier New"/>
        </w:rPr>
        <w:t>She didn’t make it onto too many hit lists.</w:t>
      </w:r>
      <w:r w:rsidR="00672B45">
        <w:rPr>
          <w:rFonts w:ascii="Courier New" w:hAnsi="Courier New" w:cs="Courier New"/>
        </w:rPr>
        <w:t xml:space="preserve"> Not Liv.</w:t>
      </w:r>
    </w:p>
    <w:p w14:paraId="3D372888" w14:textId="77777777" w:rsidR="00441623" w:rsidRPr="00FE7188" w:rsidRDefault="00441623" w:rsidP="00441623">
      <w:pPr>
        <w:rPr>
          <w:rFonts w:ascii="Courier New" w:hAnsi="Courier New" w:cs="Courier New"/>
        </w:rPr>
      </w:pPr>
    </w:p>
    <w:p w14:paraId="081AABCC"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023D620B" w14:textId="77777777" w:rsidR="00441623" w:rsidRPr="00FE7188" w:rsidRDefault="00441623" w:rsidP="00441623">
      <w:pPr>
        <w:rPr>
          <w:rFonts w:ascii="Courier New" w:hAnsi="Courier New" w:cs="Courier New"/>
        </w:rPr>
      </w:pPr>
      <w:r w:rsidRPr="00FE7188">
        <w:rPr>
          <w:rFonts w:ascii="Courier New" w:hAnsi="Courier New" w:cs="Courier New"/>
        </w:rPr>
        <w:t>How did you and Miss Holland-Pryce meet, bud?</w:t>
      </w:r>
    </w:p>
    <w:p w14:paraId="07E6E491" w14:textId="77777777" w:rsidR="00441623" w:rsidRPr="00FE7188" w:rsidRDefault="00441623" w:rsidP="00441623">
      <w:pPr>
        <w:rPr>
          <w:rFonts w:ascii="Courier New" w:hAnsi="Courier New" w:cs="Courier New"/>
        </w:rPr>
      </w:pPr>
    </w:p>
    <w:p w14:paraId="3FDB345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7C148E6" w14:textId="7B863CD7" w:rsidR="00441623" w:rsidRPr="00FE7188" w:rsidRDefault="00441623" w:rsidP="00441623">
      <w:pPr>
        <w:rPr>
          <w:rFonts w:ascii="Courier New" w:hAnsi="Courier New" w:cs="Courier New"/>
        </w:rPr>
      </w:pPr>
      <w:r w:rsidRPr="00FE7188">
        <w:rPr>
          <w:rFonts w:ascii="Courier New" w:hAnsi="Courier New" w:cs="Courier New"/>
        </w:rPr>
        <w:t xml:space="preserve">(Considers his answer.) I was walking in a rainstorm, looking for shelter. Found a bus stop, and there she was, drenched within an inch of her soul. Or rather, she was on the balcony of a manor on the lake. I saw her from the garden below and after that I was a lost man. Or try this one on for size. We were children together, living on opposite sides of the shire. Our fathers tried to keep us apart but we still found each other. We went on an adventure and scaled a mountain in the moors. </w:t>
      </w:r>
    </w:p>
    <w:p w14:paraId="0D16744D" w14:textId="77777777" w:rsidR="00441623" w:rsidRPr="00FE7188" w:rsidRDefault="00441623" w:rsidP="00441623">
      <w:pPr>
        <w:rPr>
          <w:rFonts w:ascii="Courier New" w:hAnsi="Courier New" w:cs="Courier New"/>
        </w:rPr>
      </w:pPr>
    </w:p>
    <w:p w14:paraId="3178722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74C04D9B" w14:textId="478015E3" w:rsidR="00441623" w:rsidRPr="00FE7188" w:rsidRDefault="00441623" w:rsidP="00441623">
      <w:pPr>
        <w:rPr>
          <w:rFonts w:ascii="Courier New" w:hAnsi="Courier New" w:cs="Courier New"/>
        </w:rPr>
      </w:pPr>
      <w:r w:rsidRPr="00FE7188">
        <w:rPr>
          <w:rFonts w:ascii="Courier New" w:hAnsi="Courier New" w:cs="Courier New"/>
        </w:rPr>
        <w:t xml:space="preserve">You enjoy telling stories, Mr. </w:t>
      </w:r>
      <w:r w:rsidR="004D44E8" w:rsidRPr="00FE7188">
        <w:rPr>
          <w:rFonts w:ascii="Courier New" w:hAnsi="Courier New" w:cs="Courier New"/>
        </w:rPr>
        <w:t>Robert</w:t>
      </w:r>
      <w:r w:rsidRPr="00FE7188">
        <w:rPr>
          <w:rFonts w:ascii="Courier New" w:hAnsi="Courier New" w:cs="Courier New"/>
        </w:rPr>
        <w:t>son?</w:t>
      </w:r>
    </w:p>
    <w:p w14:paraId="106E34CA" w14:textId="77777777" w:rsidR="00441623" w:rsidRPr="00FE7188" w:rsidRDefault="00441623" w:rsidP="00441623">
      <w:pPr>
        <w:rPr>
          <w:rFonts w:ascii="Courier New" w:hAnsi="Courier New" w:cs="Courier New"/>
        </w:rPr>
      </w:pPr>
    </w:p>
    <w:p w14:paraId="6EEBD81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8CCBDDE" w14:textId="5D5CD7E5" w:rsidR="00441623" w:rsidRPr="00FE7188" w:rsidRDefault="00441623" w:rsidP="00441623">
      <w:pPr>
        <w:rPr>
          <w:rFonts w:ascii="Courier New" w:hAnsi="Courier New" w:cs="Courier New"/>
        </w:rPr>
      </w:pPr>
      <w:r w:rsidRPr="00FE7188">
        <w:rPr>
          <w:rFonts w:ascii="Courier New" w:hAnsi="Courier New" w:cs="Courier New"/>
        </w:rPr>
        <w:t>We met the usual way. On the Internet. She was still a student</w:t>
      </w:r>
      <w:r w:rsidR="00672B45">
        <w:rPr>
          <w:rFonts w:ascii="Courier New" w:hAnsi="Courier New" w:cs="Courier New"/>
        </w:rPr>
        <w:t xml:space="preserve">. </w:t>
      </w:r>
      <w:r w:rsidRPr="00FE7188">
        <w:rPr>
          <w:rFonts w:ascii="Courier New" w:hAnsi="Courier New" w:cs="Courier New"/>
        </w:rPr>
        <w:t xml:space="preserve">I was still a writer. </w:t>
      </w:r>
    </w:p>
    <w:p w14:paraId="119CE8C2" w14:textId="77777777" w:rsidR="00441623" w:rsidRPr="00FE7188" w:rsidRDefault="00441623" w:rsidP="00441623">
      <w:pPr>
        <w:rPr>
          <w:rFonts w:ascii="Courier New" w:hAnsi="Courier New" w:cs="Courier New"/>
        </w:rPr>
      </w:pPr>
    </w:p>
    <w:p w14:paraId="4B9A1EA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72971E78" w14:textId="77777777" w:rsidR="00441623" w:rsidRPr="00FE7188" w:rsidRDefault="00441623" w:rsidP="00441623">
      <w:pPr>
        <w:rPr>
          <w:rFonts w:ascii="Courier New" w:hAnsi="Courier New" w:cs="Courier New"/>
        </w:rPr>
      </w:pPr>
      <w:r w:rsidRPr="00FE7188">
        <w:rPr>
          <w:rFonts w:ascii="Courier New" w:hAnsi="Courier New" w:cs="Courier New"/>
        </w:rPr>
        <w:t>How long have you been together?</w:t>
      </w:r>
    </w:p>
    <w:p w14:paraId="2A78E312" w14:textId="77777777" w:rsidR="00441623" w:rsidRPr="00FE7188" w:rsidRDefault="00441623" w:rsidP="00441623">
      <w:pPr>
        <w:rPr>
          <w:rFonts w:ascii="Courier New" w:hAnsi="Courier New" w:cs="Courier New"/>
        </w:rPr>
      </w:pPr>
    </w:p>
    <w:p w14:paraId="7AABFE9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3527A30" w14:textId="77777777" w:rsidR="00441623" w:rsidRPr="00FE7188" w:rsidRDefault="00441623" w:rsidP="00441623">
      <w:pPr>
        <w:rPr>
          <w:rFonts w:ascii="Courier New" w:hAnsi="Courier New" w:cs="Courier New"/>
        </w:rPr>
      </w:pPr>
      <w:r w:rsidRPr="00FE7188">
        <w:rPr>
          <w:rFonts w:ascii="Courier New" w:hAnsi="Courier New" w:cs="Courier New"/>
        </w:rPr>
        <w:t>Something tells me you already know.</w:t>
      </w:r>
    </w:p>
    <w:p w14:paraId="7E26582E" w14:textId="77777777" w:rsidR="00441623" w:rsidRPr="00FE7188" w:rsidRDefault="00441623" w:rsidP="00441623">
      <w:pPr>
        <w:rPr>
          <w:rFonts w:ascii="Courier New" w:hAnsi="Courier New" w:cs="Courier New"/>
        </w:rPr>
      </w:pPr>
    </w:p>
    <w:p w14:paraId="2011C743" w14:textId="77777777" w:rsidR="00441623" w:rsidRPr="00FE7188" w:rsidRDefault="00441623" w:rsidP="00441623">
      <w:pPr>
        <w:rPr>
          <w:rFonts w:ascii="Courier New" w:hAnsi="Courier New" w:cs="Courier New"/>
        </w:rPr>
      </w:pPr>
      <w:r w:rsidRPr="00FE7188">
        <w:rPr>
          <w:rFonts w:ascii="Courier New" w:hAnsi="Courier New" w:cs="Courier New"/>
        </w:rPr>
        <w:t xml:space="preserve">DETECTIVE: </w:t>
      </w:r>
    </w:p>
    <w:p w14:paraId="65161434" w14:textId="77777777" w:rsidR="00441623" w:rsidRPr="00FE7188" w:rsidRDefault="00441623" w:rsidP="00441623">
      <w:pPr>
        <w:rPr>
          <w:rFonts w:ascii="Courier New" w:hAnsi="Courier New" w:cs="Courier New"/>
        </w:rPr>
      </w:pPr>
      <w:r w:rsidRPr="00FE7188">
        <w:rPr>
          <w:rFonts w:ascii="Courier New" w:hAnsi="Courier New" w:cs="Courier New"/>
        </w:rPr>
        <w:t>I’m trying to help you out here. I’m on your side.</w:t>
      </w:r>
    </w:p>
    <w:p w14:paraId="1B11F7F1" w14:textId="77777777" w:rsidR="00441623" w:rsidRPr="00FE7188" w:rsidRDefault="00441623" w:rsidP="00441623">
      <w:pPr>
        <w:rPr>
          <w:rFonts w:ascii="Courier New" w:hAnsi="Courier New" w:cs="Courier New"/>
        </w:rPr>
      </w:pPr>
    </w:p>
    <w:p w14:paraId="1B61A55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C114E82" w14:textId="55A3AC9E" w:rsidR="00441623" w:rsidRPr="00FE7188" w:rsidRDefault="00441623" w:rsidP="00441623">
      <w:pPr>
        <w:rPr>
          <w:rFonts w:ascii="Courier New" w:hAnsi="Courier New" w:cs="Courier New"/>
        </w:rPr>
      </w:pPr>
      <w:r w:rsidRPr="00FE7188">
        <w:rPr>
          <w:rFonts w:ascii="Courier New" w:hAnsi="Courier New" w:cs="Courier New"/>
        </w:rPr>
        <w:t>Who’s on the other side?</w:t>
      </w:r>
      <w:r w:rsidR="008149C3" w:rsidRPr="00FE7188">
        <w:rPr>
          <w:rFonts w:ascii="Courier New" w:hAnsi="Courier New" w:cs="Courier New"/>
        </w:rPr>
        <w:t xml:space="preserve"> Olivia’s dad? Great parent he was. Pushed her so h</w:t>
      </w:r>
      <w:r w:rsidR="004D44E8" w:rsidRPr="00FE7188">
        <w:rPr>
          <w:rFonts w:ascii="Courier New" w:hAnsi="Courier New" w:cs="Courier New"/>
        </w:rPr>
        <w:t xml:space="preserve">ard she almost stopped singing. But then she </w:t>
      </w:r>
      <w:r w:rsidR="004D44E8" w:rsidRPr="00672B45">
        <w:rPr>
          <w:rFonts w:ascii="Courier New" w:hAnsi="Courier New" w:cs="Courier New"/>
          <w:iCs/>
        </w:rPr>
        <w:t>stopped</w:t>
      </w:r>
      <w:r w:rsidR="004D44E8" w:rsidRPr="00672B45">
        <w:rPr>
          <w:rFonts w:ascii="Courier New" w:hAnsi="Courier New" w:cs="Courier New"/>
        </w:rPr>
        <w:t xml:space="preserve"> </w:t>
      </w:r>
      <w:r w:rsidR="004D44E8" w:rsidRPr="00FE7188">
        <w:rPr>
          <w:rFonts w:ascii="Courier New" w:hAnsi="Courier New" w:cs="Courier New"/>
        </w:rPr>
        <w:t xml:space="preserve">talking to </w:t>
      </w:r>
      <w:r w:rsidR="004D44E8" w:rsidRPr="00672B45">
        <w:rPr>
          <w:rFonts w:ascii="Courier New" w:hAnsi="Courier New" w:cs="Courier New"/>
          <w:i/>
        </w:rPr>
        <w:t>him</w:t>
      </w:r>
      <w:r w:rsidR="004D44E8" w:rsidRPr="00FE7188">
        <w:rPr>
          <w:rFonts w:ascii="Courier New" w:hAnsi="Courier New" w:cs="Courier New"/>
        </w:rPr>
        <w:t xml:space="preserve">, instead. Couldn’t say it was much of a loss. </w:t>
      </w:r>
    </w:p>
    <w:p w14:paraId="0EFD786B" w14:textId="77777777" w:rsidR="00441623" w:rsidRPr="00FE7188" w:rsidRDefault="00441623" w:rsidP="00441623">
      <w:pPr>
        <w:rPr>
          <w:rFonts w:ascii="Courier New" w:hAnsi="Courier New" w:cs="Courier New"/>
        </w:rPr>
      </w:pPr>
    </w:p>
    <w:p w14:paraId="2D015446"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270ACC23" w14:textId="7C157787" w:rsidR="00441623" w:rsidRPr="00FE7188" w:rsidRDefault="00441623" w:rsidP="00441623">
      <w:pPr>
        <w:rPr>
          <w:rFonts w:ascii="Courier New" w:hAnsi="Courier New" w:cs="Courier New"/>
        </w:rPr>
      </w:pPr>
      <w:r w:rsidRPr="00FE7188">
        <w:rPr>
          <w:rFonts w:ascii="Courier New" w:hAnsi="Courier New" w:cs="Courier New"/>
        </w:rPr>
        <w:t xml:space="preserve">Eat your sandwich. </w:t>
      </w:r>
      <w:r w:rsidR="008149C3" w:rsidRPr="00FE7188">
        <w:rPr>
          <w:rFonts w:ascii="Courier New" w:hAnsi="Courier New" w:cs="Courier New"/>
        </w:rPr>
        <w:t xml:space="preserve">He might not have been the best parent, but he’s a broken man, too. And he’s not the one without an alibi. </w:t>
      </w:r>
    </w:p>
    <w:p w14:paraId="644611DC" w14:textId="77777777" w:rsidR="00441623" w:rsidRPr="00FE7188" w:rsidRDefault="00441623" w:rsidP="00441623">
      <w:pPr>
        <w:rPr>
          <w:rFonts w:ascii="Courier New" w:hAnsi="Courier New" w:cs="Courier New"/>
        </w:rPr>
      </w:pPr>
    </w:p>
    <w:p w14:paraId="6F28192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05922FD" w14:textId="339ED6E8" w:rsidR="00441623" w:rsidRPr="00FE7188" w:rsidRDefault="008149C3" w:rsidP="00441623">
      <w:pPr>
        <w:rPr>
          <w:rFonts w:ascii="Courier New" w:hAnsi="Courier New" w:cs="Courier New"/>
        </w:rPr>
      </w:pPr>
      <w:r w:rsidRPr="00FE7188">
        <w:rPr>
          <w:rFonts w:ascii="Courier New" w:hAnsi="Courier New" w:cs="Courier New"/>
        </w:rPr>
        <w:t xml:space="preserve">I was in my bedroom. Sleeping. Where else was I supposed to be? </w:t>
      </w:r>
    </w:p>
    <w:p w14:paraId="26A024A5" w14:textId="77777777" w:rsidR="00441623" w:rsidRPr="00FE7188" w:rsidRDefault="00441623" w:rsidP="00441623">
      <w:pPr>
        <w:rPr>
          <w:rFonts w:ascii="Courier New" w:hAnsi="Courier New" w:cs="Courier New"/>
        </w:rPr>
      </w:pPr>
    </w:p>
    <w:p w14:paraId="68AA949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7313966F" w14:textId="7BC1AE54" w:rsidR="00441623" w:rsidRPr="00672B45" w:rsidRDefault="00441623" w:rsidP="00441623">
      <w:pPr>
        <w:rPr>
          <w:rFonts w:ascii="Courier New" w:hAnsi="Courier New" w:cs="Courier New"/>
        </w:rPr>
      </w:pPr>
      <w:r w:rsidRPr="00672B45">
        <w:rPr>
          <w:rFonts w:ascii="Courier New" w:hAnsi="Courier New" w:cs="Courier New"/>
        </w:rPr>
        <w:t>The gu</w:t>
      </w:r>
      <w:r w:rsidR="004D44E8" w:rsidRPr="00672B45">
        <w:rPr>
          <w:rFonts w:ascii="Courier New" w:hAnsi="Courier New" w:cs="Courier New"/>
        </w:rPr>
        <w:t xml:space="preserve">n that killed your fiancée </w:t>
      </w:r>
      <w:r w:rsidRPr="00672B45">
        <w:rPr>
          <w:rFonts w:ascii="Courier New" w:hAnsi="Courier New" w:cs="Courier New"/>
        </w:rPr>
        <w:t xml:space="preserve">was registered in your name. </w:t>
      </w:r>
      <w:r w:rsidR="007E68BD" w:rsidRPr="00672B45">
        <w:rPr>
          <w:rFonts w:ascii="Courier New" w:hAnsi="Courier New" w:cs="Courier New"/>
        </w:rPr>
        <w:t>It had both your prints and hers.</w:t>
      </w:r>
    </w:p>
    <w:p w14:paraId="5A369A13" w14:textId="77777777" w:rsidR="007E68BD" w:rsidRPr="00672B45" w:rsidRDefault="007E68BD" w:rsidP="00441623">
      <w:pPr>
        <w:rPr>
          <w:rFonts w:ascii="Courier New" w:hAnsi="Courier New" w:cs="Courier New"/>
        </w:rPr>
      </w:pPr>
    </w:p>
    <w:p w14:paraId="5049CE24" w14:textId="6071BD01" w:rsidR="007E68BD" w:rsidRPr="00672B45" w:rsidRDefault="007E68BD" w:rsidP="00441623">
      <w:pPr>
        <w:rPr>
          <w:rFonts w:ascii="Courier New" w:hAnsi="Courier New" w:cs="Courier New"/>
        </w:rPr>
      </w:pPr>
      <w:r w:rsidRPr="00672B45">
        <w:rPr>
          <w:rFonts w:ascii="Courier New" w:hAnsi="Courier New" w:cs="Courier New"/>
        </w:rPr>
        <w:t>EVAN:</w:t>
      </w:r>
    </w:p>
    <w:p w14:paraId="3A761E35" w14:textId="4EA61609" w:rsidR="007E68BD" w:rsidRPr="00672B45" w:rsidRDefault="007E68BD" w:rsidP="00441623">
      <w:pPr>
        <w:rPr>
          <w:rFonts w:ascii="Courier New" w:hAnsi="Courier New" w:cs="Courier New"/>
        </w:rPr>
      </w:pPr>
      <w:r w:rsidRPr="00672B45">
        <w:rPr>
          <w:rFonts w:ascii="Courier New" w:hAnsi="Courier New" w:cs="Courier New"/>
        </w:rPr>
        <w:t xml:space="preserve">I told the cops. </w:t>
      </w:r>
      <w:r w:rsidR="002B588E" w:rsidRPr="00672B45">
        <w:rPr>
          <w:rFonts w:ascii="Courier New" w:hAnsi="Courier New" w:cs="Courier New"/>
        </w:rPr>
        <w:t xml:space="preserve">It was my grandfather’s gun. I got it when I was eighteen. Almost forgot I had it. </w:t>
      </w:r>
    </w:p>
    <w:p w14:paraId="1DC6825B" w14:textId="77777777" w:rsidR="00441623" w:rsidRPr="00672B45" w:rsidRDefault="00441623" w:rsidP="00441623">
      <w:pPr>
        <w:rPr>
          <w:rFonts w:ascii="Courier New" w:hAnsi="Courier New" w:cs="Courier New"/>
        </w:rPr>
      </w:pPr>
    </w:p>
    <w:p w14:paraId="6383A25E" w14:textId="77777777" w:rsidR="00441623" w:rsidRPr="00672B45" w:rsidRDefault="00441623" w:rsidP="00441623">
      <w:pPr>
        <w:rPr>
          <w:rFonts w:ascii="Courier New" w:hAnsi="Courier New" w:cs="Courier New"/>
        </w:rPr>
      </w:pPr>
      <w:r w:rsidRPr="00672B45">
        <w:rPr>
          <w:rFonts w:ascii="Courier New" w:hAnsi="Courier New" w:cs="Courier New"/>
        </w:rPr>
        <w:t>DETECTIVE:</w:t>
      </w:r>
    </w:p>
    <w:p w14:paraId="4BF8CAA9" w14:textId="77777777" w:rsidR="00441623" w:rsidRPr="00672B45" w:rsidRDefault="00441623" w:rsidP="00441623">
      <w:pPr>
        <w:rPr>
          <w:rFonts w:ascii="Courier New" w:hAnsi="Courier New" w:cs="Courier New"/>
        </w:rPr>
      </w:pPr>
      <w:r w:rsidRPr="00672B45">
        <w:rPr>
          <w:rFonts w:ascii="Courier New" w:hAnsi="Courier New" w:cs="Courier New"/>
        </w:rPr>
        <w:t>But Olivia knew you had it.</w:t>
      </w:r>
    </w:p>
    <w:p w14:paraId="22839F6C" w14:textId="77777777" w:rsidR="00441623" w:rsidRPr="00672B45" w:rsidRDefault="00441623" w:rsidP="00441623">
      <w:pPr>
        <w:rPr>
          <w:rFonts w:ascii="Courier New" w:hAnsi="Courier New" w:cs="Courier New"/>
        </w:rPr>
      </w:pPr>
    </w:p>
    <w:p w14:paraId="2E87A689" w14:textId="77777777" w:rsidR="00441623" w:rsidRPr="00672B45" w:rsidRDefault="00441623" w:rsidP="00441623">
      <w:pPr>
        <w:rPr>
          <w:rFonts w:ascii="Courier New" w:hAnsi="Courier New" w:cs="Courier New"/>
        </w:rPr>
      </w:pPr>
      <w:r w:rsidRPr="00672B45">
        <w:rPr>
          <w:rFonts w:ascii="Courier New" w:hAnsi="Courier New" w:cs="Courier New"/>
        </w:rPr>
        <w:t>EVAN:</w:t>
      </w:r>
    </w:p>
    <w:p w14:paraId="250CA75E" w14:textId="77777777" w:rsidR="00441623" w:rsidRPr="00672B45" w:rsidRDefault="00441623" w:rsidP="00441623">
      <w:pPr>
        <w:rPr>
          <w:rFonts w:ascii="Courier New" w:hAnsi="Courier New" w:cs="Courier New"/>
        </w:rPr>
      </w:pPr>
      <w:r w:rsidRPr="00672B45">
        <w:rPr>
          <w:rFonts w:ascii="Courier New" w:hAnsi="Courier New" w:cs="Courier New"/>
        </w:rPr>
        <w:t>She said she didn’t want it in the house. She said that knowing it was close made her feel like we were in danger.</w:t>
      </w:r>
    </w:p>
    <w:p w14:paraId="717D9391" w14:textId="77777777" w:rsidR="00441623" w:rsidRPr="00672B45" w:rsidRDefault="00441623" w:rsidP="00441623">
      <w:pPr>
        <w:rPr>
          <w:rFonts w:ascii="Courier New" w:hAnsi="Courier New" w:cs="Courier New"/>
        </w:rPr>
      </w:pPr>
    </w:p>
    <w:p w14:paraId="79931A62" w14:textId="77777777" w:rsidR="00441623" w:rsidRPr="00672B45" w:rsidRDefault="00441623" w:rsidP="00441623">
      <w:pPr>
        <w:rPr>
          <w:rFonts w:ascii="Courier New" w:hAnsi="Courier New" w:cs="Courier New"/>
        </w:rPr>
      </w:pPr>
      <w:r w:rsidRPr="00672B45">
        <w:rPr>
          <w:rFonts w:ascii="Courier New" w:hAnsi="Courier New" w:cs="Courier New"/>
        </w:rPr>
        <w:t>DETECTIVE:</w:t>
      </w:r>
    </w:p>
    <w:p w14:paraId="1B68136C" w14:textId="77777777" w:rsidR="00441623" w:rsidRPr="00FE7188" w:rsidRDefault="00441623" w:rsidP="00441623">
      <w:pPr>
        <w:rPr>
          <w:rFonts w:ascii="Courier New" w:hAnsi="Courier New" w:cs="Courier New"/>
        </w:rPr>
      </w:pPr>
      <w:r w:rsidRPr="00672B45">
        <w:rPr>
          <w:rFonts w:ascii="Courier New" w:hAnsi="Courier New" w:cs="Courier New"/>
        </w:rPr>
        <w:t>But you forgot you had it.</w:t>
      </w:r>
    </w:p>
    <w:p w14:paraId="02BDC66B" w14:textId="77777777" w:rsidR="00441623" w:rsidRPr="00FE7188" w:rsidRDefault="00441623" w:rsidP="00441623">
      <w:pPr>
        <w:rPr>
          <w:rFonts w:ascii="Courier New" w:hAnsi="Courier New" w:cs="Courier New"/>
        </w:rPr>
      </w:pPr>
    </w:p>
    <w:p w14:paraId="4571A27B"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615CAA3C" w14:textId="4DD34BA6" w:rsidR="00441623" w:rsidRPr="00FE7188" w:rsidRDefault="00441623" w:rsidP="00441623">
      <w:pPr>
        <w:rPr>
          <w:rFonts w:ascii="Courier New" w:hAnsi="Courier New" w:cs="Courier New"/>
        </w:rPr>
      </w:pPr>
      <w:r w:rsidRPr="00FE7188">
        <w:rPr>
          <w:rFonts w:ascii="Courier New" w:hAnsi="Courier New" w:cs="Courier New"/>
        </w:rPr>
        <w:t>(Studies the detective a moment.) It’s not something that often saw the light of day.</w:t>
      </w:r>
    </w:p>
    <w:p w14:paraId="3AFBAA58" w14:textId="77777777" w:rsidR="00441623" w:rsidRPr="00FE7188" w:rsidRDefault="00441623" w:rsidP="00441623">
      <w:pPr>
        <w:rPr>
          <w:rFonts w:ascii="Courier New" w:hAnsi="Courier New" w:cs="Courier New"/>
        </w:rPr>
      </w:pPr>
    </w:p>
    <w:p w14:paraId="63C2D70C" w14:textId="77777777" w:rsidR="00441623" w:rsidRPr="00FE7188" w:rsidRDefault="00441623" w:rsidP="00441623">
      <w:pPr>
        <w:rPr>
          <w:rFonts w:ascii="Courier New" w:hAnsi="Courier New" w:cs="Courier New"/>
        </w:rPr>
      </w:pPr>
      <w:r w:rsidRPr="00FE7188">
        <w:rPr>
          <w:rFonts w:ascii="Courier New" w:hAnsi="Courier New" w:cs="Courier New"/>
        </w:rPr>
        <w:t>(They partake in a stare down. Evan goes back onto his computer, flipping through photographs of Olivia.)</w:t>
      </w:r>
    </w:p>
    <w:p w14:paraId="44C0C279" w14:textId="77777777" w:rsidR="00441623" w:rsidRPr="00FE7188" w:rsidRDefault="00441623" w:rsidP="00441623">
      <w:pPr>
        <w:rPr>
          <w:rFonts w:ascii="Courier New" w:hAnsi="Courier New" w:cs="Courier New"/>
        </w:rPr>
      </w:pPr>
    </w:p>
    <w:p w14:paraId="31F17100"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688ED10" w14:textId="77777777" w:rsidR="00441623" w:rsidRPr="00FE7188" w:rsidRDefault="00441623" w:rsidP="00441623">
      <w:pPr>
        <w:rPr>
          <w:rFonts w:ascii="Courier New" w:hAnsi="Courier New" w:cs="Courier New"/>
        </w:rPr>
      </w:pPr>
      <w:r w:rsidRPr="00FE7188">
        <w:rPr>
          <w:rFonts w:ascii="Courier New" w:hAnsi="Courier New" w:cs="Courier New"/>
        </w:rPr>
        <w:t xml:space="preserve">She was a beautiful lady. </w:t>
      </w:r>
    </w:p>
    <w:p w14:paraId="1DFB2D0C" w14:textId="77777777" w:rsidR="00441623" w:rsidRPr="00FE7188" w:rsidRDefault="00441623" w:rsidP="00441623">
      <w:pPr>
        <w:rPr>
          <w:rFonts w:ascii="Courier New" w:hAnsi="Courier New" w:cs="Courier New"/>
        </w:rPr>
      </w:pPr>
    </w:p>
    <w:p w14:paraId="47FBDB9B" w14:textId="77777777" w:rsidR="00441623" w:rsidRPr="00FE7188" w:rsidRDefault="00441623" w:rsidP="00441623">
      <w:pPr>
        <w:rPr>
          <w:rFonts w:ascii="Courier New" w:hAnsi="Courier New" w:cs="Courier New"/>
        </w:rPr>
      </w:pPr>
      <w:r w:rsidRPr="00FE7188">
        <w:rPr>
          <w:rFonts w:ascii="Courier New" w:hAnsi="Courier New" w:cs="Courier New"/>
        </w:rPr>
        <w:t>(Evan plays a video of her singing.)</w:t>
      </w:r>
    </w:p>
    <w:p w14:paraId="2424B6A2" w14:textId="77777777" w:rsidR="00441623" w:rsidRPr="00FE7188" w:rsidRDefault="00441623" w:rsidP="00441623">
      <w:pPr>
        <w:rPr>
          <w:rFonts w:ascii="Courier New" w:hAnsi="Courier New" w:cs="Courier New"/>
        </w:rPr>
      </w:pPr>
    </w:p>
    <w:p w14:paraId="2F7F18D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9E93F48" w14:textId="77777777" w:rsidR="00441623" w:rsidRPr="00FE7188" w:rsidRDefault="00441623" w:rsidP="00441623">
      <w:pPr>
        <w:rPr>
          <w:rFonts w:ascii="Courier New" w:hAnsi="Courier New" w:cs="Courier New"/>
        </w:rPr>
      </w:pPr>
      <w:r w:rsidRPr="00FE7188">
        <w:rPr>
          <w:rFonts w:ascii="Courier New" w:hAnsi="Courier New" w:cs="Courier New"/>
        </w:rPr>
        <w:t>[Music]</w:t>
      </w:r>
    </w:p>
    <w:p w14:paraId="442D9010" w14:textId="77777777" w:rsidR="00441623" w:rsidRPr="00FE7188" w:rsidRDefault="00441623" w:rsidP="00441623">
      <w:pPr>
        <w:rPr>
          <w:rFonts w:ascii="Courier New" w:hAnsi="Courier New" w:cs="Courier New"/>
        </w:rPr>
      </w:pPr>
    </w:p>
    <w:p w14:paraId="22FC86AA" w14:textId="3E0A08E1" w:rsidR="00441623" w:rsidRPr="00FE7188" w:rsidRDefault="00441623" w:rsidP="00441623">
      <w:pPr>
        <w:rPr>
          <w:rFonts w:ascii="Courier New" w:hAnsi="Courier New" w:cs="Courier New"/>
        </w:rPr>
      </w:pPr>
      <w:r w:rsidRPr="00FE7188">
        <w:rPr>
          <w:rFonts w:ascii="Courier New" w:hAnsi="Courier New" w:cs="Courier New"/>
        </w:rPr>
        <w:t>(They sit for a moment, soaking in the residue of her voice.)</w:t>
      </w:r>
    </w:p>
    <w:p w14:paraId="4CC6DADC" w14:textId="77777777" w:rsidR="00441623" w:rsidRPr="00FE7188" w:rsidRDefault="00441623" w:rsidP="00441623">
      <w:pPr>
        <w:rPr>
          <w:rFonts w:ascii="Courier New" w:hAnsi="Courier New" w:cs="Courier New"/>
        </w:rPr>
      </w:pPr>
    </w:p>
    <w:p w14:paraId="03C6FF1F"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0435E989" w14:textId="1D9882B3" w:rsidR="00441623" w:rsidRPr="00FE7188" w:rsidRDefault="00441623" w:rsidP="00441623">
      <w:pPr>
        <w:rPr>
          <w:rFonts w:ascii="Courier New" w:hAnsi="Courier New" w:cs="Courier New"/>
        </w:rPr>
      </w:pPr>
      <w:r w:rsidRPr="00FE7188">
        <w:rPr>
          <w:rFonts w:ascii="Courier New" w:hAnsi="Courier New" w:cs="Courier New"/>
        </w:rPr>
        <w:t>W</w:t>
      </w:r>
      <w:r w:rsidR="00672B45">
        <w:rPr>
          <w:rFonts w:ascii="Courier New" w:hAnsi="Courier New" w:cs="Courier New"/>
        </w:rPr>
        <w:t>ell? W</w:t>
      </w:r>
      <w:r w:rsidRPr="00FE7188">
        <w:rPr>
          <w:rFonts w:ascii="Courier New" w:hAnsi="Courier New" w:cs="Courier New"/>
        </w:rPr>
        <w:t>ha</w:t>
      </w:r>
      <w:r w:rsidR="00672B45">
        <w:rPr>
          <w:rFonts w:ascii="Courier New" w:hAnsi="Courier New" w:cs="Courier New"/>
        </w:rPr>
        <w:t>t do you want to know</w:t>
      </w:r>
      <w:r w:rsidRPr="00FE7188">
        <w:rPr>
          <w:rFonts w:ascii="Courier New" w:hAnsi="Courier New" w:cs="Courier New"/>
        </w:rPr>
        <w:t>?</w:t>
      </w:r>
      <w:r w:rsidR="00672B45">
        <w:rPr>
          <w:rFonts w:ascii="Courier New" w:hAnsi="Courier New" w:cs="Courier New"/>
        </w:rPr>
        <w:t xml:space="preserve"> What can I do for you? </w:t>
      </w:r>
    </w:p>
    <w:p w14:paraId="234CD2C3" w14:textId="77777777" w:rsidR="00441623" w:rsidRPr="00FE7188" w:rsidRDefault="00441623" w:rsidP="00441623">
      <w:pPr>
        <w:rPr>
          <w:rFonts w:ascii="Courier New" w:hAnsi="Courier New" w:cs="Courier New"/>
        </w:rPr>
      </w:pPr>
    </w:p>
    <w:p w14:paraId="553E39D6"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F3DAD05" w14:textId="77777777" w:rsidR="00441623" w:rsidRPr="00FE7188" w:rsidRDefault="00441623" w:rsidP="00441623">
      <w:pPr>
        <w:rPr>
          <w:rFonts w:ascii="Courier New" w:hAnsi="Courier New" w:cs="Courier New"/>
        </w:rPr>
      </w:pPr>
      <w:r w:rsidRPr="00FE7188">
        <w:rPr>
          <w:rFonts w:ascii="Courier New" w:hAnsi="Courier New" w:cs="Courier New"/>
        </w:rPr>
        <w:t>There are pieces that are missing to this. I’m just trying to puzzle it out.</w:t>
      </w:r>
    </w:p>
    <w:p w14:paraId="0C237056" w14:textId="77777777" w:rsidR="00441623" w:rsidRPr="00FE7188" w:rsidRDefault="00441623" w:rsidP="00441623">
      <w:pPr>
        <w:rPr>
          <w:rFonts w:ascii="Courier New" w:hAnsi="Courier New" w:cs="Courier New"/>
        </w:rPr>
      </w:pPr>
    </w:p>
    <w:p w14:paraId="46994CB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220C82C" w14:textId="30E8CA2B" w:rsidR="00441623" w:rsidRPr="00FE7188" w:rsidRDefault="00441623" w:rsidP="00441623">
      <w:pPr>
        <w:rPr>
          <w:rFonts w:ascii="Courier New" w:hAnsi="Courier New" w:cs="Courier New"/>
        </w:rPr>
      </w:pPr>
      <w:r w:rsidRPr="00FE7188">
        <w:rPr>
          <w:rFonts w:ascii="Courier New" w:hAnsi="Courier New" w:cs="Courier New"/>
        </w:rPr>
        <w:t>Pieces that are missing</w:t>
      </w:r>
      <w:r w:rsidR="00672B45">
        <w:rPr>
          <w:rFonts w:ascii="Courier New" w:hAnsi="Courier New" w:cs="Courier New"/>
        </w:rPr>
        <w:t xml:space="preserve">… </w:t>
      </w:r>
      <w:r w:rsidR="002B588E" w:rsidRPr="00FE7188">
        <w:rPr>
          <w:rFonts w:ascii="Courier New" w:hAnsi="Courier New" w:cs="Courier New"/>
        </w:rPr>
        <w:t xml:space="preserve">Have you checked underneath the couch? </w:t>
      </w:r>
    </w:p>
    <w:p w14:paraId="3EAC0299" w14:textId="77777777" w:rsidR="00441623" w:rsidRPr="00FE7188" w:rsidRDefault="00441623" w:rsidP="00441623">
      <w:pPr>
        <w:rPr>
          <w:rFonts w:ascii="Courier New" w:hAnsi="Courier New" w:cs="Courier New"/>
        </w:rPr>
      </w:pPr>
    </w:p>
    <w:p w14:paraId="67EC6D6A" w14:textId="77777777" w:rsidR="00441623" w:rsidRPr="00FE7188" w:rsidRDefault="00441623" w:rsidP="00441623">
      <w:pPr>
        <w:rPr>
          <w:rFonts w:ascii="Courier New" w:hAnsi="Courier New" w:cs="Courier New"/>
        </w:rPr>
      </w:pPr>
      <w:r w:rsidRPr="00FE7188">
        <w:rPr>
          <w:rFonts w:ascii="Courier New" w:hAnsi="Courier New" w:cs="Courier New"/>
        </w:rPr>
        <w:t>(He picks up a sugar cube and studies it before dropping it into his coffee.)</w:t>
      </w:r>
    </w:p>
    <w:p w14:paraId="742E7770" w14:textId="77777777" w:rsidR="00441623" w:rsidRPr="00FE7188" w:rsidRDefault="00441623" w:rsidP="00441623">
      <w:pPr>
        <w:rPr>
          <w:rFonts w:ascii="Courier New" w:hAnsi="Courier New" w:cs="Courier New"/>
        </w:rPr>
      </w:pPr>
    </w:p>
    <w:p w14:paraId="35A8EE2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0439AA2F" w14:textId="709D101B" w:rsidR="00894F6E" w:rsidRPr="00FE7188" w:rsidRDefault="002B588E" w:rsidP="00441623">
      <w:pPr>
        <w:rPr>
          <w:rFonts w:ascii="Courier New" w:hAnsi="Courier New" w:cs="Courier New"/>
        </w:rPr>
      </w:pPr>
      <w:r w:rsidRPr="00FE7188">
        <w:rPr>
          <w:rFonts w:ascii="Courier New" w:hAnsi="Courier New" w:cs="Courier New"/>
        </w:rPr>
        <w:t xml:space="preserve">You don’t </w:t>
      </w:r>
      <w:r w:rsidR="00791A41" w:rsidRPr="00FE7188">
        <w:rPr>
          <w:rFonts w:ascii="Courier New" w:hAnsi="Courier New" w:cs="Courier New"/>
        </w:rPr>
        <w:t>strike me as</w:t>
      </w:r>
      <w:r w:rsidRPr="00FE7188">
        <w:rPr>
          <w:rFonts w:ascii="Courier New" w:hAnsi="Courier New" w:cs="Courier New"/>
        </w:rPr>
        <w:t xml:space="preserve"> the kind of guy that would lose his temper, let things get out of control. </w:t>
      </w:r>
      <w:r w:rsidR="00F55F5D" w:rsidRPr="00FE7188">
        <w:rPr>
          <w:rFonts w:ascii="Courier New" w:hAnsi="Courier New" w:cs="Courier New"/>
        </w:rPr>
        <w:t>You wouldn't believe how many cases I’ve seen. A guy who drinks</w:t>
      </w:r>
      <w:r w:rsidR="00672B45">
        <w:rPr>
          <w:rFonts w:ascii="Courier New" w:hAnsi="Courier New" w:cs="Courier New"/>
        </w:rPr>
        <w:t xml:space="preserve"> too many, or gets jealous over</w:t>
      </w:r>
      <w:r w:rsidR="00F55F5D" w:rsidRPr="00FE7188">
        <w:rPr>
          <w:rFonts w:ascii="Courier New" w:hAnsi="Courier New" w:cs="Courier New"/>
        </w:rPr>
        <w:t xml:space="preserve"> nothing. One little incident, and then there’s a lady, beaten or killed. (</w:t>
      </w:r>
      <w:r w:rsidR="00791A41" w:rsidRPr="00FE7188">
        <w:rPr>
          <w:rFonts w:ascii="Courier New" w:hAnsi="Courier New" w:cs="Courier New"/>
        </w:rPr>
        <w:t xml:space="preserve">He watches as Evan grimaces and then moves on.) I’m not saying that's what happened here. I’m not </w:t>
      </w:r>
      <w:r w:rsidR="00672B45">
        <w:rPr>
          <w:rFonts w:ascii="Courier New" w:hAnsi="Courier New" w:cs="Courier New"/>
        </w:rPr>
        <w:t>saying that at all. …</w:t>
      </w:r>
      <w:r w:rsidR="00894F6E" w:rsidRPr="00FE7188">
        <w:rPr>
          <w:rFonts w:ascii="Courier New" w:hAnsi="Courier New" w:cs="Courier New"/>
        </w:rPr>
        <w:t xml:space="preserve">Did you know that Olivia was seeing a psychiatrist at Hillcrest Hospital? </w:t>
      </w:r>
    </w:p>
    <w:p w14:paraId="16A27A6A" w14:textId="77777777" w:rsidR="00894F6E" w:rsidRPr="00FE7188" w:rsidRDefault="00894F6E" w:rsidP="00441623">
      <w:pPr>
        <w:rPr>
          <w:rFonts w:ascii="Courier New" w:hAnsi="Courier New" w:cs="Courier New"/>
        </w:rPr>
      </w:pPr>
    </w:p>
    <w:p w14:paraId="7D0B4A8C" w14:textId="3BF1B782" w:rsidR="00894F6E" w:rsidRPr="00FE7188" w:rsidRDefault="00894F6E" w:rsidP="00441623">
      <w:pPr>
        <w:rPr>
          <w:rFonts w:ascii="Courier New" w:hAnsi="Courier New" w:cs="Courier New"/>
        </w:rPr>
      </w:pPr>
      <w:r w:rsidRPr="00FE7188">
        <w:rPr>
          <w:rFonts w:ascii="Courier New" w:hAnsi="Courier New" w:cs="Courier New"/>
        </w:rPr>
        <w:t>EVAN:</w:t>
      </w:r>
    </w:p>
    <w:p w14:paraId="4319C2A7" w14:textId="0A286CCC" w:rsidR="00894F6E" w:rsidRPr="00FE7188" w:rsidRDefault="00894F6E" w:rsidP="00441623">
      <w:pPr>
        <w:rPr>
          <w:rFonts w:ascii="Courier New" w:hAnsi="Courier New" w:cs="Courier New"/>
        </w:rPr>
      </w:pPr>
      <w:r w:rsidRPr="00FE7188">
        <w:rPr>
          <w:rFonts w:ascii="Courier New" w:hAnsi="Courier New" w:cs="Courier New"/>
        </w:rPr>
        <w:t>What?</w:t>
      </w:r>
    </w:p>
    <w:p w14:paraId="4E4D64FF" w14:textId="77777777" w:rsidR="00894F6E" w:rsidRPr="00FE7188" w:rsidRDefault="00894F6E" w:rsidP="00441623">
      <w:pPr>
        <w:rPr>
          <w:rFonts w:ascii="Courier New" w:hAnsi="Courier New" w:cs="Courier New"/>
        </w:rPr>
      </w:pPr>
    </w:p>
    <w:p w14:paraId="4BE27FA3" w14:textId="0E1B487E" w:rsidR="00894F6E" w:rsidRPr="00FE7188" w:rsidRDefault="00894F6E" w:rsidP="00441623">
      <w:pPr>
        <w:rPr>
          <w:rFonts w:ascii="Courier New" w:hAnsi="Courier New" w:cs="Courier New"/>
        </w:rPr>
      </w:pPr>
      <w:r w:rsidRPr="00FE7188">
        <w:rPr>
          <w:rFonts w:ascii="Courier New" w:hAnsi="Courier New" w:cs="Courier New"/>
        </w:rPr>
        <w:t>DETECTIVE:</w:t>
      </w:r>
    </w:p>
    <w:p w14:paraId="4B476C87" w14:textId="17CD9491" w:rsidR="00894F6E" w:rsidRPr="00FE7188" w:rsidRDefault="00894F6E" w:rsidP="00441623">
      <w:pPr>
        <w:rPr>
          <w:rFonts w:ascii="Courier New" w:hAnsi="Courier New" w:cs="Courier New"/>
        </w:rPr>
      </w:pPr>
      <w:r w:rsidRPr="00FE7188">
        <w:rPr>
          <w:rFonts w:ascii="Courier New" w:hAnsi="Courier New" w:cs="Courier New"/>
        </w:rPr>
        <w:t xml:space="preserve">She had a standing appointment every other Wednesday. </w:t>
      </w:r>
    </w:p>
    <w:p w14:paraId="47B8CE42" w14:textId="77777777" w:rsidR="00894F6E" w:rsidRPr="00FE7188" w:rsidRDefault="00894F6E" w:rsidP="00441623">
      <w:pPr>
        <w:rPr>
          <w:rFonts w:ascii="Courier New" w:hAnsi="Courier New" w:cs="Courier New"/>
        </w:rPr>
      </w:pPr>
    </w:p>
    <w:p w14:paraId="44C9494E" w14:textId="2AEA88B6" w:rsidR="00894F6E" w:rsidRPr="00FE7188" w:rsidRDefault="00894F6E" w:rsidP="00441623">
      <w:pPr>
        <w:rPr>
          <w:rFonts w:ascii="Courier New" w:hAnsi="Courier New" w:cs="Courier New"/>
        </w:rPr>
      </w:pPr>
      <w:r w:rsidRPr="00FE7188">
        <w:rPr>
          <w:rFonts w:ascii="Courier New" w:hAnsi="Courier New" w:cs="Courier New"/>
        </w:rPr>
        <w:t>EVAN:</w:t>
      </w:r>
    </w:p>
    <w:p w14:paraId="790E0BE0" w14:textId="447F1AFF" w:rsidR="00894F6E" w:rsidRPr="00FE7188" w:rsidRDefault="00894F6E" w:rsidP="00441623">
      <w:pPr>
        <w:rPr>
          <w:rFonts w:ascii="Courier New" w:hAnsi="Courier New" w:cs="Courier New"/>
        </w:rPr>
      </w:pPr>
      <w:r w:rsidRPr="00FE7188">
        <w:rPr>
          <w:rFonts w:ascii="Courier New" w:hAnsi="Courier New" w:cs="Courier New"/>
        </w:rPr>
        <w:t xml:space="preserve">I was not aware of that. No. </w:t>
      </w:r>
      <w:r w:rsidR="00672B45">
        <w:rPr>
          <w:rFonts w:ascii="Courier New" w:hAnsi="Courier New" w:cs="Courier New"/>
        </w:rPr>
        <w:t>…</w:t>
      </w:r>
      <w:r w:rsidR="004D09F1" w:rsidRPr="00FE7188">
        <w:rPr>
          <w:rFonts w:ascii="Courier New" w:hAnsi="Courier New" w:cs="Courier New"/>
        </w:rPr>
        <w:t xml:space="preserve">What does — Why was she seeing a doctor? </w:t>
      </w:r>
    </w:p>
    <w:p w14:paraId="0FE7F0DD" w14:textId="77777777" w:rsidR="004D09F1" w:rsidRPr="00FE7188" w:rsidRDefault="004D09F1" w:rsidP="00441623">
      <w:pPr>
        <w:rPr>
          <w:rFonts w:ascii="Courier New" w:hAnsi="Courier New" w:cs="Courier New"/>
        </w:rPr>
      </w:pPr>
    </w:p>
    <w:p w14:paraId="0F7F9A44" w14:textId="215D2F03" w:rsidR="004D09F1" w:rsidRPr="00FE7188" w:rsidRDefault="004D09F1" w:rsidP="00441623">
      <w:pPr>
        <w:rPr>
          <w:rFonts w:ascii="Courier New" w:hAnsi="Courier New" w:cs="Courier New"/>
        </w:rPr>
      </w:pPr>
      <w:r w:rsidRPr="00FE7188">
        <w:rPr>
          <w:rFonts w:ascii="Courier New" w:hAnsi="Courier New" w:cs="Courier New"/>
        </w:rPr>
        <w:t>DETECTIVE:</w:t>
      </w:r>
    </w:p>
    <w:p w14:paraId="56C39CCA" w14:textId="77777777" w:rsidR="004D09F1" w:rsidRPr="00FE7188" w:rsidRDefault="004D09F1" w:rsidP="00441623">
      <w:pPr>
        <w:rPr>
          <w:rFonts w:ascii="Courier New" w:hAnsi="Courier New" w:cs="Courier New"/>
        </w:rPr>
      </w:pPr>
      <w:r w:rsidRPr="00FE7188">
        <w:rPr>
          <w:rFonts w:ascii="Courier New" w:hAnsi="Courier New" w:cs="Courier New"/>
        </w:rPr>
        <w:t>I don’t know. Patient’s right to privacy. Thought you might have some light to shine on it though.</w:t>
      </w:r>
    </w:p>
    <w:p w14:paraId="4F03F0E7" w14:textId="77777777" w:rsidR="004D09F1" w:rsidRPr="00FE7188" w:rsidRDefault="004D09F1" w:rsidP="00441623">
      <w:pPr>
        <w:rPr>
          <w:rFonts w:ascii="Courier New" w:hAnsi="Courier New" w:cs="Courier New"/>
        </w:rPr>
      </w:pPr>
    </w:p>
    <w:p w14:paraId="653DB2C5" w14:textId="77777777" w:rsidR="004D09F1" w:rsidRPr="00FE7188" w:rsidRDefault="004D09F1" w:rsidP="00441623">
      <w:pPr>
        <w:rPr>
          <w:rFonts w:ascii="Courier New" w:hAnsi="Courier New" w:cs="Courier New"/>
        </w:rPr>
      </w:pPr>
      <w:r w:rsidRPr="00FE7188">
        <w:rPr>
          <w:rFonts w:ascii="Courier New" w:hAnsi="Courier New" w:cs="Courier New"/>
        </w:rPr>
        <w:t>EVAN:</w:t>
      </w:r>
    </w:p>
    <w:p w14:paraId="2D4DEBD6" w14:textId="49088B7B" w:rsidR="004D09F1" w:rsidRPr="00FE7188" w:rsidRDefault="004D09F1" w:rsidP="00441623">
      <w:pPr>
        <w:rPr>
          <w:rFonts w:ascii="Courier New" w:hAnsi="Courier New" w:cs="Courier New"/>
        </w:rPr>
      </w:pPr>
      <w:r w:rsidRPr="00FE7188">
        <w:rPr>
          <w:rFonts w:ascii="Courier New" w:hAnsi="Courier New" w:cs="Courier New"/>
        </w:rPr>
        <w:t>(Shakes his head.) No light here. … There’s this guy. Timothy. Maybe he knows.</w:t>
      </w:r>
    </w:p>
    <w:p w14:paraId="595C67D7" w14:textId="77777777" w:rsidR="004D09F1" w:rsidRPr="00FE7188" w:rsidRDefault="004D09F1" w:rsidP="00441623">
      <w:pPr>
        <w:rPr>
          <w:rFonts w:ascii="Courier New" w:hAnsi="Courier New" w:cs="Courier New"/>
        </w:rPr>
      </w:pPr>
    </w:p>
    <w:p w14:paraId="67DBC87F" w14:textId="383F83AA" w:rsidR="004D09F1" w:rsidRPr="00FE7188" w:rsidRDefault="004D09F1" w:rsidP="00441623">
      <w:pPr>
        <w:rPr>
          <w:rFonts w:ascii="Courier New" w:hAnsi="Courier New" w:cs="Courier New"/>
        </w:rPr>
      </w:pPr>
      <w:r w:rsidRPr="00FE7188">
        <w:rPr>
          <w:rFonts w:ascii="Courier New" w:hAnsi="Courier New" w:cs="Courier New"/>
        </w:rPr>
        <w:t>DETECTIVE:</w:t>
      </w:r>
    </w:p>
    <w:p w14:paraId="75A78FAB" w14:textId="71F9CCA2" w:rsidR="004D09F1" w:rsidRPr="00FE7188" w:rsidRDefault="004D09F1" w:rsidP="00441623">
      <w:pPr>
        <w:rPr>
          <w:rFonts w:ascii="Courier New" w:hAnsi="Courier New" w:cs="Courier New"/>
        </w:rPr>
      </w:pPr>
      <w:r w:rsidRPr="00FE7188">
        <w:rPr>
          <w:rFonts w:ascii="Courier New" w:hAnsi="Courier New" w:cs="Courier New"/>
        </w:rPr>
        <w:t>Timothy?</w:t>
      </w:r>
    </w:p>
    <w:p w14:paraId="77AAE400" w14:textId="77777777" w:rsidR="004D09F1" w:rsidRPr="00FE7188" w:rsidRDefault="004D09F1" w:rsidP="00441623">
      <w:pPr>
        <w:rPr>
          <w:rFonts w:ascii="Courier New" w:hAnsi="Courier New" w:cs="Courier New"/>
        </w:rPr>
      </w:pPr>
    </w:p>
    <w:p w14:paraId="172C4DC7" w14:textId="24270FCA" w:rsidR="004D09F1" w:rsidRPr="00FE7188" w:rsidRDefault="004D09F1" w:rsidP="00441623">
      <w:pPr>
        <w:rPr>
          <w:rFonts w:ascii="Courier New" w:hAnsi="Courier New" w:cs="Courier New"/>
        </w:rPr>
      </w:pPr>
      <w:r w:rsidRPr="00FE7188">
        <w:rPr>
          <w:rFonts w:ascii="Courier New" w:hAnsi="Courier New" w:cs="Courier New"/>
        </w:rPr>
        <w:t>EVAN:</w:t>
      </w:r>
    </w:p>
    <w:p w14:paraId="19B08690" w14:textId="49093289" w:rsidR="004D09F1" w:rsidRPr="00FE7188" w:rsidRDefault="004D09F1" w:rsidP="00441623">
      <w:pPr>
        <w:rPr>
          <w:rFonts w:ascii="Courier New" w:hAnsi="Courier New" w:cs="Courier New"/>
        </w:rPr>
      </w:pPr>
      <w:r w:rsidRPr="00FE7188">
        <w:rPr>
          <w:rFonts w:ascii="Courier New" w:hAnsi="Courier New" w:cs="Courier New"/>
        </w:rPr>
        <w:t>Yeah. A fan of hers.</w:t>
      </w:r>
    </w:p>
    <w:p w14:paraId="09958B2F" w14:textId="77777777" w:rsidR="004D09F1" w:rsidRPr="00FE7188" w:rsidRDefault="004D09F1" w:rsidP="00441623">
      <w:pPr>
        <w:rPr>
          <w:rFonts w:ascii="Courier New" w:hAnsi="Courier New" w:cs="Courier New"/>
        </w:rPr>
      </w:pPr>
    </w:p>
    <w:p w14:paraId="00E48EE9" w14:textId="6DD6898C" w:rsidR="004D09F1" w:rsidRPr="00FE7188" w:rsidRDefault="004D09F1" w:rsidP="00441623">
      <w:pPr>
        <w:rPr>
          <w:rFonts w:ascii="Courier New" w:hAnsi="Courier New" w:cs="Courier New"/>
        </w:rPr>
      </w:pPr>
      <w:r w:rsidRPr="00FE7188">
        <w:rPr>
          <w:rFonts w:ascii="Courier New" w:hAnsi="Courier New" w:cs="Courier New"/>
        </w:rPr>
        <w:t>DETECTIVE:</w:t>
      </w:r>
    </w:p>
    <w:p w14:paraId="5A67AA08" w14:textId="42E35F4E" w:rsidR="004D09F1" w:rsidRPr="00FE7188" w:rsidRDefault="004D09F1" w:rsidP="00441623">
      <w:pPr>
        <w:rPr>
          <w:rFonts w:ascii="Courier New" w:hAnsi="Courier New" w:cs="Courier New"/>
        </w:rPr>
      </w:pPr>
      <w:r w:rsidRPr="00FE7188">
        <w:rPr>
          <w:rFonts w:ascii="Courier New" w:hAnsi="Courier New" w:cs="Courier New"/>
        </w:rPr>
        <w:t>A lover?</w:t>
      </w:r>
    </w:p>
    <w:p w14:paraId="3C8484B1" w14:textId="77777777" w:rsidR="004D09F1" w:rsidRPr="00FE7188" w:rsidRDefault="004D09F1" w:rsidP="00441623">
      <w:pPr>
        <w:rPr>
          <w:rFonts w:ascii="Courier New" w:hAnsi="Courier New" w:cs="Courier New"/>
        </w:rPr>
      </w:pPr>
    </w:p>
    <w:p w14:paraId="27CC077B" w14:textId="3370AE84" w:rsidR="004D09F1" w:rsidRPr="00FE7188" w:rsidRDefault="004D09F1" w:rsidP="00441623">
      <w:pPr>
        <w:rPr>
          <w:rFonts w:ascii="Courier New" w:hAnsi="Courier New" w:cs="Courier New"/>
        </w:rPr>
      </w:pPr>
      <w:r w:rsidRPr="00FE7188">
        <w:rPr>
          <w:rFonts w:ascii="Courier New" w:hAnsi="Courier New" w:cs="Courier New"/>
        </w:rPr>
        <w:t>EVAN:</w:t>
      </w:r>
    </w:p>
    <w:p w14:paraId="5947D2D9" w14:textId="6A96300E" w:rsidR="004D09F1" w:rsidRPr="00FE7188" w:rsidRDefault="004D09F1" w:rsidP="00441623">
      <w:pPr>
        <w:rPr>
          <w:rFonts w:ascii="Courier New" w:hAnsi="Courier New" w:cs="Courier New"/>
        </w:rPr>
      </w:pPr>
      <w:r w:rsidRPr="00FE7188">
        <w:rPr>
          <w:rFonts w:ascii="Courier New" w:hAnsi="Courier New" w:cs="Courier New"/>
        </w:rPr>
        <w:t>No. She didn’t …</w:t>
      </w:r>
      <w:r w:rsidRPr="00FE7188">
        <w:rPr>
          <w:rFonts w:ascii="Courier New" w:hAnsi="Courier New" w:cs="Courier New"/>
          <w:i/>
        </w:rPr>
        <w:t xml:space="preserve">cheat. </w:t>
      </w:r>
      <w:r w:rsidRPr="00FE7188">
        <w:rPr>
          <w:rFonts w:ascii="Courier New" w:hAnsi="Courier New" w:cs="Courier New"/>
        </w:rPr>
        <w:t>Just a fan. Or a colleague. I don’t know. I just saw a note.</w:t>
      </w:r>
    </w:p>
    <w:p w14:paraId="46DEDAAF" w14:textId="77777777" w:rsidR="004D09F1" w:rsidRPr="00FE7188" w:rsidRDefault="004D09F1" w:rsidP="00441623">
      <w:pPr>
        <w:rPr>
          <w:rFonts w:ascii="Courier New" w:hAnsi="Courier New" w:cs="Courier New"/>
        </w:rPr>
      </w:pPr>
    </w:p>
    <w:p w14:paraId="19C645C2" w14:textId="449267D0" w:rsidR="004D09F1" w:rsidRPr="00FE7188" w:rsidRDefault="004D09F1" w:rsidP="00441623">
      <w:pPr>
        <w:rPr>
          <w:rFonts w:ascii="Courier New" w:hAnsi="Courier New" w:cs="Courier New"/>
        </w:rPr>
      </w:pPr>
      <w:r w:rsidRPr="00FE7188">
        <w:rPr>
          <w:rFonts w:ascii="Courier New" w:hAnsi="Courier New" w:cs="Courier New"/>
        </w:rPr>
        <w:t>DETECTIVE:</w:t>
      </w:r>
    </w:p>
    <w:p w14:paraId="2D3B2D92" w14:textId="755CBD1D" w:rsidR="002B588E" w:rsidRPr="00FE7188" w:rsidRDefault="004D09F1" w:rsidP="00441623">
      <w:pPr>
        <w:rPr>
          <w:rFonts w:ascii="Courier New" w:hAnsi="Courier New" w:cs="Courier New"/>
        </w:rPr>
      </w:pPr>
      <w:r w:rsidRPr="00FE7188">
        <w:rPr>
          <w:rFonts w:ascii="Courier New" w:hAnsi="Courier New" w:cs="Courier New"/>
        </w:rPr>
        <w:t xml:space="preserve">Thank you, Mr. Robertson. I’ll be sure to look into that. </w:t>
      </w:r>
    </w:p>
    <w:p w14:paraId="2EC2DA78" w14:textId="77777777" w:rsidR="00441623" w:rsidRPr="00FE7188" w:rsidRDefault="00441623" w:rsidP="00441623">
      <w:pPr>
        <w:rPr>
          <w:rFonts w:ascii="Courier New" w:hAnsi="Courier New" w:cs="Courier New"/>
        </w:rPr>
      </w:pPr>
    </w:p>
    <w:p w14:paraId="0443FE2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F798F08" w14:textId="1EBE7BA7" w:rsidR="00441623" w:rsidRPr="00FE7188" w:rsidRDefault="004D09F1" w:rsidP="00441623">
      <w:pPr>
        <w:rPr>
          <w:rFonts w:ascii="Courier New" w:hAnsi="Courier New" w:cs="Courier New"/>
        </w:rPr>
      </w:pPr>
      <w:r w:rsidRPr="003A161F">
        <w:rPr>
          <w:rFonts w:ascii="Courier New" w:hAnsi="Courier New" w:cs="Courier New"/>
        </w:rPr>
        <w:t xml:space="preserve">… How did this happen? Why didn’t I know? </w:t>
      </w:r>
    </w:p>
    <w:p w14:paraId="35710B96" w14:textId="77777777" w:rsidR="00441623" w:rsidRPr="00FE7188" w:rsidRDefault="00441623" w:rsidP="00441623">
      <w:pPr>
        <w:rPr>
          <w:rFonts w:ascii="Courier New" w:hAnsi="Courier New" w:cs="Courier New"/>
        </w:rPr>
      </w:pPr>
    </w:p>
    <w:p w14:paraId="4CD63FA0" w14:textId="77777777" w:rsidR="00441623" w:rsidRPr="00FE7188" w:rsidRDefault="00441623" w:rsidP="00441623">
      <w:pPr>
        <w:rPr>
          <w:rFonts w:ascii="Courier New" w:hAnsi="Courier New" w:cs="Courier New"/>
        </w:rPr>
      </w:pPr>
      <w:r w:rsidRPr="00FE7188">
        <w:rPr>
          <w:rFonts w:ascii="Courier New" w:hAnsi="Courier New" w:cs="Courier New"/>
        </w:rPr>
        <w:t>(Olivia, dressed in an outfit from her younger days, with no injuries apparent on her body, steps onto a corner of the stage, unseen by the men.)</w:t>
      </w:r>
    </w:p>
    <w:p w14:paraId="5253B790" w14:textId="77777777" w:rsidR="00441623" w:rsidRDefault="00441623" w:rsidP="00441623">
      <w:pPr>
        <w:rPr>
          <w:rFonts w:ascii="Courier New" w:hAnsi="Courier New" w:cs="Courier New"/>
        </w:rPr>
      </w:pPr>
    </w:p>
    <w:p w14:paraId="0C9A8518" w14:textId="6B060CF4" w:rsidR="003A161F" w:rsidRDefault="003A161F" w:rsidP="00441623">
      <w:pPr>
        <w:rPr>
          <w:rFonts w:ascii="Courier New" w:hAnsi="Courier New" w:cs="Courier New"/>
        </w:rPr>
      </w:pPr>
      <w:r>
        <w:rPr>
          <w:rFonts w:ascii="Courier New" w:hAnsi="Courier New" w:cs="Courier New"/>
        </w:rPr>
        <w:t>DETECTIVE:</w:t>
      </w:r>
    </w:p>
    <w:p w14:paraId="12E4B525" w14:textId="44FB83D6" w:rsidR="003A161F" w:rsidRDefault="003A161F" w:rsidP="00441623">
      <w:pPr>
        <w:rPr>
          <w:rFonts w:ascii="Courier New" w:hAnsi="Courier New" w:cs="Courier New"/>
        </w:rPr>
      </w:pPr>
      <w:r>
        <w:rPr>
          <w:rFonts w:ascii="Courier New" w:hAnsi="Courier New" w:cs="Courier New"/>
        </w:rPr>
        <w:t>Don’t be so hard on things. Even if you did know, doesn’t mean you could have stopped it. These things have a force of their own, sometimes.</w:t>
      </w:r>
    </w:p>
    <w:p w14:paraId="24434D5C" w14:textId="77777777" w:rsidR="003A161F" w:rsidRDefault="003A161F" w:rsidP="00441623">
      <w:pPr>
        <w:rPr>
          <w:rFonts w:ascii="Courier New" w:hAnsi="Courier New" w:cs="Courier New"/>
        </w:rPr>
      </w:pPr>
    </w:p>
    <w:p w14:paraId="7FFD722B" w14:textId="7D367EE1" w:rsidR="003A161F" w:rsidRDefault="003A161F" w:rsidP="00441623">
      <w:pPr>
        <w:rPr>
          <w:rFonts w:ascii="Courier New" w:hAnsi="Courier New" w:cs="Courier New"/>
        </w:rPr>
      </w:pPr>
      <w:r>
        <w:rPr>
          <w:rFonts w:ascii="Courier New" w:hAnsi="Courier New" w:cs="Courier New"/>
        </w:rPr>
        <w:t>EVAN:</w:t>
      </w:r>
    </w:p>
    <w:p w14:paraId="3911DC20" w14:textId="31C1208A" w:rsidR="003A161F" w:rsidRDefault="003A161F" w:rsidP="00441623">
      <w:pPr>
        <w:rPr>
          <w:rFonts w:ascii="Courier New" w:hAnsi="Courier New" w:cs="Courier New"/>
        </w:rPr>
      </w:pPr>
      <w:r>
        <w:rPr>
          <w:rFonts w:ascii="Courier New" w:hAnsi="Courier New" w:cs="Courier New"/>
        </w:rPr>
        <w:t xml:space="preserve">I just want to go back. I want to…revise. </w:t>
      </w:r>
    </w:p>
    <w:p w14:paraId="3CC95C84" w14:textId="77777777" w:rsidR="003A161F" w:rsidRDefault="003A161F" w:rsidP="00441623">
      <w:pPr>
        <w:rPr>
          <w:rFonts w:ascii="Courier New" w:hAnsi="Courier New" w:cs="Courier New"/>
        </w:rPr>
      </w:pPr>
    </w:p>
    <w:p w14:paraId="1EF0B1E1" w14:textId="74A6C465" w:rsidR="003A161F" w:rsidRPr="00FE7188" w:rsidRDefault="003A161F" w:rsidP="00441623">
      <w:pPr>
        <w:rPr>
          <w:rFonts w:ascii="Courier New" w:hAnsi="Courier New" w:cs="Courier New"/>
        </w:rPr>
      </w:pPr>
      <w:r>
        <w:rPr>
          <w:rFonts w:ascii="Courier New" w:hAnsi="Courier New" w:cs="Courier New"/>
        </w:rPr>
        <w:t>(</w:t>
      </w:r>
      <w:r w:rsidRPr="00FE7188">
        <w:rPr>
          <w:rFonts w:ascii="Courier New" w:hAnsi="Courier New" w:cs="Courier New"/>
        </w:rPr>
        <w:t>Olivia sits down and takes out her computer, plugging in the charger and getting comfortable.)</w:t>
      </w:r>
    </w:p>
    <w:p w14:paraId="13EEF751" w14:textId="77777777" w:rsidR="003A161F" w:rsidRDefault="003A161F" w:rsidP="00441623">
      <w:pPr>
        <w:rPr>
          <w:rFonts w:ascii="Courier New" w:hAnsi="Courier New" w:cs="Courier New"/>
        </w:rPr>
      </w:pPr>
    </w:p>
    <w:p w14:paraId="70B5F25D"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59E2A76C" w14:textId="0D3F47FE" w:rsidR="00441623" w:rsidRPr="00FE7188" w:rsidRDefault="00441623" w:rsidP="00441623">
      <w:pPr>
        <w:rPr>
          <w:rFonts w:ascii="Courier New" w:hAnsi="Courier New" w:cs="Courier New"/>
        </w:rPr>
      </w:pPr>
      <w:r w:rsidRPr="00FE7188">
        <w:rPr>
          <w:rFonts w:ascii="Courier New" w:hAnsi="Courier New" w:cs="Courier New"/>
        </w:rPr>
        <w:t xml:space="preserve">What would you do </w:t>
      </w:r>
      <w:r w:rsidR="003A161F">
        <w:rPr>
          <w:rFonts w:ascii="Courier New" w:hAnsi="Courier New" w:cs="Courier New"/>
        </w:rPr>
        <w:t>different</w:t>
      </w:r>
      <w:r w:rsidRPr="00FE7188">
        <w:rPr>
          <w:rFonts w:ascii="Courier New" w:hAnsi="Courier New" w:cs="Courier New"/>
        </w:rPr>
        <w:t>? Tell her you love her</w:t>
      </w:r>
      <w:r w:rsidR="003A161F">
        <w:rPr>
          <w:rFonts w:ascii="Courier New" w:hAnsi="Courier New" w:cs="Courier New"/>
        </w:rPr>
        <w:t xml:space="preserve"> more</w:t>
      </w:r>
      <w:r w:rsidRPr="00FE7188">
        <w:rPr>
          <w:rFonts w:ascii="Courier New" w:hAnsi="Courier New" w:cs="Courier New"/>
        </w:rPr>
        <w:t xml:space="preserve">? Keep yourself from picking a fight? Swallow your temper and count to ten, or wake yourself up before she does? </w:t>
      </w:r>
      <w:r w:rsidR="003A161F">
        <w:rPr>
          <w:rFonts w:ascii="Courier New" w:hAnsi="Courier New" w:cs="Courier New"/>
        </w:rPr>
        <w:t>…</w:t>
      </w:r>
      <w:r w:rsidRPr="00FE7188">
        <w:rPr>
          <w:rFonts w:ascii="Courier New" w:hAnsi="Courier New" w:cs="Courier New"/>
        </w:rPr>
        <w:t>Whatever you do different, the results will remain the same. That’s the problem with digging in the past.</w:t>
      </w:r>
    </w:p>
    <w:p w14:paraId="673DAF20" w14:textId="77777777" w:rsidR="00441623" w:rsidRPr="00FE7188" w:rsidRDefault="00441623" w:rsidP="00441623">
      <w:pPr>
        <w:rPr>
          <w:rFonts w:ascii="Courier New" w:hAnsi="Courier New" w:cs="Courier New"/>
        </w:rPr>
      </w:pPr>
    </w:p>
    <w:p w14:paraId="4474571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E3EAA02" w14:textId="77777777" w:rsidR="00441623" w:rsidRPr="00FE7188" w:rsidRDefault="00441623" w:rsidP="00441623">
      <w:pPr>
        <w:rPr>
          <w:rFonts w:ascii="Courier New" w:hAnsi="Courier New" w:cs="Courier New"/>
        </w:rPr>
      </w:pPr>
      <w:r w:rsidRPr="00FE7188">
        <w:rPr>
          <w:rFonts w:ascii="Courier New" w:hAnsi="Courier New" w:cs="Courier New"/>
        </w:rPr>
        <w:t>(Reciting her thoughts as she composes e-mails.)</w:t>
      </w:r>
    </w:p>
    <w:p w14:paraId="5B9070DB" w14:textId="0AEA519C" w:rsidR="00441623" w:rsidRPr="00FE7188" w:rsidRDefault="00441623" w:rsidP="00441623">
      <w:pPr>
        <w:rPr>
          <w:rFonts w:ascii="Courier New" w:hAnsi="Courier New" w:cs="Courier New"/>
        </w:rPr>
      </w:pPr>
      <w:r w:rsidRPr="00FE7188">
        <w:rPr>
          <w:rFonts w:ascii="Courier New" w:hAnsi="Courier New" w:cs="Courier New"/>
        </w:rPr>
        <w:t>Hi, Evan!</w:t>
      </w:r>
      <w:r w:rsidR="003A161F">
        <w:rPr>
          <w:rFonts w:ascii="Courier New" w:hAnsi="Courier New" w:cs="Courier New"/>
        </w:rPr>
        <w:t xml:space="preserve"> </w:t>
      </w:r>
      <w:r w:rsidRPr="00FE7188">
        <w:rPr>
          <w:rFonts w:ascii="Courier New" w:hAnsi="Courier New" w:cs="Courier New"/>
        </w:rPr>
        <w:t>Thanks for your note, as well as your poem. Smiley face. I would love to grab coffee but my schedule is a bit full this week. But I am heading downtown to the symphony on Sunday, and would not mind having company, if you would like to….. if you are not bored by orchestral instruments. The Frankfurt Philharmonic will be performing Bach, so it will be a classic, and I am friends with one of the violinists.</w:t>
      </w:r>
      <w:r w:rsidR="003A161F">
        <w:rPr>
          <w:rFonts w:ascii="Courier New" w:hAnsi="Courier New" w:cs="Courier New"/>
        </w:rPr>
        <w:t>..</w:t>
      </w:r>
      <w:r w:rsidRPr="00FE7188">
        <w:rPr>
          <w:rFonts w:ascii="Courier New" w:hAnsi="Courier New" w:cs="Courier New"/>
        </w:rPr>
        <w:t>Does he need to know that? It's not like we’re GOOD friends.</w:t>
      </w:r>
      <w:r w:rsidR="003A161F">
        <w:rPr>
          <w:rFonts w:ascii="Courier New" w:hAnsi="Courier New" w:cs="Courier New"/>
        </w:rPr>
        <w:t xml:space="preserve"> ...There is also decent coffee…</w:t>
      </w:r>
      <w:r w:rsidRPr="00FE7188">
        <w:rPr>
          <w:rFonts w:ascii="Courier New" w:hAnsi="Courier New" w:cs="Courier New"/>
        </w:rPr>
        <w:t xml:space="preserve"> There is also a great wine bar around the area that I’ve been told to check out.</w:t>
      </w:r>
    </w:p>
    <w:p w14:paraId="5A499261" w14:textId="77777777" w:rsidR="003A161F" w:rsidRDefault="003A161F" w:rsidP="00441623">
      <w:pPr>
        <w:rPr>
          <w:rFonts w:ascii="Courier New" w:hAnsi="Courier New" w:cs="Courier New"/>
        </w:rPr>
      </w:pPr>
    </w:p>
    <w:p w14:paraId="59AE83E8" w14:textId="2D76340E"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6B3562" w:rsidRPr="00FE7188">
        <w:rPr>
          <w:rFonts w:ascii="Courier New" w:hAnsi="Courier New" w:cs="Courier New"/>
        </w:rPr>
        <w:t xml:space="preserve"> Evan finds the envelope among the sugar cubes. He sets it aside.</w:t>
      </w:r>
      <w:r w:rsidRPr="00FE7188">
        <w:rPr>
          <w:rFonts w:ascii="Courier New" w:hAnsi="Courier New" w:cs="Courier New"/>
        </w:rPr>
        <w:t>)</w:t>
      </w:r>
    </w:p>
    <w:p w14:paraId="17073B0B" w14:textId="77777777" w:rsidR="00441623" w:rsidRPr="00FE7188" w:rsidRDefault="00441623" w:rsidP="00441623">
      <w:pPr>
        <w:rPr>
          <w:rFonts w:ascii="Courier New" w:hAnsi="Courier New" w:cs="Courier New"/>
        </w:rPr>
      </w:pPr>
    </w:p>
    <w:p w14:paraId="0B70CDB8"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0190D295" w14:textId="77777777" w:rsidR="00441623" w:rsidRPr="00FE7188" w:rsidRDefault="00441623" w:rsidP="00441623">
      <w:pPr>
        <w:rPr>
          <w:rFonts w:ascii="Courier New" w:hAnsi="Courier New" w:cs="Courier New"/>
        </w:rPr>
      </w:pPr>
      <w:r w:rsidRPr="00FE7188">
        <w:rPr>
          <w:rFonts w:ascii="Courier New" w:hAnsi="Courier New" w:cs="Courier New"/>
        </w:rPr>
        <w:t xml:space="preserve">That’s the problem with my job. I go through the past picking up stray pieces, but for all that I collect, I can’t do a thing to change the present. </w:t>
      </w:r>
    </w:p>
    <w:p w14:paraId="2BEB3D3A" w14:textId="77777777" w:rsidR="00441623" w:rsidRPr="00FE7188" w:rsidRDefault="00441623" w:rsidP="00441623">
      <w:pPr>
        <w:rPr>
          <w:rFonts w:ascii="Courier New" w:hAnsi="Courier New" w:cs="Courier New"/>
        </w:rPr>
      </w:pPr>
    </w:p>
    <w:p w14:paraId="7A989C2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BAB97D0" w14:textId="77777777" w:rsidR="00441623" w:rsidRPr="00FE7188" w:rsidRDefault="00441623" w:rsidP="00441623">
      <w:pPr>
        <w:rPr>
          <w:rFonts w:ascii="Courier New" w:hAnsi="Courier New" w:cs="Courier New"/>
        </w:rPr>
      </w:pPr>
      <w:r w:rsidRPr="00FE7188">
        <w:rPr>
          <w:rFonts w:ascii="Courier New" w:hAnsi="Courier New" w:cs="Courier New"/>
        </w:rPr>
        <w:t xml:space="preserve">Are you trying to compare your mid-life crisis with my quarter-life apocalypse? </w:t>
      </w:r>
    </w:p>
    <w:p w14:paraId="10EBF0BD" w14:textId="77777777" w:rsidR="00441623" w:rsidRPr="00FE7188" w:rsidRDefault="00441623" w:rsidP="00441623">
      <w:pPr>
        <w:rPr>
          <w:rFonts w:ascii="Courier New" w:hAnsi="Courier New" w:cs="Courier New"/>
        </w:rPr>
      </w:pPr>
    </w:p>
    <w:p w14:paraId="467F44E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B82F4E9" w14:textId="2A812490" w:rsidR="00441623" w:rsidRPr="00FE7188" w:rsidRDefault="00441623" w:rsidP="00441623">
      <w:pPr>
        <w:rPr>
          <w:rFonts w:ascii="Courier New" w:hAnsi="Courier New" w:cs="Courier New"/>
        </w:rPr>
      </w:pPr>
      <w:r w:rsidRPr="00FE7188">
        <w:rPr>
          <w:rFonts w:ascii="Courier New" w:hAnsi="Courier New" w:cs="Courier New"/>
        </w:rPr>
        <w:t>There is never enough time in our lives to do what we love and what we must. That is the biggest dissatisfaction, isn’t it? I know that what you want to do in life is to write poetry, just like what I want to do in life is to sing, and what we both want is to love each other, but then there are the things we must do, like go to work, buy groceries, eat, sleep, commute. If only time were limitless, I would spend ten th</w:t>
      </w:r>
      <w:r w:rsidR="003A161F">
        <w:rPr>
          <w:rFonts w:ascii="Courier New" w:hAnsi="Courier New" w:cs="Courier New"/>
        </w:rPr>
        <w:t>ousand years just loving you.</w:t>
      </w:r>
    </w:p>
    <w:p w14:paraId="09FA61D2" w14:textId="77777777" w:rsidR="00441623" w:rsidRPr="00FE7188" w:rsidRDefault="00441623" w:rsidP="00441623">
      <w:pPr>
        <w:rPr>
          <w:rFonts w:ascii="Courier New" w:hAnsi="Courier New" w:cs="Courier New"/>
        </w:rPr>
      </w:pPr>
    </w:p>
    <w:p w14:paraId="65875A3A" w14:textId="19C0D7CC"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6B3562" w:rsidRPr="00FE7188">
        <w:rPr>
          <w:rFonts w:ascii="Courier New" w:hAnsi="Courier New" w:cs="Courier New"/>
        </w:rPr>
        <w:t xml:space="preserve"> Evan finds the envelope among the sugar cubes. He sets it aside.</w:t>
      </w:r>
      <w:r w:rsidRPr="00FE7188">
        <w:rPr>
          <w:rFonts w:ascii="Courier New" w:hAnsi="Courier New" w:cs="Courier New"/>
        </w:rPr>
        <w:t>)</w:t>
      </w:r>
    </w:p>
    <w:p w14:paraId="149D51F8" w14:textId="77777777" w:rsidR="00441623" w:rsidRPr="00FE7188" w:rsidRDefault="00441623" w:rsidP="00441623">
      <w:pPr>
        <w:rPr>
          <w:rFonts w:ascii="Courier New" w:hAnsi="Courier New" w:cs="Courier New"/>
        </w:rPr>
      </w:pPr>
    </w:p>
    <w:p w14:paraId="725E43F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2562A018" w14:textId="3D31D46E" w:rsidR="00441623" w:rsidRPr="00FE7188" w:rsidRDefault="00BE34E4" w:rsidP="00441623">
      <w:pPr>
        <w:rPr>
          <w:rFonts w:ascii="Courier New" w:hAnsi="Courier New" w:cs="Courier New"/>
        </w:rPr>
      </w:pPr>
      <w:r w:rsidRPr="00FE7188">
        <w:rPr>
          <w:rFonts w:ascii="Courier New" w:hAnsi="Courier New" w:cs="Courier New"/>
        </w:rPr>
        <w:t xml:space="preserve">Sometimes though — </w:t>
      </w:r>
      <w:r w:rsidRPr="003A161F">
        <w:rPr>
          <w:rFonts w:ascii="Courier New" w:hAnsi="Courier New" w:cs="Courier New"/>
        </w:rPr>
        <w:t>often, actually</w:t>
      </w:r>
      <w:r w:rsidRPr="00FE7188">
        <w:rPr>
          <w:rFonts w:ascii="Courier New" w:hAnsi="Courier New" w:cs="Courier New"/>
        </w:rPr>
        <w:t xml:space="preserve"> —</w:t>
      </w:r>
      <w:r w:rsidR="00441623" w:rsidRPr="00FE7188">
        <w:rPr>
          <w:rFonts w:ascii="Courier New" w:hAnsi="Courier New" w:cs="Courier New"/>
        </w:rPr>
        <w:t xml:space="preserve"> what I find is that the past isn't what it seems. There is no solid thing we call the past. The past is fluid. It's constantly repeating, constantly changing. </w:t>
      </w:r>
    </w:p>
    <w:p w14:paraId="10D79D73" w14:textId="77777777" w:rsidR="00441623" w:rsidRPr="00FE7188" w:rsidRDefault="00441623" w:rsidP="00441623">
      <w:pPr>
        <w:rPr>
          <w:rFonts w:ascii="Courier New" w:hAnsi="Courier New" w:cs="Courier New"/>
        </w:rPr>
      </w:pPr>
    </w:p>
    <w:p w14:paraId="3AC00298"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330556F" w14:textId="77777777" w:rsidR="00441623" w:rsidRPr="00FE7188" w:rsidRDefault="00441623" w:rsidP="00441623">
      <w:pPr>
        <w:rPr>
          <w:rFonts w:ascii="Courier New" w:hAnsi="Courier New" w:cs="Courier New"/>
        </w:rPr>
      </w:pPr>
      <w:r w:rsidRPr="00FE7188">
        <w:rPr>
          <w:rFonts w:ascii="Courier New" w:hAnsi="Courier New" w:cs="Courier New"/>
        </w:rPr>
        <w:t>Do you know what I love about art? I mean, what it is about art that makes it necessary and impossible to live without? The thing about art is that there is truth in it. Even if it is just a tiny tiny kernel hiding somewhere inside the highest, most difficult, most unpleasant note. Underneath all the makeup, and the costumes, and the stage lights, and the interviews, and the posturing, and the smiling, there is truth. And that is the only time I can ever, ever tell the truth.</w:t>
      </w:r>
    </w:p>
    <w:p w14:paraId="204A89D3" w14:textId="77777777" w:rsidR="00441623" w:rsidRPr="00FE7188" w:rsidRDefault="00441623" w:rsidP="00441623">
      <w:pPr>
        <w:rPr>
          <w:rFonts w:ascii="Courier New" w:hAnsi="Courier New" w:cs="Courier New"/>
        </w:rPr>
      </w:pPr>
    </w:p>
    <w:p w14:paraId="669618ED" w14:textId="526BE95C"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2079E0" w:rsidRPr="00FE7188">
        <w:rPr>
          <w:rFonts w:ascii="Courier New" w:hAnsi="Courier New" w:cs="Courier New"/>
        </w:rPr>
        <w:t xml:space="preserve"> Evan finds the envelope among the sugar cubes. He sets it aside.)</w:t>
      </w:r>
    </w:p>
    <w:p w14:paraId="27471B8F" w14:textId="77777777" w:rsidR="00441623" w:rsidRPr="00FE7188" w:rsidRDefault="00441623" w:rsidP="00441623">
      <w:pPr>
        <w:rPr>
          <w:rFonts w:ascii="Courier New" w:hAnsi="Courier New" w:cs="Courier New"/>
        </w:rPr>
      </w:pPr>
    </w:p>
    <w:p w14:paraId="6DF90028"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FDFA87E" w14:textId="503D0E61" w:rsidR="00441623" w:rsidRPr="00FE7188" w:rsidRDefault="00441623" w:rsidP="00441623">
      <w:pPr>
        <w:rPr>
          <w:rFonts w:ascii="Courier New" w:hAnsi="Courier New" w:cs="Courier New"/>
        </w:rPr>
      </w:pPr>
      <w:r w:rsidRPr="00FE7188">
        <w:rPr>
          <w:rFonts w:ascii="Courier New" w:hAnsi="Courier New" w:cs="Courier New"/>
        </w:rPr>
        <w:t xml:space="preserve">Listen, kid. I'll leave you alone. </w:t>
      </w:r>
      <w:r w:rsidR="004D09F1" w:rsidRPr="00FE7188">
        <w:rPr>
          <w:rFonts w:ascii="Courier New" w:hAnsi="Courier New" w:cs="Courier New"/>
        </w:rPr>
        <w:t xml:space="preserve"> You look like you can use a break. Take a good, long vacation. Get out of town, maybe. Go meditate.</w:t>
      </w:r>
    </w:p>
    <w:p w14:paraId="64CB4D70" w14:textId="77777777" w:rsidR="00441623" w:rsidRPr="00FE7188" w:rsidRDefault="00441623" w:rsidP="00441623">
      <w:pPr>
        <w:rPr>
          <w:rFonts w:ascii="Courier New" w:hAnsi="Courier New" w:cs="Courier New"/>
        </w:rPr>
      </w:pPr>
    </w:p>
    <w:p w14:paraId="6666BB38"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E294503" w14:textId="7F4CA992" w:rsidR="00441623" w:rsidRPr="00FE7188" w:rsidRDefault="00441623" w:rsidP="00441623">
      <w:pPr>
        <w:rPr>
          <w:rFonts w:ascii="Courier New" w:hAnsi="Courier New" w:cs="Courier New"/>
        </w:rPr>
      </w:pPr>
      <w:r w:rsidRPr="00FE7188">
        <w:rPr>
          <w:rFonts w:ascii="Courier New" w:hAnsi="Courier New" w:cs="Courier New"/>
        </w:rPr>
        <w:t>I just want the world to shut up sometimes. I want there to be a still point, a silence. I just want things to stop sometimes. How can we ever think, to know our thoughts, to feel our bodies, if we aren't ever able to stop? I just want to stop. I want to stop.</w:t>
      </w:r>
      <w:r w:rsidR="003A161F">
        <w:rPr>
          <w:rFonts w:ascii="Courier New" w:hAnsi="Courier New" w:cs="Courier New"/>
        </w:rPr>
        <w:t xml:space="preserve"> ...(That moment when you arrive at the perfect status or post.) </w:t>
      </w:r>
      <w:r w:rsidRPr="00FE7188">
        <w:rPr>
          <w:rFonts w:ascii="Courier New" w:hAnsi="Courier New" w:cs="Courier New"/>
        </w:rPr>
        <w:t xml:space="preserve">I want to curl up inside the curve of the fermata. </w:t>
      </w:r>
    </w:p>
    <w:p w14:paraId="60494C9E" w14:textId="77777777" w:rsidR="00441623" w:rsidRPr="00FE7188" w:rsidRDefault="00441623" w:rsidP="00441623">
      <w:pPr>
        <w:rPr>
          <w:rFonts w:ascii="Courier New" w:hAnsi="Courier New" w:cs="Courier New"/>
        </w:rPr>
      </w:pPr>
    </w:p>
    <w:p w14:paraId="770D4301" w14:textId="1CED308A"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2079E0" w:rsidRPr="00FE7188">
        <w:rPr>
          <w:rFonts w:ascii="Courier New" w:hAnsi="Courier New" w:cs="Courier New"/>
        </w:rPr>
        <w:t xml:space="preserve"> Evan finds the envelope among the sugar cubes. He sets it aside.)</w:t>
      </w:r>
    </w:p>
    <w:p w14:paraId="52D075FF" w14:textId="77777777" w:rsidR="00441623" w:rsidRPr="00FE7188" w:rsidRDefault="00441623" w:rsidP="00441623">
      <w:pPr>
        <w:rPr>
          <w:rFonts w:ascii="Courier New" w:hAnsi="Courier New" w:cs="Courier New"/>
        </w:rPr>
      </w:pPr>
    </w:p>
    <w:p w14:paraId="224BA290"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AA82981" w14:textId="6216C7E5" w:rsidR="00441623" w:rsidRPr="00FE7188" w:rsidRDefault="004D09F1" w:rsidP="00441623">
      <w:pPr>
        <w:rPr>
          <w:rFonts w:ascii="Courier New" w:hAnsi="Courier New" w:cs="Courier New"/>
        </w:rPr>
      </w:pPr>
      <w:r w:rsidRPr="00FE7188">
        <w:rPr>
          <w:rFonts w:ascii="Courier New" w:hAnsi="Courier New" w:cs="Courier New"/>
        </w:rPr>
        <w:t xml:space="preserve">I do want to ask, though, have you noticed anything else about Olivia these past few months? </w:t>
      </w:r>
      <w:r w:rsidR="00441623" w:rsidRPr="00FE7188">
        <w:rPr>
          <w:rFonts w:ascii="Courier New" w:hAnsi="Courier New" w:cs="Courier New"/>
        </w:rPr>
        <w:t>How would you describe</w:t>
      </w:r>
      <w:r w:rsidRPr="00FE7188">
        <w:rPr>
          <w:rFonts w:ascii="Courier New" w:hAnsi="Courier New" w:cs="Courier New"/>
        </w:rPr>
        <w:t xml:space="preserve"> her mood, </w:t>
      </w:r>
      <w:r w:rsidR="00441623" w:rsidRPr="00FE7188">
        <w:rPr>
          <w:rFonts w:ascii="Courier New" w:hAnsi="Courier New" w:cs="Courier New"/>
        </w:rPr>
        <w:t xml:space="preserve">leading up to her death? </w:t>
      </w:r>
      <w:r w:rsidRPr="00FE7188">
        <w:rPr>
          <w:rFonts w:ascii="Courier New" w:hAnsi="Courier New" w:cs="Courier New"/>
        </w:rPr>
        <w:t xml:space="preserve">Was there anything else unusual? </w:t>
      </w:r>
    </w:p>
    <w:p w14:paraId="304D26BC" w14:textId="77777777" w:rsidR="00441623" w:rsidRPr="00FE7188" w:rsidRDefault="00441623" w:rsidP="00441623">
      <w:pPr>
        <w:rPr>
          <w:rFonts w:ascii="Courier New" w:hAnsi="Courier New" w:cs="Courier New"/>
        </w:rPr>
      </w:pPr>
    </w:p>
    <w:p w14:paraId="1AD3D137"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B0DF96E" w14:textId="77777777" w:rsidR="00441623" w:rsidRPr="00FE7188" w:rsidRDefault="00441623" w:rsidP="00441623">
      <w:pPr>
        <w:rPr>
          <w:rFonts w:ascii="Courier New" w:hAnsi="Courier New" w:cs="Courier New"/>
        </w:rPr>
      </w:pPr>
      <w:r w:rsidRPr="00FE7188">
        <w:rPr>
          <w:rFonts w:ascii="Courier New" w:hAnsi="Courier New" w:cs="Courier New"/>
        </w:rPr>
        <w:t xml:space="preserve">Birds stop in flight. I want to watch the sparrow stop in flight. I want to watch the sparrow fall out of the sky. There are thirteen ways of watching a sparrow fall out of the sky. </w:t>
      </w:r>
    </w:p>
    <w:p w14:paraId="7226D19E" w14:textId="77777777" w:rsidR="00441623" w:rsidRPr="00FE7188" w:rsidRDefault="00441623" w:rsidP="00441623">
      <w:pPr>
        <w:rPr>
          <w:rFonts w:ascii="Courier New" w:hAnsi="Courier New" w:cs="Courier New"/>
        </w:rPr>
      </w:pPr>
    </w:p>
    <w:p w14:paraId="56448060" w14:textId="62C79006"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2079E0" w:rsidRPr="00FE7188">
        <w:rPr>
          <w:rFonts w:ascii="Courier New" w:hAnsi="Courier New" w:cs="Courier New"/>
        </w:rPr>
        <w:t xml:space="preserve"> Evan finds the envelope among the sugar cubes. He sets it aside.)</w:t>
      </w:r>
    </w:p>
    <w:p w14:paraId="1CFDC4F5" w14:textId="77777777" w:rsidR="00441623" w:rsidRPr="00FE7188" w:rsidRDefault="00441623" w:rsidP="00441623">
      <w:pPr>
        <w:rPr>
          <w:rFonts w:ascii="Courier New" w:hAnsi="Courier New" w:cs="Courier New"/>
        </w:rPr>
      </w:pPr>
    </w:p>
    <w:p w14:paraId="4E79BBE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F2B5388" w14:textId="77777777" w:rsidR="00441623" w:rsidRPr="00FE7188" w:rsidRDefault="00441623" w:rsidP="00441623">
      <w:pPr>
        <w:rPr>
          <w:rFonts w:ascii="Courier New" w:hAnsi="Courier New" w:cs="Courier New"/>
        </w:rPr>
      </w:pPr>
      <w:r w:rsidRPr="00FE7188">
        <w:rPr>
          <w:rFonts w:ascii="Courier New" w:hAnsi="Courier New" w:cs="Courier New"/>
        </w:rPr>
        <w:t>Unusual? No. Was she indescribably happy? No. Did she give the slightest indication she was about to fuck it all and off herself? No.</w:t>
      </w:r>
    </w:p>
    <w:p w14:paraId="2C30597B" w14:textId="77777777" w:rsidR="00441623" w:rsidRPr="00FE7188" w:rsidRDefault="00441623" w:rsidP="00441623">
      <w:pPr>
        <w:rPr>
          <w:rFonts w:ascii="Courier New" w:hAnsi="Courier New" w:cs="Courier New"/>
        </w:rPr>
      </w:pPr>
    </w:p>
    <w:p w14:paraId="55E58BB0"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22CCE21" w14:textId="77777777" w:rsidR="00441623" w:rsidRPr="00FE7188" w:rsidRDefault="00441623" w:rsidP="00441623">
      <w:pPr>
        <w:rPr>
          <w:rFonts w:ascii="Courier New" w:hAnsi="Courier New" w:cs="Courier New"/>
        </w:rPr>
      </w:pPr>
      <w:r w:rsidRPr="00FE7188">
        <w:rPr>
          <w:rFonts w:ascii="Courier New" w:hAnsi="Courier New" w:cs="Courier New"/>
        </w:rPr>
        <w:t>Stop talking about me. Stop looking at me. Stop thinking about me. Stop wanting me. Stop waiting for me. Stop masturbating to me. Stop re-naming me. Stop manifesting me. Stop creating me.</w:t>
      </w:r>
    </w:p>
    <w:p w14:paraId="6BECB71B" w14:textId="77777777" w:rsidR="00441623" w:rsidRPr="00FE7188" w:rsidRDefault="00441623" w:rsidP="00441623">
      <w:pPr>
        <w:rPr>
          <w:rFonts w:ascii="Courier New" w:hAnsi="Courier New" w:cs="Courier New"/>
        </w:rPr>
      </w:pPr>
    </w:p>
    <w:p w14:paraId="73396EF5" w14:textId="507ADFA3"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0D743A" w:rsidRPr="00FE7188">
        <w:rPr>
          <w:rFonts w:ascii="Courier New" w:hAnsi="Courier New" w:cs="Courier New"/>
        </w:rPr>
        <w:t>. Evan finds the envelope among the sugar cubes. He sets it aside.)</w:t>
      </w:r>
    </w:p>
    <w:p w14:paraId="7D62996C" w14:textId="77777777" w:rsidR="00441623" w:rsidRPr="00FE7188" w:rsidRDefault="00441623" w:rsidP="00441623">
      <w:pPr>
        <w:rPr>
          <w:rFonts w:ascii="Courier New" w:hAnsi="Courier New" w:cs="Courier New"/>
        </w:rPr>
      </w:pPr>
    </w:p>
    <w:p w14:paraId="4AA4BE24"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26B199DE" w14:textId="5ABA21AE" w:rsidR="00441623" w:rsidRPr="00FE7188" w:rsidRDefault="004D09F1" w:rsidP="00441623">
      <w:pPr>
        <w:rPr>
          <w:rFonts w:ascii="Courier New" w:hAnsi="Courier New" w:cs="Courier New"/>
        </w:rPr>
      </w:pPr>
      <w:r w:rsidRPr="00FE7188">
        <w:rPr>
          <w:rFonts w:ascii="Courier New" w:hAnsi="Courier New" w:cs="Courier New"/>
        </w:rPr>
        <w:t xml:space="preserve">All right. Thanks so much for your time, Mr. Robertson. You take care of yourself now. </w:t>
      </w:r>
    </w:p>
    <w:p w14:paraId="4189B38E" w14:textId="77777777" w:rsidR="004D09F1" w:rsidRPr="00FE7188" w:rsidRDefault="004D09F1" w:rsidP="00441623">
      <w:pPr>
        <w:rPr>
          <w:rFonts w:ascii="Courier New" w:hAnsi="Courier New" w:cs="Courier New"/>
        </w:rPr>
      </w:pPr>
    </w:p>
    <w:p w14:paraId="0668AAA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8676357" w14:textId="77777777" w:rsidR="00441623" w:rsidRPr="00FE7188" w:rsidRDefault="00441623" w:rsidP="00441623">
      <w:pPr>
        <w:rPr>
          <w:rFonts w:ascii="Courier New" w:hAnsi="Courier New" w:cs="Courier New"/>
        </w:rPr>
      </w:pPr>
      <w:r w:rsidRPr="00FE7188">
        <w:rPr>
          <w:rFonts w:ascii="Courier New" w:hAnsi="Courier New" w:cs="Courier New"/>
        </w:rPr>
        <w:t xml:space="preserve">Stop. Stop. Stop. Stop.  </w:t>
      </w:r>
    </w:p>
    <w:p w14:paraId="315AF3EC" w14:textId="77777777" w:rsidR="00441623" w:rsidRPr="00FE7188" w:rsidRDefault="00441623" w:rsidP="00441623">
      <w:pPr>
        <w:rPr>
          <w:rFonts w:ascii="Courier New" w:hAnsi="Courier New" w:cs="Courier New"/>
        </w:rPr>
      </w:pPr>
    </w:p>
    <w:p w14:paraId="094C6D32" w14:textId="571D83EC" w:rsidR="00441623" w:rsidRPr="00FE7188" w:rsidRDefault="00441623" w:rsidP="00441623">
      <w:pPr>
        <w:rPr>
          <w:rFonts w:ascii="Courier New" w:hAnsi="Courier New" w:cs="Courier New"/>
        </w:rPr>
      </w:pPr>
      <w:r w:rsidRPr="00FE7188">
        <w:rPr>
          <w:rFonts w:ascii="Courier New" w:hAnsi="Courier New" w:cs="Courier New"/>
        </w:rPr>
        <w:t>(She prints this letter out and puts it in an envelope.</w:t>
      </w:r>
      <w:r w:rsidR="002079E0" w:rsidRPr="00FE7188">
        <w:rPr>
          <w:rFonts w:ascii="Courier New" w:hAnsi="Courier New" w:cs="Courier New"/>
        </w:rPr>
        <w:t xml:space="preserve"> Evan finds the envelope among the sugar cubes. He sets it aside.</w:t>
      </w:r>
      <w:r w:rsidRPr="00FE7188">
        <w:rPr>
          <w:rFonts w:ascii="Courier New" w:hAnsi="Courier New" w:cs="Courier New"/>
        </w:rPr>
        <w:t>)</w:t>
      </w:r>
    </w:p>
    <w:p w14:paraId="4BD57230" w14:textId="77777777" w:rsidR="00441623" w:rsidRPr="00FE7188" w:rsidRDefault="00441623" w:rsidP="00441623">
      <w:pPr>
        <w:rPr>
          <w:rFonts w:ascii="Courier New" w:hAnsi="Courier New" w:cs="Courier New"/>
        </w:rPr>
      </w:pPr>
    </w:p>
    <w:p w14:paraId="568A8755" w14:textId="4027737A" w:rsidR="00441623" w:rsidRPr="00FE7188" w:rsidRDefault="00441623" w:rsidP="00441623">
      <w:pPr>
        <w:rPr>
          <w:rFonts w:ascii="Courier New" w:hAnsi="Courier New" w:cs="Courier New"/>
        </w:rPr>
      </w:pPr>
      <w:r w:rsidRPr="00FE7188">
        <w:rPr>
          <w:rFonts w:ascii="Courier New" w:hAnsi="Courier New" w:cs="Courier New"/>
        </w:rPr>
        <w:t xml:space="preserve">(Detective exits. Evan </w:t>
      </w:r>
      <w:r w:rsidR="004D09F1" w:rsidRPr="00FE7188">
        <w:rPr>
          <w:rFonts w:ascii="Courier New" w:hAnsi="Courier New" w:cs="Courier New"/>
        </w:rPr>
        <w:t>picks up the stack of envelopes, fingering them and thinking over the content.</w:t>
      </w:r>
      <w:r w:rsidRPr="00FE7188">
        <w:rPr>
          <w:rFonts w:ascii="Courier New" w:hAnsi="Courier New" w:cs="Courier New"/>
        </w:rPr>
        <w:t>)</w:t>
      </w:r>
    </w:p>
    <w:p w14:paraId="2E585E98" w14:textId="77777777" w:rsidR="00441623" w:rsidRPr="00FE7188" w:rsidRDefault="00441623" w:rsidP="00441623">
      <w:pPr>
        <w:rPr>
          <w:rFonts w:ascii="Courier New" w:hAnsi="Courier New" w:cs="Courier New"/>
        </w:rPr>
      </w:pPr>
    </w:p>
    <w:p w14:paraId="0F31A83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F0E1166" w14:textId="77777777" w:rsidR="00441623" w:rsidRPr="00FE7188" w:rsidRDefault="00441623" w:rsidP="00441623">
      <w:pPr>
        <w:rPr>
          <w:rFonts w:ascii="Courier New" w:hAnsi="Courier New" w:cs="Courier New"/>
        </w:rPr>
      </w:pPr>
      <w:r w:rsidRPr="00FE7188">
        <w:rPr>
          <w:rFonts w:ascii="Courier New" w:hAnsi="Courier New" w:cs="Courier New"/>
        </w:rPr>
        <w:t xml:space="preserve">(Asking the emptiness.) Why were you going to the doctor’s? </w:t>
      </w:r>
    </w:p>
    <w:p w14:paraId="59BE7FB2" w14:textId="77777777" w:rsidR="00441623" w:rsidRPr="00FE7188" w:rsidRDefault="00441623" w:rsidP="00441623">
      <w:pPr>
        <w:rPr>
          <w:rFonts w:ascii="Courier New" w:hAnsi="Courier New" w:cs="Courier New"/>
        </w:rPr>
      </w:pPr>
    </w:p>
    <w:p w14:paraId="7C35C36D" w14:textId="77777777" w:rsidR="00441623" w:rsidRPr="00FE7188" w:rsidRDefault="00441623" w:rsidP="00441623">
      <w:pPr>
        <w:rPr>
          <w:rFonts w:ascii="Courier New" w:hAnsi="Courier New" w:cs="Courier New"/>
        </w:rPr>
      </w:pPr>
      <w:r w:rsidRPr="00FE7188">
        <w:rPr>
          <w:rFonts w:ascii="Courier New" w:hAnsi="Courier New" w:cs="Courier New"/>
        </w:rPr>
        <w:t>(He gets up and goes over to her computer, pushing her out of the way and taking her seat. Olivia stands and looks over his shoulder.)</w:t>
      </w:r>
    </w:p>
    <w:p w14:paraId="0184FE55" w14:textId="77777777" w:rsidR="00441623" w:rsidRPr="00FE7188" w:rsidRDefault="00441623" w:rsidP="00441623">
      <w:pPr>
        <w:rPr>
          <w:rFonts w:ascii="Courier New" w:hAnsi="Courier New" w:cs="Courier New"/>
        </w:rPr>
      </w:pPr>
    </w:p>
    <w:p w14:paraId="661DB94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D59ADB1" w14:textId="3B82BFCE" w:rsidR="00441623" w:rsidRPr="00FE7188" w:rsidRDefault="00441623" w:rsidP="00441623">
      <w:pPr>
        <w:rPr>
          <w:rFonts w:ascii="Courier New" w:hAnsi="Courier New" w:cs="Courier New"/>
        </w:rPr>
      </w:pPr>
      <w:r w:rsidRPr="00FE7188">
        <w:rPr>
          <w:rFonts w:ascii="Courier New" w:hAnsi="Courier New" w:cs="Courier New"/>
        </w:rPr>
        <w:t xml:space="preserve">Look at that. Pictures for our slideshow. You were such a cute baby. Look at those chubby little cheeks. Did you know I was making a slideshow? I had to </w:t>
      </w:r>
      <w:r w:rsidR="003A161F">
        <w:rPr>
          <w:rFonts w:ascii="Courier New" w:hAnsi="Courier New" w:cs="Courier New"/>
        </w:rPr>
        <w:t>ask your mom for those pictures</w:t>
      </w:r>
      <w:r w:rsidRPr="00FE7188">
        <w:rPr>
          <w:rFonts w:ascii="Courier New" w:hAnsi="Courier New" w:cs="Courier New"/>
        </w:rPr>
        <w:t>.</w:t>
      </w:r>
      <w:r w:rsidR="003A161F">
        <w:rPr>
          <w:rFonts w:ascii="Courier New" w:hAnsi="Courier New" w:cs="Courier New"/>
        </w:rPr>
        <w:t xml:space="preserve"> </w:t>
      </w:r>
      <w:r w:rsidRPr="00FE7188">
        <w:rPr>
          <w:rFonts w:ascii="Courier New" w:hAnsi="Courier New" w:cs="Courier New"/>
        </w:rPr>
        <w:t>Mmm, okay. That might not be your cup of tea. I get it.</w:t>
      </w:r>
    </w:p>
    <w:p w14:paraId="14691687" w14:textId="77777777" w:rsidR="00441623" w:rsidRPr="00FE7188" w:rsidRDefault="00441623" w:rsidP="00441623">
      <w:pPr>
        <w:rPr>
          <w:rFonts w:ascii="Courier New" w:hAnsi="Courier New" w:cs="Courier New"/>
        </w:rPr>
      </w:pPr>
    </w:p>
    <w:p w14:paraId="1E91E78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E6AE4A7" w14:textId="77777777" w:rsidR="00441623" w:rsidRPr="00FE7188" w:rsidRDefault="00441623" w:rsidP="00441623">
      <w:pPr>
        <w:rPr>
          <w:rFonts w:ascii="Courier New" w:hAnsi="Courier New" w:cs="Courier New"/>
        </w:rPr>
      </w:pPr>
      <w:r w:rsidRPr="00FE7188">
        <w:rPr>
          <w:rFonts w:ascii="Courier New" w:hAnsi="Courier New" w:cs="Courier New"/>
        </w:rPr>
        <w:t>(Browsing, browsing, browsing.)</w:t>
      </w:r>
    </w:p>
    <w:p w14:paraId="45D2BBA0" w14:textId="77777777" w:rsidR="00441623" w:rsidRPr="00FE7188" w:rsidRDefault="00441623" w:rsidP="00441623">
      <w:pPr>
        <w:rPr>
          <w:rFonts w:ascii="Courier New" w:hAnsi="Courier New" w:cs="Courier New"/>
        </w:rPr>
      </w:pPr>
    </w:p>
    <w:p w14:paraId="4074C49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AA78C8E" w14:textId="77777777" w:rsidR="00441623" w:rsidRPr="00FE7188" w:rsidRDefault="00441623" w:rsidP="00441623">
      <w:pPr>
        <w:rPr>
          <w:rFonts w:ascii="Courier New" w:hAnsi="Courier New" w:cs="Courier New"/>
        </w:rPr>
      </w:pPr>
      <w:r w:rsidRPr="00FE7188">
        <w:rPr>
          <w:rFonts w:ascii="Courier New" w:hAnsi="Courier New" w:cs="Courier New"/>
        </w:rPr>
        <w:t>Internet history? You don’t think I clean that up? Oh, don’t go for that folder, baby. Not that one. There, that’s better. That’s a good one.</w:t>
      </w:r>
    </w:p>
    <w:p w14:paraId="68C81566" w14:textId="77777777" w:rsidR="00441623" w:rsidRPr="00FE7188" w:rsidRDefault="00441623" w:rsidP="00441623">
      <w:pPr>
        <w:rPr>
          <w:rFonts w:ascii="Courier New" w:hAnsi="Courier New" w:cs="Courier New"/>
        </w:rPr>
      </w:pPr>
    </w:p>
    <w:p w14:paraId="5EE9E6E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E4B5D78" w14:textId="77777777" w:rsidR="00441623" w:rsidRPr="00FE7188" w:rsidRDefault="00441623" w:rsidP="00441623">
      <w:pPr>
        <w:rPr>
          <w:rFonts w:ascii="Courier New" w:hAnsi="Courier New" w:cs="Courier New"/>
        </w:rPr>
      </w:pPr>
      <w:r w:rsidRPr="00FE7188">
        <w:rPr>
          <w:rFonts w:ascii="Courier New" w:hAnsi="Courier New" w:cs="Courier New"/>
        </w:rPr>
        <w:t>(Pauses and smiles at the screen.)</w:t>
      </w:r>
    </w:p>
    <w:p w14:paraId="3C4D979D" w14:textId="77777777" w:rsidR="00441623" w:rsidRPr="00FE7188" w:rsidRDefault="00441623" w:rsidP="00441623">
      <w:pPr>
        <w:rPr>
          <w:rFonts w:ascii="Courier New" w:hAnsi="Courier New" w:cs="Courier New"/>
        </w:rPr>
      </w:pPr>
    </w:p>
    <w:p w14:paraId="07BE45C5"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98740FA" w14:textId="77777777" w:rsidR="00441623" w:rsidRPr="00FE7188" w:rsidRDefault="00441623" w:rsidP="00441623">
      <w:pPr>
        <w:rPr>
          <w:rFonts w:ascii="Courier New" w:hAnsi="Courier New" w:cs="Courier New"/>
        </w:rPr>
      </w:pPr>
      <w:r w:rsidRPr="00FE7188">
        <w:rPr>
          <w:rFonts w:ascii="Courier New" w:hAnsi="Courier New" w:cs="Courier New"/>
        </w:rPr>
        <w:t>We were so young then, weren’t we? So young and poo</w:t>
      </w:r>
      <w:r w:rsidR="00804DA5" w:rsidRPr="00FE7188">
        <w:rPr>
          <w:rFonts w:ascii="Courier New" w:hAnsi="Courier New" w:cs="Courier New"/>
        </w:rPr>
        <w:t>r and hopeful. Were these the pictures from Port Townsend? When we stayed out on the beach?</w:t>
      </w:r>
    </w:p>
    <w:p w14:paraId="44D48951" w14:textId="77777777" w:rsidR="00441623" w:rsidRPr="00FE7188" w:rsidRDefault="00441623" w:rsidP="00441623">
      <w:pPr>
        <w:rPr>
          <w:rFonts w:ascii="Courier New" w:hAnsi="Courier New" w:cs="Courier New"/>
        </w:rPr>
      </w:pPr>
    </w:p>
    <w:p w14:paraId="28A4C1BE" w14:textId="77777777" w:rsidR="00441623" w:rsidRPr="00FE7188" w:rsidRDefault="00441623" w:rsidP="00441623">
      <w:pPr>
        <w:rPr>
          <w:rFonts w:ascii="Courier New" w:hAnsi="Courier New" w:cs="Courier New"/>
        </w:rPr>
      </w:pPr>
      <w:r w:rsidRPr="00FE7188">
        <w:rPr>
          <w:rFonts w:ascii="Courier New" w:hAnsi="Courier New" w:cs="Courier New"/>
        </w:rPr>
        <w:t>(Shadows of them playing at the beach run across the wall.)</w:t>
      </w:r>
    </w:p>
    <w:p w14:paraId="53A95D48" w14:textId="77777777" w:rsidR="00441623" w:rsidRPr="00FE7188" w:rsidRDefault="00441623" w:rsidP="00441623">
      <w:pPr>
        <w:rPr>
          <w:rFonts w:ascii="Courier New" w:hAnsi="Courier New" w:cs="Courier New"/>
        </w:rPr>
      </w:pPr>
    </w:p>
    <w:p w14:paraId="236C6308"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101FF583" w14:textId="77777777" w:rsidR="00441623" w:rsidRPr="00FE7188" w:rsidRDefault="00441623" w:rsidP="00441623">
      <w:pPr>
        <w:rPr>
          <w:rFonts w:ascii="Courier New" w:hAnsi="Courier New" w:cs="Courier New"/>
        </w:rPr>
      </w:pPr>
      <w:r w:rsidRPr="00FE7188">
        <w:rPr>
          <w:rFonts w:ascii="Courier New" w:hAnsi="Courier New" w:cs="Courier New"/>
        </w:rPr>
        <w:t>There were seagulls at the beach. You held French fries above your head and they all came swooping down at us. I thought they were going to bite off your fingers.</w:t>
      </w:r>
    </w:p>
    <w:p w14:paraId="351A60A2" w14:textId="77777777" w:rsidR="00441623" w:rsidRPr="00FE7188" w:rsidRDefault="00441623" w:rsidP="00441623">
      <w:pPr>
        <w:rPr>
          <w:rFonts w:ascii="Courier New" w:hAnsi="Courier New" w:cs="Courier New"/>
        </w:rPr>
      </w:pPr>
    </w:p>
    <w:p w14:paraId="4FF9E99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183FFCE" w14:textId="2B9543E2" w:rsidR="00441623" w:rsidRPr="00FE7188" w:rsidRDefault="00441623" w:rsidP="00441623">
      <w:pPr>
        <w:rPr>
          <w:rFonts w:ascii="Courier New" w:hAnsi="Courier New" w:cs="Courier New"/>
        </w:rPr>
      </w:pPr>
      <w:r w:rsidRPr="00FE7188">
        <w:rPr>
          <w:rFonts w:ascii="Courier New" w:hAnsi="Courier New" w:cs="Courier New"/>
        </w:rPr>
        <w:t>I laughed at you for being scared of birds, and you said, “God damnit. They have talon</w:t>
      </w:r>
      <w:r w:rsidR="000435D8">
        <w:rPr>
          <w:rFonts w:ascii="Courier New" w:hAnsi="Courier New" w:cs="Courier New"/>
        </w:rPr>
        <w:t>s.” And then…(He gets up and moves</w:t>
      </w:r>
      <w:r w:rsidRPr="00FE7188">
        <w:rPr>
          <w:rFonts w:ascii="Courier New" w:hAnsi="Courier New" w:cs="Courier New"/>
        </w:rPr>
        <w:t xml:space="preserve"> closer to the shadows)…and then, one of them brushed by your hair.</w:t>
      </w:r>
    </w:p>
    <w:p w14:paraId="7FF95E85" w14:textId="77777777" w:rsidR="00441623" w:rsidRPr="00FE7188" w:rsidRDefault="00441623" w:rsidP="00441623">
      <w:pPr>
        <w:rPr>
          <w:rFonts w:ascii="Courier New" w:hAnsi="Courier New" w:cs="Courier New"/>
        </w:rPr>
      </w:pPr>
    </w:p>
    <w:p w14:paraId="1CAC089C"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0ED2F88E" w14:textId="0F01F559" w:rsidR="00441623" w:rsidRPr="00FE7188" w:rsidRDefault="00804DA5" w:rsidP="00441623">
      <w:pPr>
        <w:rPr>
          <w:rFonts w:ascii="Courier New" w:hAnsi="Courier New" w:cs="Courier New"/>
        </w:rPr>
      </w:pPr>
      <w:r w:rsidRPr="00FE7188">
        <w:rPr>
          <w:rFonts w:ascii="Courier New" w:hAnsi="Courier New" w:cs="Courier New"/>
        </w:rPr>
        <w:t>Instead</w:t>
      </w:r>
      <w:r w:rsidR="000435D8">
        <w:rPr>
          <w:rFonts w:ascii="Courier New" w:hAnsi="Courier New" w:cs="Courier New"/>
        </w:rPr>
        <w:t xml:space="preserve"> of the French fries,</w:t>
      </w:r>
      <w:r w:rsidRPr="00FE7188">
        <w:rPr>
          <w:rFonts w:ascii="Courier New" w:hAnsi="Courier New" w:cs="Courier New"/>
        </w:rPr>
        <w:t xml:space="preserve"> the seagulls</w:t>
      </w:r>
      <w:r w:rsidR="000435D8">
        <w:rPr>
          <w:rFonts w:ascii="Courier New" w:hAnsi="Courier New" w:cs="Courier New"/>
        </w:rPr>
        <w:t xml:space="preserve"> dove for</w:t>
      </w:r>
      <w:r w:rsidRPr="00FE7188">
        <w:rPr>
          <w:rFonts w:ascii="Courier New" w:hAnsi="Courier New" w:cs="Courier New"/>
        </w:rPr>
        <w:t xml:space="preserve"> my hair. </w:t>
      </w:r>
      <w:r w:rsidR="000435D8">
        <w:rPr>
          <w:rFonts w:ascii="Courier New" w:hAnsi="Courier New" w:cs="Courier New"/>
        </w:rPr>
        <w:t xml:space="preserve">I thought one of them was going to build a nest on me. </w:t>
      </w:r>
    </w:p>
    <w:p w14:paraId="4E9615AF" w14:textId="77777777" w:rsidR="00441623" w:rsidRPr="00FE7188" w:rsidRDefault="00441623" w:rsidP="00441623">
      <w:pPr>
        <w:rPr>
          <w:rFonts w:ascii="Courier New" w:hAnsi="Courier New" w:cs="Courier New"/>
        </w:rPr>
      </w:pPr>
    </w:p>
    <w:p w14:paraId="6ECAB9F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24CCE9B" w14:textId="77777777" w:rsidR="00441623" w:rsidRPr="00FE7188" w:rsidRDefault="00441623" w:rsidP="00441623">
      <w:pPr>
        <w:rPr>
          <w:rFonts w:ascii="Courier New" w:hAnsi="Courier New" w:cs="Courier New"/>
        </w:rPr>
      </w:pPr>
      <w:r w:rsidRPr="00FE7188">
        <w:rPr>
          <w:rFonts w:ascii="Courier New" w:hAnsi="Courier New" w:cs="Courier New"/>
        </w:rPr>
        <w:t>You screamed, “Get it off! Get it off!” It was a full soprano scream. Probably scared the birds off for weeks.</w:t>
      </w:r>
      <w:r w:rsidR="00804DA5" w:rsidRPr="00FE7188">
        <w:rPr>
          <w:rFonts w:ascii="Courier New" w:hAnsi="Courier New" w:cs="Courier New"/>
        </w:rPr>
        <w:t xml:space="preserve"> </w:t>
      </w:r>
      <w:r w:rsidRPr="00FE7188">
        <w:rPr>
          <w:rFonts w:ascii="Courier New" w:hAnsi="Courier New" w:cs="Courier New"/>
        </w:rPr>
        <w:t xml:space="preserve">You grabbed me by the neck. </w:t>
      </w:r>
    </w:p>
    <w:p w14:paraId="079F1203" w14:textId="77777777" w:rsidR="00441623" w:rsidRPr="00FE7188" w:rsidRDefault="00441623" w:rsidP="00441623">
      <w:pPr>
        <w:rPr>
          <w:rFonts w:ascii="Courier New" w:hAnsi="Courier New" w:cs="Courier New"/>
        </w:rPr>
      </w:pPr>
    </w:p>
    <w:p w14:paraId="7C82C0BF" w14:textId="77777777" w:rsidR="00441623" w:rsidRPr="00FE7188" w:rsidRDefault="00441623" w:rsidP="00441623">
      <w:pPr>
        <w:rPr>
          <w:rFonts w:ascii="Courier New" w:hAnsi="Courier New" w:cs="Courier New"/>
        </w:rPr>
      </w:pPr>
      <w:r w:rsidRPr="00FE7188">
        <w:rPr>
          <w:rFonts w:ascii="Courier New" w:hAnsi="Courier New" w:cs="Courier New"/>
        </w:rPr>
        <w:t xml:space="preserve">OLIVIA: </w:t>
      </w:r>
    </w:p>
    <w:p w14:paraId="3F29606A" w14:textId="77777777" w:rsidR="00441623" w:rsidRPr="00FE7188" w:rsidRDefault="00441623" w:rsidP="00441623">
      <w:pPr>
        <w:rPr>
          <w:rFonts w:ascii="Courier New" w:hAnsi="Courier New" w:cs="Courier New"/>
        </w:rPr>
      </w:pPr>
      <w:r w:rsidRPr="00FE7188">
        <w:rPr>
          <w:rFonts w:ascii="Courier New" w:hAnsi="Courier New" w:cs="Courier New"/>
        </w:rPr>
        <w:t xml:space="preserve">No. You took me by the hands. You touched my face. </w:t>
      </w:r>
    </w:p>
    <w:p w14:paraId="31649441" w14:textId="77777777" w:rsidR="00441623" w:rsidRPr="00FE7188" w:rsidRDefault="00441623" w:rsidP="00441623">
      <w:pPr>
        <w:rPr>
          <w:rFonts w:ascii="Courier New" w:hAnsi="Courier New" w:cs="Courier New"/>
        </w:rPr>
      </w:pPr>
    </w:p>
    <w:p w14:paraId="7A9861F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2F35790" w14:textId="77777777" w:rsidR="00441623" w:rsidRPr="00FE7188" w:rsidRDefault="00441623" w:rsidP="00441623">
      <w:pPr>
        <w:rPr>
          <w:rFonts w:ascii="Courier New" w:hAnsi="Courier New" w:cs="Courier New"/>
        </w:rPr>
      </w:pPr>
      <w:r w:rsidRPr="00FE7188">
        <w:rPr>
          <w:rFonts w:ascii="Courier New" w:hAnsi="Courier New" w:cs="Courier New"/>
        </w:rPr>
        <w:t>You kissed me.</w:t>
      </w:r>
    </w:p>
    <w:p w14:paraId="0C72FB85" w14:textId="77777777" w:rsidR="00441623" w:rsidRPr="00FE7188" w:rsidRDefault="00441623" w:rsidP="00441623">
      <w:pPr>
        <w:rPr>
          <w:rFonts w:ascii="Courier New" w:hAnsi="Courier New" w:cs="Courier New"/>
        </w:rPr>
      </w:pPr>
    </w:p>
    <w:p w14:paraId="3227C66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AF23F65" w14:textId="77777777" w:rsidR="00441623" w:rsidRPr="00FE7188" w:rsidRDefault="00441623" w:rsidP="00441623">
      <w:pPr>
        <w:rPr>
          <w:rFonts w:ascii="Courier New" w:hAnsi="Courier New" w:cs="Courier New"/>
        </w:rPr>
      </w:pPr>
      <w:r w:rsidRPr="00FE7188">
        <w:rPr>
          <w:rFonts w:ascii="Courier New" w:hAnsi="Courier New" w:cs="Courier New"/>
        </w:rPr>
        <w:t>Liar. You kissed me first.</w:t>
      </w:r>
    </w:p>
    <w:p w14:paraId="7A76DC75" w14:textId="77777777" w:rsidR="00441623" w:rsidRPr="00FE7188" w:rsidRDefault="00441623" w:rsidP="00441623">
      <w:pPr>
        <w:rPr>
          <w:rFonts w:ascii="Courier New" w:hAnsi="Courier New" w:cs="Courier New"/>
        </w:rPr>
      </w:pPr>
    </w:p>
    <w:p w14:paraId="3CF45B6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5628137" w14:textId="77777777" w:rsidR="00441623" w:rsidRPr="00FE7188" w:rsidRDefault="00441623" w:rsidP="00441623">
      <w:pPr>
        <w:rPr>
          <w:rFonts w:ascii="Courier New" w:hAnsi="Courier New" w:cs="Courier New"/>
        </w:rPr>
      </w:pPr>
      <w:r w:rsidRPr="00FE7188">
        <w:rPr>
          <w:rFonts w:ascii="Courier New" w:hAnsi="Courier New" w:cs="Courier New"/>
        </w:rPr>
        <w:t xml:space="preserve">You didn’t want to go home. You wanted to stay out there all night. </w:t>
      </w:r>
    </w:p>
    <w:p w14:paraId="2F03E0D1" w14:textId="77777777" w:rsidR="00441623" w:rsidRPr="00FE7188" w:rsidRDefault="00441623" w:rsidP="00441623">
      <w:pPr>
        <w:rPr>
          <w:rFonts w:ascii="Courier New" w:hAnsi="Courier New" w:cs="Courier New"/>
        </w:rPr>
      </w:pPr>
    </w:p>
    <w:p w14:paraId="42D4707E" w14:textId="572353D1" w:rsidR="00441623" w:rsidRPr="00FE7188" w:rsidRDefault="00441623" w:rsidP="00441623">
      <w:pPr>
        <w:rPr>
          <w:rFonts w:ascii="Courier New" w:hAnsi="Courier New" w:cs="Courier New"/>
        </w:rPr>
      </w:pPr>
      <w:r w:rsidRPr="00FE7188">
        <w:rPr>
          <w:rFonts w:ascii="Courier New" w:hAnsi="Courier New" w:cs="Courier New"/>
        </w:rPr>
        <w:t xml:space="preserve">(He sits down </w:t>
      </w:r>
      <w:r w:rsidR="000435D8">
        <w:rPr>
          <w:rFonts w:ascii="Courier New" w:hAnsi="Courier New" w:cs="Courier New"/>
        </w:rPr>
        <w:t>in the place of the male shadow, n</w:t>
      </w:r>
      <w:r w:rsidRPr="00FE7188">
        <w:rPr>
          <w:rFonts w:ascii="Courier New" w:hAnsi="Courier New" w:cs="Courier New"/>
        </w:rPr>
        <w:t>ext to the female shadow, who makes dramatic conversational gestures.)</w:t>
      </w:r>
    </w:p>
    <w:p w14:paraId="6AEC5EF3" w14:textId="77777777" w:rsidR="00441623" w:rsidRPr="00FE7188" w:rsidRDefault="00441623" w:rsidP="00441623">
      <w:pPr>
        <w:rPr>
          <w:rFonts w:ascii="Courier New" w:hAnsi="Courier New" w:cs="Courier New"/>
        </w:rPr>
      </w:pPr>
    </w:p>
    <w:p w14:paraId="09036D9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38F0CB2" w14:textId="77777777" w:rsidR="00441623" w:rsidRPr="00FE7188" w:rsidRDefault="00441623" w:rsidP="00441623">
      <w:pPr>
        <w:rPr>
          <w:rFonts w:ascii="Courier New" w:hAnsi="Courier New" w:cs="Courier New"/>
        </w:rPr>
      </w:pPr>
      <w:r w:rsidRPr="00FE7188">
        <w:rPr>
          <w:rFonts w:ascii="Courier New" w:hAnsi="Courier New" w:cs="Courier New"/>
        </w:rPr>
        <w:t>You thought we were going to have sex. But I made you listen first.</w:t>
      </w:r>
    </w:p>
    <w:p w14:paraId="01E6EB46" w14:textId="77777777" w:rsidR="00441623" w:rsidRPr="00FE7188" w:rsidRDefault="00441623" w:rsidP="00441623">
      <w:pPr>
        <w:rPr>
          <w:rFonts w:ascii="Courier New" w:hAnsi="Courier New" w:cs="Courier New"/>
        </w:rPr>
      </w:pPr>
    </w:p>
    <w:p w14:paraId="12DC916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2C3065F" w14:textId="77777777" w:rsidR="00441623" w:rsidRPr="00FE7188" w:rsidRDefault="00441623" w:rsidP="00441623">
      <w:pPr>
        <w:rPr>
          <w:rFonts w:ascii="Courier New" w:hAnsi="Courier New" w:cs="Courier New"/>
        </w:rPr>
      </w:pPr>
      <w:r w:rsidRPr="00FE7188">
        <w:rPr>
          <w:rFonts w:ascii="Courier New" w:hAnsi="Courier New" w:cs="Courier New"/>
        </w:rPr>
        <w:t>We made a fire and watched it burn out. You told me the stories of all your favorite heroines.</w:t>
      </w:r>
    </w:p>
    <w:p w14:paraId="7ED82ED8" w14:textId="77777777" w:rsidR="00441623" w:rsidRPr="00FE7188" w:rsidRDefault="00441623" w:rsidP="00441623">
      <w:pPr>
        <w:rPr>
          <w:rFonts w:ascii="Courier New" w:hAnsi="Courier New" w:cs="Courier New"/>
        </w:rPr>
      </w:pPr>
    </w:p>
    <w:p w14:paraId="468A077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84DF2FE" w14:textId="77777777" w:rsidR="00441623" w:rsidRPr="00FE7188" w:rsidRDefault="00441623" w:rsidP="00441623">
      <w:pPr>
        <w:rPr>
          <w:rFonts w:ascii="Courier New" w:hAnsi="Courier New" w:cs="Courier New"/>
        </w:rPr>
      </w:pPr>
      <w:r w:rsidRPr="00FE7188">
        <w:rPr>
          <w:rFonts w:ascii="Courier New" w:hAnsi="Courier New" w:cs="Courier New"/>
        </w:rPr>
        <w:t>You asked me why they all died such gruesome deaths.</w:t>
      </w:r>
    </w:p>
    <w:p w14:paraId="216FD709" w14:textId="77777777" w:rsidR="00441623" w:rsidRPr="00FE7188" w:rsidRDefault="00441623" w:rsidP="00441623">
      <w:pPr>
        <w:rPr>
          <w:rFonts w:ascii="Courier New" w:hAnsi="Courier New" w:cs="Courier New"/>
        </w:rPr>
      </w:pPr>
    </w:p>
    <w:p w14:paraId="5A994929" w14:textId="77777777" w:rsidR="00441623" w:rsidRPr="00FE7188" w:rsidRDefault="00441623" w:rsidP="00441623">
      <w:pPr>
        <w:rPr>
          <w:rFonts w:ascii="Courier New" w:hAnsi="Courier New" w:cs="Courier New"/>
        </w:rPr>
      </w:pPr>
      <w:r w:rsidRPr="00FE7188">
        <w:rPr>
          <w:rFonts w:ascii="Courier New" w:hAnsi="Courier New" w:cs="Courier New"/>
        </w:rPr>
        <w:t>(The female shadow stills and quiets down. As if she too is listening.)</w:t>
      </w:r>
    </w:p>
    <w:p w14:paraId="4598A261" w14:textId="77777777" w:rsidR="00441623" w:rsidRPr="00FE7188" w:rsidRDefault="00441623" w:rsidP="00441623">
      <w:pPr>
        <w:rPr>
          <w:rFonts w:ascii="Courier New" w:hAnsi="Courier New" w:cs="Courier New"/>
        </w:rPr>
      </w:pPr>
    </w:p>
    <w:p w14:paraId="0B9A401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798F4C4" w14:textId="2E9150F3" w:rsidR="00441623" w:rsidRPr="00FE7188" w:rsidRDefault="00A455AE" w:rsidP="00441623">
      <w:pPr>
        <w:rPr>
          <w:rFonts w:ascii="Courier New" w:hAnsi="Courier New" w:cs="Courier New"/>
        </w:rPr>
      </w:pPr>
      <w:r w:rsidRPr="00FE7188">
        <w:rPr>
          <w:rFonts w:ascii="Courier New" w:hAnsi="Courier New" w:cs="Courier New"/>
        </w:rPr>
        <w:t>There was Carmen, the untam</w:t>
      </w:r>
      <w:r w:rsidR="00441623" w:rsidRPr="00FE7188">
        <w:rPr>
          <w:rFonts w:ascii="Courier New" w:hAnsi="Courier New" w:cs="Courier New"/>
        </w:rPr>
        <w:t>able one. You liked Aida, who saved her country, but wouldn't save herself. And then Floria Tosca, an opera singer, too, made an exchange to save her lover, but she was tricked. You didn’t have a favorite role, though. You didn't want to be any of them.</w:t>
      </w:r>
    </w:p>
    <w:p w14:paraId="01F2D135" w14:textId="77777777" w:rsidR="00441623" w:rsidRPr="00FE7188" w:rsidRDefault="00441623" w:rsidP="00441623">
      <w:pPr>
        <w:rPr>
          <w:rFonts w:ascii="Courier New" w:hAnsi="Courier New" w:cs="Courier New"/>
        </w:rPr>
      </w:pPr>
    </w:p>
    <w:p w14:paraId="5B50951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D74DECA" w14:textId="77777777" w:rsidR="00441623" w:rsidRPr="00FE7188" w:rsidRDefault="00441623" w:rsidP="00441623">
      <w:pPr>
        <w:rPr>
          <w:rFonts w:ascii="Courier New" w:hAnsi="Courier New" w:cs="Courier New"/>
        </w:rPr>
      </w:pPr>
      <w:r w:rsidRPr="00FE7188">
        <w:rPr>
          <w:rFonts w:ascii="Courier New" w:hAnsi="Courier New" w:cs="Courier New"/>
        </w:rPr>
        <w:t>I wanted to be a new role. A woman who survives.</w:t>
      </w:r>
    </w:p>
    <w:p w14:paraId="4793BBC8" w14:textId="77777777" w:rsidR="00441623" w:rsidRPr="00FE7188" w:rsidRDefault="00441623" w:rsidP="00441623">
      <w:pPr>
        <w:rPr>
          <w:rFonts w:ascii="Courier New" w:hAnsi="Courier New" w:cs="Courier New"/>
        </w:rPr>
      </w:pPr>
    </w:p>
    <w:p w14:paraId="0997BDA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D545D68" w14:textId="77777777" w:rsidR="00441623" w:rsidRPr="00FE7188" w:rsidRDefault="00441623" w:rsidP="00441623">
      <w:pPr>
        <w:rPr>
          <w:rFonts w:ascii="Courier New" w:hAnsi="Courier New" w:cs="Courier New"/>
        </w:rPr>
      </w:pPr>
      <w:r w:rsidRPr="00FE7188">
        <w:rPr>
          <w:rFonts w:ascii="Courier New" w:hAnsi="Courier New" w:cs="Courier New"/>
        </w:rPr>
        <w:t>You trained so hard you made me feel guilty. Writing was so ... capricious.</w:t>
      </w:r>
    </w:p>
    <w:p w14:paraId="4890242A" w14:textId="77777777" w:rsidR="00441623" w:rsidRPr="00FE7188" w:rsidRDefault="00441623" w:rsidP="00441623">
      <w:pPr>
        <w:rPr>
          <w:rFonts w:ascii="Courier New" w:hAnsi="Courier New" w:cs="Courier New"/>
        </w:rPr>
      </w:pPr>
    </w:p>
    <w:p w14:paraId="5CC840BD"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9687891" w14:textId="77777777" w:rsidR="00441623" w:rsidRPr="00FE7188" w:rsidRDefault="00441623" w:rsidP="00441623">
      <w:pPr>
        <w:rPr>
          <w:rFonts w:ascii="Courier New" w:hAnsi="Courier New" w:cs="Courier New"/>
        </w:rPr>
      </w:pPr>
      <w:r w:rsidRPr="00FE7188">
        <w:rPr>
          <w:rFonts w:ascii="Courier New" w:hAnsi="Courier New" w:cs="Courier New"/>
        </w:rPr>
        <w:t>I told you you just had to do the work. And be ready for anything that came up. And be ready to give up everything when anything did.</w:t>
      </w:r>
    </w:p>
    <w:p w14:paraId="07E6075B" w14:textId="77777777" w:rsidR="00441623" w:rsidRPr="00FE7188" w:rsidRDefault="00441623" w:rsidP="00441623">
      <w:pPr>
        <w:rPr>
          <w:rFonts w:ascii="Courier New" w:hAnsi="Courier New" w:cs="Courier New"/>
        </w:rPr>
      </w:pPr>
    </w:p>
    <w:p w14:paraId="1EB4D5C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A79CAC0" w14:textId="77B4572E" w:rsidR="00441623" w:rsidRPr="00FE7188" w:rsidRDefault="00441623" w:rsidP="00441623">
      <w:pPr>
        <w:rPr>
          <w:rFonts w:ascii="Courier New" w:hAnsi="Courier New" w:cs="Courier New"/>
        </w:rPr>
      </w:pPr>
      <w:r w:rsidRPr="00FE7188">
        <w:rPr>
          <w:rFonts w:ascii="Courier New" w:hAnsi="Courier New" w:cs="Courier New"/>
        </w:rPr>
        <w:t>I asked you what the hardest part was</w:t>
      </w:r>
      <w:r w:rsidR="000435D8">
        <w:rPr>
          <w:rFonts w:ascii="Courier New" w:hAnsi="Courier New" w:cs="Courier New"/>
        </w:rPr>
        <w:t>. You said it was all hard, but</w:t>
      </w:r>
      <w:r w:rsidRPr="00FE7188">
        <w:rPr>
          <w:rFonts w:ascii="Courier New" w:hAnsi="Courier New" w:cs="Courier New"/>
        </w:rPr>
        <w:t>...</w:t>
      </w:r>
    </w:p>
    <w:p w14:paraId="4D63D59B" w14:textId="77777777" w:rsidR="00441623" w:rsidRPr="00FE7188" w:rsidRDefault="00441623" w:rsidP="00441623">
      <w:pPr>
        <w:rPr>
          <w:rFonts w:ascii="Courier New" w:hAnsi="Courier New" w:cs="Courier New"/>
        </w:rPr>
      </w:pPr>
    </w:p>
    <w:p w14:paraId="0A067B72"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5BA799D" w14:textId="6B497D01" w:rsidR="00441623" w:rsidRPr="00FE7188" w:rsidRDefault="000435D8" w:rsidP="00441623">
      <w:pPr>
        <w:rPr>
          <w:rFonts w:ascii="Courier New" w:hAnsi="Courier New" w:cs="Courier New"/>
        </w:rPr>
      </w:pPr>
      <w:r>
        <w:rPr>
          <w:rFonts w:ascii="Courier New" w:hAnsi="Courier New" w:cs="Courier New"/>
        </w:rPr>
        <w:t>...</w:t>
      </w:r>
      <w:r w:rsidR="00441623" w:rsidRPr="00FE7188">
        <w:rPr>
          <w:rFonts w:ascii="Courier New" w:hAnsi="Courier New" w:cs="Courier New"/>
        </w:rPr>
        <w:t>but you just had to remember how much you want it.</w:t>
      </w:r>
    </w:p>
    <w:p w14:paraId="4DD85486" w14:textId="77777777" w:rsidR="00441623" w:rsidRPr="00FE7188" w:rsidRDefault="00441623" w:rsidP="00441623">
      <w:pPr>
        <w:rPr>
          <w:rFonts w:ascii="Courier New" w:hAnsi="Courier New" w:cs="Courier New"/>
        </w:rPr>
      </w:pPr>
    </w:p>
    <w:p w14:paraId="7F2F865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D42E7B7" w14:textId="77777777" w:rsidR="00441623" w:rsidRPr="00FE7188" w:rsidRDefault="00441623" w:rsidP="00441623">
      <w:pPr>
        <w:rPr>
          <w:rFonts w:ascii="Courier New" w:hAnsi="Courier New" w:cs="Courier New"/>
        </w:rPr>
      </w:pPr>
      <w:r w:rsidRPr="00FE7188">
        <w:rPr>
          <w:rFonts w:ascii="Courier New" w:hAnsi="Courier New" w:cs="Courier New"/>
        </w:rPr>
        <w:t xml:space="preserve">And then you lay down. And you pointed at the sunrise. (He turns to look at the female shadow.) Even then you were hiding things from me, weren’t you? Why couldn’t you tell me? </w:t>
      </w:r>
    </w:p>
    <w:p w14:paraId="6D3345CD" w14:textId="77777777" w:rsidR="00441623" w:rsidRPr="00FE7188" w:rsidRDefault="00441623" w:rsidP="00441623">
      <w:pPr>
        <w:rPr>
          <w:rFonts w:ascii="Courier New" w:hAnsi="Courier New" w:cs="Courier New"/>
        </w:rPr>
      </w:pPr>
    </w:p>
    <w:p w14:paraId="6309AAF4" w14:textId="77777777" w:rsidR="00441623" w:rsidRPr="00FE7188" w:rsidRDefault="00441623" w:rsidP="00441623">
      <w:pPr>
        <w:rPr>
          <w:rFonts w:ascii="Courier New" w:hAnsi="Courier New" w:cs="Courier New"/>
        </w:rPr>
      </w:pPr>
      <w:r w:rsidRPr="00FE7188">
        <w:rPr>
          <w:rFonts w:ascii="Courier New" w:hAnsi="Courier New" w:cs="Courier New"/>
        </w:rPr>
        <w:t>(The female shadow fades away, and Olivia exits the stage as well. Evan goes back to Olivia's computer. He begins composing a note.)</w:t>
      </w:r>
    </w:p>
    <w:p w14:paraId="04F0389F" w14:textId="77777777" w:rsidR="00441623" w:rsidRPr="00FE7188" w:rsidRDefault="00441623" w:rsidP="00441623">
      <w:pPr>
        <w:rPr>
          <w:rFonts w:ascii="Courier New" w:hAnsi="Courier New" w:cs="Courier New"/>
        </w:rPr>
      </w:pPr>
    </w:p>
    <w:p w14:paraId="0EB8E76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6924ABC" w14:textId="77777777" w:rsidR="00441623" w:rsidRPr="00FE7188" w:rsidRDefault="00441623" w:rsidP="00441623">
      <w:pPr>
        <w:rPr>
          <w:rFonts w:ascii="Courier New" w:hAnsi="Courier New" w:cs="Courier New"/>
        </w:rPr>
      </w:pPr>
      <w:r w:rsidRPr="00FE7188">
        <w:rPr>
          <w:rFonts w:ascii="Courier New" w:hAnsi="Courier New" w:cs="Courier New"/>
        </w:rPr>
        <w:t xml:space="preserve">Where are you? Where the fuck are you? ... Please come back. I just want to talk to you. I just want to see you. Come back here, you bitch! Please. Please come back? I need to talk to you. </w:t>
      </w:r>
      <w:r w:rsidR="00804DA5" w:rsidRPr="00FE7188">
        <w:rPr>
          <w:rFonts w:ascii="Courier New" w:hAnsi="Courier New" w:cs="Courier New"/>
        </w:rPr>
        <w:t xml:space="preserve">I need to know you. </w:t>
      </w:r>
    </w:p>
    <w:p w14:paraId="1549F2DB" w14:textId="77777777" w:rsidR="00441623" w:rsidRPr="00FE7188" w:rsidRDefault="00441623" w:rsidP="00441623">
      <w:pPr>
        <w:rPr>
          <w:rFonts w:ascii="Courier New" w:hAnsi="Courier New" w:cs="Courier New"/>
        </w:rPr>
      </w:pPr>
    </w:p>
    <w:p w14:paraId="50F665E4" w14:textId="77777777" w:rsidR="00441623" w:rsidRPr="00FE7188" w:rsidRDefault="00441623" w:rsidP="00441623">
      <w:pPr>
        <w:rPr>
          <w:rFonts w:ascii="Courier New" w:hAnsi="Courier New" w:cs="Courier New"/>
        </w:rPr>
      </w:pPr>
      <w:r w:rsidRPr="00FE7188">
        <w:rPr>
          <w:rFonts w:ascii="Courier New" w:hAnsi="Courier New" w:cs="Courier New"/>
        </w:rPr>
        <w:t>End of Scene 6.</w:t>
      </w:r>
    </w:p>
    <w:p w14:paraId="17AFCDB9" w14:textId="77777777" w:rsidR="00441623" w:rsidRPr="00FE7188" w:rsidRDefault="00441623" w:rsidP="00441623">
      <w:pPr>
        <w:rPr>
          <w:rFonts w:ascii="Courier New" w:hAnsi="Courier New" w:cs="Courier New"/>
        </w:rPr>
      </w:pPr>
    </w:p>
    <w:p w14:paraId="4E73E947" w14:textId="77777777" w:rsidR="00441623" w:rsidRPr="00FE7188" w:rsidRDefault="00441623" w:rsidP="00441623">
      <w:pPr>
        <w:rPr>
          <w:rFonts w:ascii="Courier New" w:hAnsi="Courier New" w:cs="Courier New"/>
        </w:rPr>
      </w:pPr>
    </w:p>
    <w:p w14:paraId="4FC9360A" w14:textId="77777777" w:rsidR="00441623" w:rsidRPr="00FE7188" w:rsidRDefault="00441623" w:rsidP="00441623">
      <w:pPr>
        <w:rPr>
          <w:rFonts w:ascii="Courier New" w:hAnsi="Courier New" w:cs="Courier New"/>
        </w:rPr>
      </w:pPr>
    </w:p>
    <w:p w14:paraId="752AF106" w14:textId="77777777" w:rsidR="00441623" w:rsidRPr="00FE7188" w:rsidRDefault="00441623" w:rsidP="00441623">
      <w:pPr>
        <w:rPr>
          <w:rFonts w:ascii="Courier New" w:hAnsi="Courier New" w:cs="Courier New"/>
        </w:rPr>
      </w:pPr>
    </w:p>
    <w:p w14:paraId="0B6D79C1" w14:textId="77777777" w:rsidR="00441623" w:rsidRPr="00FE7188" w:rsidRDefault="00441623" w:rsidP="00441623">
      <w:pPr>
        <w:rPr>
          <w:rFonts w:ascii="Courier New" w:hAnsi="Courier New" w:cs="Courier New"/>
        </w:rPr>
      </w:pPr>
    </w:p>
    <w:p w14:paraId="01E49D49" w14:textId="77777777" w:rsidR="00441623" w:rsidRPr="00FE7188" w:rsidRDefault="00441623" w:rsidP="00441623">
      <w:pPr>
        <w:rPr>
          <w:rFonts w:ascii="Courier New" w:hAnsi="Courier New" w:cs="Courier New"/>
        </w:rPr>
      </w:pPr>
    </w:p>
    <w:p w14:paraId="2061C3D7" w14:textId="77777777" w:rsidR="000435D8" w:rsidRDefault="000435D8">
      <w:pPr>
        <w:rPr>
          <w:rFonts w:ascii="Courier New" w:hAnsi="Courier New" w:cs="Courier New"/>
        </w:rPr>
      </w:pPr>
      <w:r>
        <w:rPr>
          <w:rFonts w:ascii="Courier New" w:hAnsi="Courier New" w:cs="Courier New"/>
        </w:rPr>
        <w:br w:type="page"/>
      </w:r>
    </w:p>
    <w:p w14:paraId="3A72A787" w14:textId="7D4D7A82" w:rsidR="00441623" w:rsidRPr="00FE7188" w:rsidRDefault="00441623" w:rsidP="00441623">
      <w:pPr>
        <w:rPr>
          <w:rFonts w:ascii="Courier New" w:hAnsi="Courier New" w:cs="Courier New"/>
        </w:rPr>
      </w:pPr>
      <w:r w:rsidRPr="00FE7188">
        <w:rPr>
          <w:rFonts w:ascii="Courier New" w:hAnsi="Courier New" w:cs="Courier New"/>
        </w:rPr>
        <w:t>Scene 7</w:t>
      </w:r>
    </w:p>
    <w:p w14:paraId="5B91ADC0" w14:textId="77777777" w:rsidR="00441623" w:rsidRPr="00FE7188" w:rsidRDefault="00441623" w:rsidP="00441623">
      <w:pPr>
        <w:rPr>
          <w:rFonts w:ascii="Courier New" w:hAnsi="Courier New" w:cs="Courier New"/>
        </w:rPr>
      </w:pPr>
    </w:p>
    <w:p w14:paraId="7EC38912" w14:textId="77777777" w:rsidR="00441623" w:rsidRPr="00FE7188" w:rsidRDefault="00441623" w:rsidP="00441623">
      <w:pPr>
        <w:rPr>
          <w:rFonts w:ascii="Courier New" w:hAnsi="Courier New" w:cs="Courier New"/>
        </w:rPr>
      </w:pPr>
      <w:r w:rsidRPr="00FE7188">
        <w:rPr>
          <w:rFonts w:ascii="Courier New" w:hAnsi="Courier New" w:cs="Courier New"/>
        </w:rPr>
        <w:t>(Beth and Evan hang out in Evan's apartment. Evan is on the computer. Beth tries to clean Evan's apartment.)</w:t>
      </w:r>
    </w:p>
    <w:p w14:paraId="2E6E6E14" w14:textId="77777777" w:rsidR="00441623" w:rsidRPr="00FE7188" w:rsidRDefault="00441623" w:rsidP="00441623">
      <w:pPr>
        <w:rPr>
          <w:rFonts w:ascii="Courier New" w:hAnsi="Courier New" w:cs="Courier New"/>
        </w:rPr>
      </w:pPr>
    </w:p>
    <w:p w14:paraId="5D81B68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4443AE6" w14:textId="77777777" w:rsidR="00441623" w:rsidRPr="00FE7188" w:rsidRDefault="00441623" w:rsidP="00441623">
      <w:pPr>
        <w:rPr>
          <w:rFonts w:ascii="Courier New" w:hAnsi="Courier New" w:cs="Courier New"/>
        </w:rPr>
      </w:pPr>
      <w:r w:rsidRPr="00FE7188">
        <w:rPr>
          <w:rFonts w:ascii="Courier New" w:hAnsi="Courier New" w:cs="Courier New"/>
        </w:rPr>
        <w:t>(Getting Beth a drink.) Beth, I will not allow you to clean my dishes. Please don't clean my dishes.</w:t>
      </w:r>
    </w:p>
    <w:p w14:paraId="58946BEF" w14:textId="77777777" w:rsidR="00441623" w:rsidRPr="00FE7188" w:rsidRDefault="00441623" w:rsidP="00441623">
      <w:pPr>
        <w:rPr>
          <w:rFonts w:ascii="Courier New" w:hAnsi="Courier New" w:cs="Courier New"/>
        </w:rPr>
      </w:pPr>
    </w:p>
    <w:p w14:paraId="50FD9C9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EF4CBB1" w14:textId="3F28FC1B" w:rsidR="00441623" w:rsidRPr="00FE7188" w:rsidRDefault="000435D8" w:rsidP="00441623">
      <w:pPr>
        <w:rPr>
          <w:rFonts w:ascii="Courier New" w:hAnsi="Courier New" w:cs="Courier New"/>
        </w:rPr>
      </w:pPr>
      <w:r>
        <w:rPr>
          <w:rFonts w:ascii="Courier New" w:hAnsi="Courier New" w:cs="Courier New"/>
        </w:rPr>
        <w:t>I'm beginning to think</w:t>
      </w:r>
      <w:r w:rsidR="00441623" w:rsidRPr="00FE7188">
        <w:rPr>
          <w:rFonts w:ascii="Courier New" w:hAnsi="Courier New" w:cs="Courier New"/>
        </w:rPr>
        <w:t xml:space="preserve"> there are things living in your sink.</w:t>
      </w:r>
      <w:r w:rsidR="002079E0" w:rsidRPr="00FE7188">
        <w:rPr>
          <w:rFonts w:ascii="Courier New" w:hAnsi="Courier New" w:cs="Courier New"/>
        </w:rPr>
        <w:t xml:space="preserve"> </w:t>
      </w:r>
      <w:r w:rsidR="00441623" w:rsidRPr="00FE7188">
        <w:rPr>
          <w:rFonts w:ascii="Courier New" w:hAnsi="Courier New" w:cs="Courier New"/>
        </w:rPr>
        <w:t>A mini kraken. Borne out of food bacteria.</w:t>
      </w:r>
    </w:p>
    <w:p w14:paraId="3036FF39" w14:textId="77777777" w:rsidR="00441623" w:rsidRPr="00FE7188" w:rsidRDefault="00441623" w:rsidP="00441623">
      <w:pPr>
        <w:rPr>
          <w:rFonts w:ascii="Courier New" w:hAnsi="Courier New" w:cs="Courier New"/>
        </w:rPr>
      </w:pPr>
    </w:p>
    <w:p w14:paraId="48E9F0D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1C95EB7" w14:textId="77777777" w:rsidR="00441623" w:rsidRPr="00FE7188" w:rsidRDefault="00441623" w:rsidP="00441623">
      <w:pPr>
        <w:rPr>
          <w:rFonts w:ascii="Courier New" w:hAnsi="Courier New" w:cs="Courier New"/>
        </w:rPr>
      </w:pPr>
      <w:r w:rsidRPr="00FE7188">
        <w:rPr>
          <w:rFonts w:ascii="Courier New" w:hAnsi="Courier New" w:cs="Courier New"/>
        </w:rPr>
        <w:t>I'll battle it down tomorrow. (Settling back down to the computer.)</w:t>
      </w:r>
    </w:p>
    <w:p w14:paraId="354380ED" w14:textId="77777777" w:rsidR="00441623" w:rsidRPr="00FE7188" w:rsidRDefault="00441623" w:rsidP="00441623">
      <w:pPr>
        <w:rPr>
          <w:rFonts w:ascii="Courier New" w:hAnsi="Courier New" w:cs="Courier New"/>
        </w:rPr>
      </w:pPr>
    </w:p>
    <w:p w14:paraId="79B5D3E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F8EE330" w14:textId="77777777" w:rsidR="00441623" w:rsidRPr="00FE7188" w:rsidRDefault="00441623" w:rsidP="00441623">
      <w:pPr>
        <w:rPr>
          <w:rFonts w:ascii="Courier New" w:hAnsi="Courier New" w:cs="Courier New"/>
        </w:rPr>
      </w:pPr>
      <w:r w:rsidRPr="00FE7188">
        <w:rPr>
          <w:rFonts w:ascii="Courier New" w:hAnsi="Courier New" w:cs="Courier New"/>
        </w:rPr>
        <w:t>Should we throw out some of these eggs? I think they're the main cause of the smell.</w:t>
      </w:r>
    </w:p>
    <w:p w14:paraId="37AE90F7" w14:textId="77777777" w:rsidR="00441623" w:rsidRPr="00FE7188" w:rsidRDefault="00441623" w:rsidP="00441623">
      <w:pPr>
        <w:rPr>
          <w:rFonts w:ascii="Courier New" w:hAnsi="Courier New" w:cs="Courier New"/>
        </w:rPr>
      </w:pPr>
    </w:p>
    <w:p w14:paraId="3EFC161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7E95430" w14:textId="77777777" w:rsidR="00441623" w:rsidRPr="00FE7188" w:rsidRDefault="00441623" w:rsidP="00441623">
      <w:pPr>
        <w:rPr>
          <w:rFonts w:ascii="Courier New" w:hAnsi="Courier New" w:cs="Courier New"/>
        </w:rPr>
      </w:pPr>
      <w:r w:rsidRPr="00FE7188">
        <w:rPr>
          <w:rFonts w:ascii="Courier New" w:hAnsi="Courier New" w:cs="Courier New"/>
        </w:rPr>
        <w:t>(Sniffs himself.) That's kind of you, Beth.</w:t>
      </w:r>
    </w:p>
    <w:p w14:paraId="7D4FA6BA" w14:textId="77777777" w:rsidR="00441623" w:rsidRPr="00FE7188" w:rsidRDefault="00441623" w:rsidP="00441623">
      <w:pPr>
        <w:rPr>
          <w:rFonts w:ascii="Courier New" w:hAnsi="Courier New" w:cs="Courier New"/>
        </w:rPr>
      </w:pPr>
    </w:p>
    <w:p w14:paraId="73BC1FF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323EE7A" w14:textId="77777777" w:rsidR="00441623" w:rsidRPr="00FE7188" w:rsidRDefault="00441623" w:rsidP="00441623">
      <w:pPr>
        <w:rPr>
          <w:rFonts w:ascii="Courier New" w:hAnsi="Courier New" w:cs="Courier New"/>
        </w:rPr>
      </w:pPr>
      <w:r w:rsidRPr="00FE7188">
        <w:rPr>
          <w:rFonts w:ascii="Courier New" w:hAnsi="Courier New" w:cs="Courier New"/>
        </w:rPr>
        <w:t>(Goes to throw a few things out and picks up Olivia's robe from the ground. She takes it and uncovers the blood stain. It unnerves her for a while.) We should clean ...</w:t>
      </w:r>
    </w:p>
    <w:p w14:paraId="64806F65" w14:textId="77777777" w:rsidR="00441623" w:rsidRPr="00FE7188" w:rsidRDefault="00441623" w:rsidP="00441623">
      <w:pPr>
        <w:rPr>
          <w:rFonts w:ascii="Courier New" w:hAnsi="Courier New" w:cs="Courier New"/>
        </w:rPr>
      </w:pPr>
    </w:p>
    <w:p w14:paraId="2E3E74E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D18458C" w14:textId="77777777" w:rsidR="00441623" w:rsidRPr="00FE7188" w:rsidRDefault="00441623" w:rsidP="00441623">
      <w:pPr>
        <w:rPr>
          <w:rFonts w:ascii="Courier New" w:hAnsi="Courier New" w:cs="Courier New"/>
        </w:rPr>
      </w:pPr>
      <w:r w:rsidRPr="00FE7188">
        <w:rPr>
          <w:rFonts w:ascii="Courier New" w:hAnsi="Courier New" w:cs="Courier New"/>
        </w:rPr>
        <w:t>(Looking through Olivia’s computer. Didn't hear Beth.)</w:t>
      </w:r>
    </w:p>
    <w:p w14:paraId="1730CE19" w14:textId="77777777" w:rsidR="00441623" w:rsidRPr="00FE7188" w:rsidRDefault="00441623" w:rsidP="00441623">
      <w:pPr>
        <w:rPr>
          <w:rFonts w:ascii="Courier New" w:hAnsi="Courier New" w:cs="Courier New"/>
        </w:rPr>
      </w:pPr>
    </w:p>
    <w:p w14:paraId="465F5E70"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3B6C1DB" w14:textId="77777777" w:rsidR="00441623" w:rsidRPr="00FE7188" w:rsidRDefault="00441623" w:rsidP="00441623">
      <w:pPr>
        <w:rPr>
          <w:rFonts w:ascii="Courier New" w:hAnsi="Courier New" w:cs="Courier New"/>
        </w:rPr>
      </w:pPr>
      <w:r w:rsidRPr="00FE7188">
        <w:rPr>
          <w:rFonts w:ascii="Courier New" w:hAnsi="Courier New" w:cs="Courier New"/>
        </w:rPr>
        <w:t xml:space="preserve">(Keeping her voice cheerful.) Evan, should I call a carpet cleaner, do you think? </w:t>
      </w:r>
    </w:p>
    <w:p w14:paraId="2537E03A" w14:textId="77777777" w:rsidR="00441623" w:rsidRPr="00FE7188" w:rsidRDefault="00441623" w:rsidP="00441623">
      <w:pPr>
        <w:rPr>
          <w:rFonts w:ascii="Courier New" w:hAnsi="Courier New" w:cs="Courier New"/>
        </w:rPr>
      </w:pPr>
    </w:p>
    <w:p w14:paraId="6BA1D99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B25BC31" w14:textId="77777777" w:rsidR="00441623" w:rsidRPr="00FE7188" w:rsidRDefault="00441623" w:rsidP="00441623">
      <w:pPr>
        <w:rPr>
          <w:rFonts w:ascii="Courier New" w:hAnsi="Courier New" w:cs="Courier New"/>
        </w:rPr>
      </w:pPr>
      <w:r w:rsidRPr="00FE7188">
        <w:rPr>
          <w:rFonts w:ascii="Courier New" w:hAnsi="Courier New" w:cs="Courier New"/>
        </w:rPr>
        <w:t>(His attention to the computer is distracted by memory.) Olivia wanted to clean the carpet once. She thought she was allergic to it. Like it was making her throat itchy. I told her it was the cigarettes, but she insisted it was the carpet.</w:t>
      </w:r>
    </w:p>
    <w:p w14:paraId="31B17626" w14:textId="77777777" w:rsidR="00441623" w:rsidRPr="00FE7188" w:rsidRDefault="00441623" w:rsidP="00441623">
      <w:pPr>
        <w:rPr>
          <w:rFonts w:ascii="Courier New" w:hAnsi="Courier New" w:cs="Courier New"/>
        </w:rPr>
      </w:pPr>
    </w:p>
    <w:p w14:paraId="000E5B30"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1CCE993" w14:textId="5174E879" w:rsidR="00441623" w:rsidRPr="00FE7188" w:rsidRDefault="00441623" w:rsidP="00441623">
      <w:pPr>
        <w:rPr>
          <w:rFonts w:ascii="Courier New" w:hAnsi="Courier New" w:cs="Courier New"/>
        </w:rPr>
      </w:pPr>
      <w:r w:rsidRPr="00FE7188">
        <w:rPr>
          <w:rFonts w:ascii="Courier New" w:hAnsi="Courier New" w:cs="Courier New"/>
        </w:rPr>
        <w:t xml:space="preserve">Oh. (She sets the robe aside and </w:t>
      </w:r>
      <w:r w:rsidR="000435D8">
        <w:rPr>
          <w:rFonts w:ascii="Courier New" w:hAnsi="Courier New" w:cs="Courier New"/>
        </w:rPr>
        <w:t>sits</w:t>
      </w:r>
      <w:r w:rsidRPr="00FE7188">
        <w:rPr>
          <w:rFonts w:ascii="Courier New" w:hAnsi="Courier New" w:cs="Courier New"/>
        </w:rPr>
        <w:t xml:space="preserve"> down by Evan, forcing cheerfulness into her voice.) So what are you looking at?</w:t>
      </w:r>
    </w:p>
    <w:p w14:paraId="6D297B87" w14:textId="77777777" w:rsidR="00441623" w:rsidRPr="00FE7188" w:rsidRDefault="00441623" w:rsidP="00441623">
      <w:pPr>
        <w:rPr>
          <w:rFonts w:ascii="Courier New" w:hAnsi="Courier New" w:cs="Courier New"/>
        </w:rPr>
      </w:pPr>
    </w:p>
    <w:p w14:paraId="6B74CA53"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A82BBB9" w14:textId="77777777" w:rsidR="00441623" w:rsidRPr="00FE7188" w:rsidRDefault="00441623" w:rsidP="00441623">
      <w:pPr>
        <w:rPr>
          <w:rFonts w:ascii="Courier New" w:hAnsi="Courier New" w:cs="Courier New"/>
        </w:rPr>
      </w:pPr>
      <w:r w:rsidRPr="00FE7188">
        <w:rPr>
          <w:rFonts w:ascii="Courier New" w:hAnsi="Courier New" w:cs="Courier New"/>
        </w:rPr>
        <w:t xml:space="preserve">Oh, I’m just ... going through fan mail. They keep coming in. </w:t>
      </w:r>
    </w:p>
    <w:p w14:paraId="0468A5DE" w14:textId="77777777" w:rsidR="00441623" w:rsidRPr="00FE7188" w:rsidRDefault="00441623" w:rsidP="00441623">
      <w:pPr>
        <w:rPr>
          <w:rFonts w:ascii="Courier New" w:hAnsi="Courier New" w:cs="Courier New"/>
        </w:rPr>
      </w:pPr>
    </w:p>
    <w:p w14:paraId="3DAFDA4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E561BE8" w14:textId="77777777" w:rsidR="00441623" w:rsidRPr="00FE7188" w:rsidRDefault="00441623" w:rsidP="00441623">
      <w:pPr>
        <w:rPr>
          <w:rFonts w:ascii="Courier New" w:hAnsi="Courier New" w:cs="Courier New"/>
        </w:rPr>
      </w:pPr>
      <w:r w:rsidRPr="00FE7188">
        <w:rPr>
          <w:rFonts w:ascii="Courier New" w:hAnsi="Courier New" w:cs="Courier New"/>
        </w:rPr>
        <w:t xml:space="preserve">Yeah? What do they say? </w:t>
      </w:r>
    </w:p>
    <w:p w14:paraId="687950A5" w14:textId="77777777" w:rsidR="00441623" w:rsidRPr="00FE7188" w:rsidRDefault="00441623" w:rsidP="00441623">
      <w:pPr>
        <w:rPr>
          <w:rFonts w:ascii="Courier New" w:hAnsi="Courier New" w:cs="Courier New"/>
        </w:rPr>
      </w:pPr>
    </w:p>
    <w:p w14:paraId="1117C11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756EEC3" w14:textId="2ABC8D7B" w:rsidR="00441623" w:rsidRPr="00FE7188" w:rsidRDefault="00441623" w:rsidP="00441623">
      <w:pPr>
        <w:rPr>
          <w:rFonts w:ascii="Courier New" w:hAnsi="Courier New" w:cs="Courier New"/>
        </w:rPr>
      </w:pPr>
      <w:r w:rsidRPr="00FE7188">
        <w:rPr>
          <w:rFonts w:ascii="Courier New" w:hAnsi="Courier New" w:cs="Courier New"/>
        </w:rPr>
        <w:t>Well, this guy named Tim</w:t>
      </w:r>
      <w:r w:rsidR="000435D8">
        <w:rPr>
          <w:rFonts w:ascii="Courier New" w:hAnsi="Courier New" w:cs="Courier New"/>
        </w:rPr>
        <w:t>othy's been sending notes since...</w:t>
      </w:r>
      <w:r w:rsidRPr="00FE7188">
        <w:rPr>
          <w:rFonts w:ascii="Courier New" w:hAnsi="Courier New" w:cs="Courier New"/>
        </w:rPr>
        <w:t xml:space="preserve">you know. He said he was sorry she was so sad. This one says, "Dear Olivia, your voice is so amazing. As a composer, I know I could do wonders with your voice. I want to write you a piece that is worthy of singing with the angels. Just let me </w:t>
      </w:r>
      <w:r w:rsidR="006F6B4A" w:rsidRPr="00FE7188">
        <w:rPr>
          <w:rFonts w:ascii="Courier New" w:hAnsi="Courier New" w:cs="Courier New"/>
        </w:rPr>
        <w:t>know what</w:t>
      </w:r>
      <w:r w:rsidRPr="00FE7188">
        <w:rPr>
          <w:rFonts w:ascii="Courier New" w:hAnsi="Courier New" w:cs="Courier New"/>
        </w:rPr>
        <w:t xml:space="preserve"> kind of accompaniment you would like. I think we should call the song, "Olivia's Lament." Or "Olivia's Lullaby." Or "The Best of Olivia — Gold Album." ... He seems like a nice guy.</w:t>
      </w:r>
    </w:p>
    <w:p w14:paraId="3D128828" w14:textId="77777777" w:rsidR="00441623" w:rsidRPr="00FE7188" w:rsidRDefault="00441623" w:rsidP="00441623">
      <w:pPr>
        <w:rPr>
          <w:rFonts w:ascii="Courier New" w:hAnsi="Courier New" w:cs="Courier New"/>
        </w:rPr>
      </w:pPr>
    </w:p>
    <w:p w14:paraId="0AFE2DCB" w14:textId="77777777" w:rsidR="00441623" w:rsidRPr="00FE7188" w:rsidRDefault="00441623" w:rsidP="00441623">
      <w:pPr>
        <w:rPr>
          <w:rFonts w:ascii="Courier New" w:hAnsi="Courier New" w:cs="Courier New"/>
        </w:rPr>
      </w:pPr>
      <w:r w:rsidRPr="00FE7188">
        <w:rPr>
          <w:rFonts w:ascii="Courier New" w:hAnsi="Courier New" w:cs="Courier New"/>
        </w:rPr>
        <w:t>(He sighs and starts typing.)</w:t>
      </w:r>
    </w:p>
    <w:p w14:paraId="542F6E41" w14:textId="77777777" w:rsidR="00441623" w:rsidRPr="00FE7188" w:rsidRDefault="00441623" w:rsidP="00441623">
      <w:pPr>
        <w:rPr>
          <w:rFonts w:ascii="Courier New" w:hAnsi="Courier New" w:cs="Courier New"/>
        </w:rPr>
      </w:pPr>
    </w:p>
    <w:p w14:paraId="3AA5A59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FCE032A" w14:textId="77777777" w:rsidR="00441623" w:rsidRPr="00FE7188" w:rsidRDefault="00441623" w:rsidP="00441623">
      <w:pPr>
        <w:rPr>
          <w:rFonts w:ascii="Courier New" w:hAnsi="Courier New" w:cs="Courier New"/>
        </w:rPr>
      </w:pPr>
      <w:r w:rsidRPr="00FE7188">
        <w:rPr>
          <w:rFonts w:ascii="Courier New" w:hAnsi="Courier New" w:cs="Courier New"/>
        </w:rPr>
        <w:t>What are you doing?</w:t>
      </w:r>
    </w:p>
    <w:p w14:paraId="1D5C71BF" w14:textId="77777777" w:rsidR="00441623" w:rsidRPr="00FE7188" w:rsidRDefault="00441623" w:rsidP="00441623">
      <w:pPr>
        <w:rPr>
          <w:rFonts w:ascii="Courier New" w:hAnsi="Courier New" w:cs="Courier New"/>
        </w:rPr>
      </w:pPr>
    </w:p>
    <w:p w14:paraId="7E84803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C383B17" w14:textId="77777777" w:rsidR="00441623" w:rsidRPr="00FE7188" w:rsidRDefault="00441623" w:rsidP="00441623">
      <w:pPr>
        <w:rPr>
          <w:rFonts w:ascii="Courier New" w:hAnsi="Courier New" w:cs="Courier New"/>
        </w:rPr>
      </w:pPr>
      <w:r w:rsidRPr="00FE7188">
        <w:rPr>
          <w:rFonts w:ascii="Courier New" w:hAnsi="Courier New" w:cs="Courier New"/>
        </w:rPr>
        <w:t>Getting back to him. Someone's gotta keep up with this stuff.</w:t>
      </w:r>
    </w:p>
    <w:p w14:paraId="543FAB4F" w14:textId="77777777" w:rsidR="00441623" w:rsidRPr="00FE7188" w:rsidRDefault="00441623" w:rsidP="00441623">
      <w:pPr>
        <w:rPr>
          <w:rFonts w:ascii="Courier New" w:hAnsi="Courier New" w:cs="Courier New"/>
        </w:rPr>
      </w:pPr>
    </w:p>
    <w:p w14:paraId="299BDA4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B10C04F" w14:textId="77777777" w:rsidR="00441623" w:rsidRPr="00FE7188" w:rsidRDefault="00441623" w:rsidP="00441623">
      <w:pPr>
        <w:rPr>
          <w:rFonts w:ascii="Courier New" w:hAnsi="Courier New" w:cs="Courier New"/>
        </w:rPr>
      </w:pPr>
      <w:r w:rsidRPr="00FE7188">
        <w:rPr>
          <w:rFonts w:ascii="Courier New" w:hAnsi="Courier New" w:cs="Courier New"/>
        </w:rPr>
        <w:t>"Thank you so much for your interest in my voice... I would love to sing whatever melody you write...I think the lullaby would be best..." (???...!)</w:t>
      </w:r>
    </w:p>
    <w:p w14:paraId="2CAE8897" w14:textId="77777777" w:rsidR="00441623" w:rsidRPr="00FE7188" w:rsidRDefault="00441623" w:rsidP="00441623">
      <w:pPr>
        <w:rPr>
          <w:rFonts w:ascii="Courier New" w:hAnsi="Courier New" w:cs="Courier New"/>
        </w:rPr>
      </w:pPr>
    </w:p>
    <w:p w14:paraId="3EBAE64B"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w:t>
      </w:r>
    </w:p>
    <w:p w14:paraId="23219221" w14:textId="77777777" w:rsidR="00441623" w:rsidRPr="00FE7188" w:rsidRDefault="00441623" w:rsidP="00441623">
      <w:pPr>
        <w:rPr>
          <w:rFonts w:ascii="Courier New" w:hAnsi="Courier New" w:cs="Courier New"/>
        </w:rPr>
      </w:pPr>
      <w:r w:rsidRPr="00FE7188">
        <w:rPr>
          <w:rFonts w:ascii="Courier New" w:hAnsi="Courier New" w:cs="Courier New"/>
        </w:rPr>
        <w:t>Does that look good, you think?</w:t>
      </w:r>
    </w:p>
    <w:p w14:paraId="59EFCF62" w14:textId="77777777" w:rsidR="00441623" w:rsidRPr="00FE7188" w:rsidRDefault="00441623" w:rsidP="00441623">
      <w:pPr>
        <w:rPr>
          <w:rFonts w:ascii="Courier New" w:hAnsi="Courier New" w:cs="Courier New"/>
        </w:rPr>
      </w:pPr>
    </w:p>
    <w:p w14:paraId="5FF3C2C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58561BB" w14:textId="77777777" w:rsidR="00441623" w:rsidRPr="00FE7188" w:rsidRDefault="00441623" w:rsidP="00441623">
      <w:pPr>
        <w:rPr>
          <w:rFonts w:ascii="Courier New" w:hAnsi="Courier New" w:cs="Courier New"/>
        </w:rPr>
      </w:pPr>
      <w:r w:rsidRPr="00FE7188">
        <w:rPr>
          <w:rFonts w:ascii="Courier New" w:hAnsi="Courier New" w:cs="Courier New"/>
        </w:rPr>
        <w:t>Sure.</w:t>
      </w:r>
    </w:p>
    <w:p w14:paraId="0903174E" w14:textId="77777777" w:rsidR="00441623" w:rsidRPr="00FE7188" w:rsidRDefault="00441623" w:rsidP="00441623">
      <w:pPr>
        <w:rPr>
          <w:rFonts w:ascii="Courier New" w:hAnsi="Courier New" w:cs="Courier New"/>
        </w:rPr>
      </w:pPr>
    </w:p>
    <w:p w14:paraId="56A1D30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92A2052" w14:textId="56B08506" w:rsidR="00441623" w:rsidRPr="00FE7188" w:rsidRDefault="00441623" w:rsidP="00441623">
      <w:pPr>
        <w:rPr>
          <w:rFonts w:ascii="Courier New" w:hAnsi="Courier New" w:cs="Courier New"/>
        </w:rPr>
      </w:pPr>
      <w:r w:rsidRPr="00FE7188">
        <w:rPr>
          <w:rFonts w:ascii="Courier New" w:hAnsi="Courier New" w:cs="Courier New"/>
        </w:rPr>
        <w:t>Here’s one from the cat guy. He used to send these postcards with pictures of his cat. There was one with the cat sitting on top of the piano, with this caption, "Meow! I love your mew-mew-mew-sic.” Olivia and I would say, "hey, let’s play some mew-mew-mew-sic" for weeks. This one — this one’s just a picture of a d</w:t>
      </w:r>
      <w:r w:rsidR="000435D8">
        <w:rPr>
          <w:rFonts w:ascii="Courier New" w:hAnsi="Courier New" w:cs="Courier New"/>
        </w:rPr>
        <w:t>ead cat next to a birthday cake...</w:t>
      </w:r>
      <w:r w:rsidRPr="00FE7188">
        <w:rPr>
          <w:rFonts w:ascii="Courier New" w:hAnsi="Courier New" w:cs="Courier New"/>
        </w:rPr>
        <w:t>I don't think it needs a response, do you?</w:t>
      </w:r>
    </w:p>
    <w:p w14:paraId="64550C68" w14:textId="77777777" w:rsidR="00441623" w:rsidRPr="00FE7188" w:rsidRDefault="00441623" w:rsidP="00441623">
      <w:pPr>
        <w:rPr>
          <w:rFonts w:ascii="Courier New" w:hAnsi="Courier New" w:cs="Courier New"/>
        </w:rPr>
      </w:pPr>
    </w:p>
    <w:p w14:paraId="2DC9EC2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674FAB1"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don't you think this might be a little bit confusing for some people? </w:t>
      </w:r>
    </w:p>
    <w:p w14:paraId="40C23B6E" w14:textId="77777777" w:rsidR="00441623" w:rsidRPr="00FE7188" w:rsidRDefault="00441623" w:rsidP="00441623">
      <w:pPr>
        <w:rPr>
          <w:rFonts w:ascii="Courier New" w:hAnsi="Courier New" w:cs="Courier New"/>
        </w:rPr>
      </w:pPr>
    </w:p>
    <w:p w14:paraId="766ED0B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449C996" w14:textId="77777777" w:rsidR="00441623" w:rsidRPr="00FE7188" w:rsidRDefault="00441623" w:rsidP="00441623">
      <w:pPr>
        <w:rPr>
          <w:rFonts w:ascii="Courier New" w:hAnsi="Courier New" w:cs="Courier New"/>
        </w:rPr>
      </w:pPr>
      <w:r w:rsidRPr="00FE7188">
        <w:rPr>
          <w:rFonts w:ascii="Courier New" w:hAnsi="Courier New" w:cs="Courier New"/>
        </w:rPr>
        <w:t>It's not good for her image, if she doesn't get back to people.</w:t>
      </w:r>
    </w:p>
    <w:p w14:paraId="6DC72F85" w14:textId="77777777" w:rsidR="00441623" w:rsidRPr="00FE7188" w:rsidRDefault="00441623" w:rsidP="00441623">
      <w:pPr>
        <w:rPr>
          <w:rFonts w:ascii="Courier New" w:hAnsi="Courier New" w:cs="Courier New"/>
        </w:rPr>
      </w:pPr>
    </w:p>
    <w:p w14:paraId="0D76EBB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63DA2A0" w14:textId="17ABFA9C" w:rsidR="00441623" w:rsidRPr="00FE7188" w:rsidRDefault="00441623" w:rsidP="00441623">
      <w:pPr>
        <w:rPr>
          <w:rFonts w:ascii="Courier New" w:hAnsi="Courier New" w:cs="Courier New"/>
        </w:rPr>
      </w:pPr>
      <w:r w:rsidRPr="00FE7188">
        <w:rPr>
          <w:rFonts w:ascii="Courier New" w:hAnsi="Courier New" w:cs="Courier New"/>
        </w:rPr>
        <w:t>But it doesn't matter anymore.</w:t>
      </w:r>
      <w:r w:rsidR="000435D8">
        <w:rPr>
          <w:rFonts w:ascii="Courier New" w:hAnsi="Courier New" w:cs="Courier New"/>
        </w:rPr>
        <w:t xml:space="preserve"> …</w:t>
      </w:r>
      <w:r w:rsidR="00A6473F" w:rsidRPr="00FE7188">
        <w:rPr>
          <w:rFonts w:ascii="Courier New" w:hAnsi="Courier New" w:cs="Courier New"/>
        </w:rPr>
        <w:t>Look. H</w:t>
      </w:r>
      <w:r w:rsidR="007331A4" w:rsidRPr="00FE7188">
        <w:rPr>
          <w:rFonts w:ascii="Courier New" w:hAnsi="Courier New" w:cs="Courier New"/>
        </w:rPr>
        <w:t xml:space="preserve">ere are some sympathy cards. Maybe you should just send a thank-you note for those. </w:t>
      </w:r>
    </w:p>
    <w:p w14:paraId="2594911E" w14:textId="77777777" w:rsidR="00441623" w:rsidRPr="00FE7188" w:rsidRDefault="00441623" w:rsidP="00441623">
      <w:pPr>
        <w:rPr>
          <w:rFonts w:ascii="Courier New" w:hAnsi="Courier New" w:cs="Courier New"/>
        </w:rPr>
      </w:pPr>
    </w:p>
    <w:p w14:paraId="4F90003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2643EE6" w14:textId="10676E0A" w:rsidR="00441623" w:rsidRPr="00FE7188" w:rsidRDefault="007331A4" w:rsidP="00441623">
      <w:pPr>
        <w:rPr>
          <w:rFonts w:ascii="Courier New" w:hAnsi="Courier New" w:cs="Courier New"/>
        </w:rPr>
      </w:pPr>
      <w:r w:rsidRPr="00FE7188">
        <w:rPr>
          <w:rFonts w:ascii="Courier New" w:hAnsi="Courier New" w:cs="Courier New"/>
        </w:rPr>
        <w:t xml:space="preserve">Let's get back to this mail later. </w:t>
      </w:r>
      <w:r w:rsidR="00441623" w:rsidRPr="00FE7188">
        <w:rPr>
          <w:rFonts w:ascii="Courier New" w:hAnsi="Courier New" w:cs="Courier New"/>
        </w:rPr>
        <w:t>Look. The Magic Flute went up last night. They posted a video of her rehearsing with them.</w:t>
      </w:r>
    </w:p>
    <w:p w14:paraId="3ACDFB5C" w14:textId="77777777" w:rsidR="00441623" w:rsidRPr="00FE7188" w:rsidRDefault="00441623" w:rsidP="00441623">
      <w:pPr>
        <w:rPr>
          <w:rFonts w:ascii="Courier New" w:hAnsi="Courier New" w:cs="Courier New"/>
        </w:rPr>
      </w:pPr>
    </w:p>
    <w:p w14:paraId="0B30D14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AD9C7B1" w14:textId="77777777" w:rsidR="00441623" w:rsidRPr="00FE7188" w:rsidRDefault="00441623" w:rsidP="00441623">
      <w:pPr>
        <w:rPr>
          <w:rFonts w:ascii="Courier New" w:hAnsi="Courier New" w:cs="Courier New"/>
        </w:rPr>
      </w:pPr>
      <w:r w:rsidRPr="00FE7188">
        <w:rPr>
          <w:rFonts w:ascii="Courier New" w:hAnsi="Courier New" w:cs="Courier New"/>
        </w:rPr>
        <w:t>Why would they post that?</w:t>
      </w:r>
    </w:p>
    <w:p w14:paraId="3FCEB9E7" w14:textId="77777777" w:rsidR="00441623" w:rsidRPr="00FE7188" w:rsidRDefault="00441623" w:rsidP="00441623">
      <w:pPr>
        <w:rPr>
          <w:rFonts w:ascii="Courier New" w:hAnsi="Courier New" w:cs="Courier New"/>
        </w:rPr>
      </w:pPr>
    </w:p>
    <w:p w14:paraId="78BE9C4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37DFC9A" w14:textId="6A25DEC7" w:rsidR="00441623" w:rsidRPr="00FE7188" w:rsidRDefault="00441623" w:rsidP="00441623">
      <w:pPr>
        <w:rPr>
          <w:rFonts w:ascii="Courier New" w:hAnsi="Courier New" w:cs="Courier New"/>
        </w:rPr>
      </w:pPr>
      <w:r w:rsidRPr="00FE7188">
        <w:rPr>
          <w:rFonts w:ascii="Courier New" w:hAnsi="Courier New" w:cs="Courier New"/>
        </w:rPr>
        <w:t xml:space="preserve">One hundred and seventeen people </w:t>
      </w:r>
      <w:r w:rsidR="000435D8">
        <w:rPr>
          <w:rFonts w:ascii="Courier New" w:hAnsi="Courier New" w:cs="Courier New"/>
        </w:rPr>
        <w:t>have liked it. She should like</w:t>
      </w:r>
      <w:r w:rsidRPr="00FE7188">
        <w:rPr>
          <w:rFonts w:ascii="Courier New" w:hAnsi="Courier New" w:cs="Courier New"/>
        </w:rPr>
        <w:t xml:space="preserve"> it, too. </w:t>
      </w:r>
    </w:p>
    <w:p w14:paraId="53506B66" w14:textId="77777777" w:rsidR="00441623" w:rsidRPr="00FE7188" w:rsidRDefault="00441623" w:rsidP="00441623">
      <w:pPr>
        <w:rPr>
          <w:rFonts w:ascii="Courier New" w:hAnsi="Courier New" w:cs="Courier New"/>
        </w:rPr>
      </w:pPr>
    </w:p>
    <w:p w14:paraId="4F34FE8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F1525AF" w14:textId="77777777" w:rsidR="00441623" w:rsidRPr="00FE7188" w:rsidRDefault="00441623" w:rsidP="00441623">
      <w:pPr>
        <w:rPr>
          <w:rFonts w:ascii="Courier New" w:hAnsi="Courier New" w:cs="Courier New"/>
        </w:rPr>
      </w:pPr>
      <w:r w:rsidRPr="00FE7188">
        <w:rPr>
          <w:rFonts w:ascii="Courier New" w:hAnsi="Courier New" w:cs="Courier New"/>
        </w:rPr>
        <w:t>Evan, does this really matter? Keeping up her reputation?</w:t>
      </w:r>
    </w:p>
    <w:p w14:paraId="29537D99" w14:textId="77777777" w:rsidR="00441623" w:rsidRPr="00FE7188" w:rsidRDefault="00441623" w:rsidP="00441623">
      <w:pPr>
        <w:rPr>
          <w:rFonts w:ascii="Courier New" w:hAnsi="Courier New" w:cs="Courier New"/>
        </w:rPr>
      </w:pPr>
    </w:p>
    <w:p w14:paraId="030613F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B38220D" w14:textId="77777777" w:rsidR="00441623" w:rsidRPr="00FE7188" w:rsidRDefault="00441623" w:rsidP="00441623">
      <w:pPr>
        <w:rPr>
          <w:rFonts w:ascii="Courier New" w:hAnsi="Courier New" w:cs="Courier New"/>
        </w:rPr>
      </w:pPr>
      <w:r w:rsidRPr="00FE7188">
        <w:rPr>
          <w:rFonts w:ascii="Courier New" w:hAnsi="Courier New" w:cs="Courier New"/>
        </w:rPr>
        <w:t>This was important to her. Her fans were important to her.</w:t>
      </w:r>
    </w:p>
    <w:p w14:paraId="537F1F38" w14:textId="77777777" w:rsidR="00441623" w:rsidRPr="00FE7188" w:rsidRDefault="00441623" w:rsidP="00441623">
      <w:pPr>
        <w:rPr>
          <w:rFonts w:ascii="Courier New" w:hAnsi="Courier New" w:cs="Courier New"/>
        </w:rPr>
      </w:pPr>
    </w:p>
    <w:p w14:paraId="4EDD97A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61012F3" w14:textId="77777777" w:rsidR="00441623" w:rsidRPr="00FE7188" w:rsidRDefault="00441623" w:rsidP="00441623">
      <w:pPr>
        <w:rPr>
          <w:rFonts w:ascii="Courier New" w:hAnsi="Courier New" w:cs="Courier New"/>
        </w:rPr>
      </w:pPr>
      <w:r w:rsidRPr="00FE7188">
        <w:rPr>
          <w:rFonts w:ascii="Courier New" w:hAnsi="Courier New" w:cs="Courier New"/>
        </w:rPr>
        <w:t xml:space="preserve">I always thought she hated that part. </w:t>
      </w:r>
    </w:p>
    <w:p w14:paraId="51B3C4F9" w14:textId="77777777" w:rsidR="00441623" w:rsidRPr="00FE7188" w:rsidRDefault="00441623" w:rsidP="00441623">
      <w:pPr>
        <w:rPr>
          <w:rFonts w:ascii="Courier New" w:hAnsi="Courier New" w:cs="Courier New"/>
        </w:rPr>
      </w:pPr>
    </w:p>
    <w:p w14:paraId="7898765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C0111C5" w14:textId="77777777" w:rsidR="00441623" w:rsidRPr="00FE7188" w:rsidRDefault="00441623" w:rsidP="00441623">
      <w:pPr>
        <w:rPr>
          <w:rFonts w:ascii="Courier New" w:hAnsi="Courier New" w:cs="Courier New"/>
        </w:rPr>
      </w:pPr>
      <w:r w:rsidRPr="00FE7188">
        <w:rPr>
          <w:rFonts w:ascii="Courier New" w:hAnsi="Courier New" w:cs="Courier New"/>
        </w:rPr>
        <w:t>So I'm doing it for her now.</w:t>
      </w:r>
    </w:p>
    <w:p w14:paraId="20137987" w14:textId="77777777" w:rsidR="00441623" w:rsidRPr="00FE7188" w:rsidRDefault="00441623" w:rsidP="00441623">
      <w:pPr>
        <w:rPr>
          <w:rFonts w:ascii="Courier New" w:hAnsi="Courier New" w:cs="Courier New"/>
        </w:rPr>
      </w:pPr>
    </w:p>
    <w:p w14:paraId="2629E40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01E5616" w14:textId="77777777" w:rsidR="00441623" w:rsidRPr="00FE7188" w:rsidRDefault="00441623" w:rsidP="00441623">
      <w:pPr>
        <w:rPr>
          <w:rFonts w:ascii="Courier New" w:hAnsi="Courier New" w:cs="Courier New"/>
        </w:rPr>
      </w:pPr>
      <w:r w:rsidRPr="00FE7188">
        <w:rPr>
          <w:rFonts w:ascii="Courier New" w:hAnsi="Courier New" w:cs="Courier New"/>
        </w:rPr>
        <w:t>Evan, stop, okay? I want to talk to you.</w:t>
      </w:r>
    </w:p>
    <w:p w14:paraId="16D94689" w14:textId="77777777" w:rsidR="00441623" w:rsidRPr="00FE7188" w:rsidRDefault="00441623" w:rsidP="00441623">
      <w:pPr>
        <w:rPr>
          <w:rFonts w:ascii="Courier New" w:hAnsi="Courier New" w:cs="Courier New"/>
        </w:rPr>
      </w:pPr>
    </w:p>
    <w:p w14:paraId="2873C69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C9774DC" w14:textId="77777777" w:rsidR="00441623" w:rsidRPr="00FE7188" w:rsidRDefault="00441623" w:rsidP="00441623">
      <w:pPr>
        <w:rPr>
          <w:rFonts w:ascii="Courier New" w:hAnsi="Courier New" w:cs="Courier New"/>
        </w:rPr>
      </w:pPr>
      <w:r w:rsidRPr="00FE7188">
        <w:rPr>
          <w:rFonts w:ascii="Courier New" w:hAnsi="Courier New" w:cs="Courier New"/>
        </w:rPr>
        <w:t>Yeah, just a sec. I think Timothy just responded.</w:t>
      </w:r>
    </w:p>
    <w:p w14:paraId="596B177A" w14:textId="77777777" w:rsidR="00441623" w:rsidRPr="00FE7188" w:rsidRDefault="00441623" w:rsidP="00441623">
      <w:pPr>
        <w:rPr>
          <w:rFonts w:ascii="Courier New" w:hAnsi="Courier New" w:cs="Courier New"/>
        </w:rPr>
      </w:pPr>
    </w:p>
    <w:p w14:paraId="7C70916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5867CA7" w14:textId="77777777" w:rsidR="00441623" w:rsidRPr="00FE7188" w:rsidRDefault="00441623" w:rsidP="00441623">
      <w:pPr>
        <w:rPr>
          <w:rFonts w:ascii="Courier New" w:hAnsi="Courier New" w:cs="Courier New"/>
        </w:rPr>
      </w:pPr>
      <w:r w:rsidRPr="00FE7188">
        <w:rPr>
          <w:rFonts w:ascii="Courier New" w:hAnsi="Courier New" w:cs="Courier New"/>
        </w:rPr>
        <w:t>Please? I feel really bad about something.</w:t>
      </w:r>
    </w:p>
    <w:p w14:paraId="1368C58C" w14:textId="77777777" w:rsidR="00441623" w:rsidRPr="00FE7188" w:rsidRDefault="00441623" w:rsidP="00441623">
      <w:pPr>
        <w:rPr>
          <w:rFonts w:ascii="Courier New" w:hAnsi="Courier New" w:cs="Courier New"/>
        </w:rPr>
      </w:pPr>
    </w:p>
    <w:p w14:paraId="356F4C2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9C921CE" w14:textId="77777777" w:rsidR="00441623" w:rsidRPr="00FE7188" w:rsidRDefault="00441623" w:rsidP="00441623">
      <w:pPr>
        <w:rPr>
          <w:rFonts w:ascii="Courier New" w:hAnsi="Courier New" w:cs="Courier New"/>
        </w:rPr>
      </w:pPr>
      <w:r w:rsidRPr="00FE7188">
        <w:rPr>
          <w:rFonts w:ascii="Courier New" w:hAnsi="Courier New" w:cs="Courier New"/>
        </w:rPr>
        <w:t>Hold on. Just let me read this...</w:t>
      </w:r>
    </w:p>
    <w:p w14:paraId="042280B4" w14:textId="77777777" w:rsidR="00441623" w:rsidRPr="00FE7188" w:rsidRDefault="00441623" w:rsidP="00441623">
      <w:pPr>
        <w:rPr>
          <w:rFonts w:ascii="Courier New" w:hAnsi="Courier New" w:cs="Courier New"/>
        </w:rPr>
      </w:pPr>
    </w:p>
    <w:p w14:paraId="3AB03AF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5D27A03" w14:textId="77777777" w:rsidR="00441623" w:rsidRPr="00FE7188" w:rsidRDefault="00441623" w:rsidP="00441623">
      <w:pPr>
        <w:rPr>
          <w:rFonts w:ascii="Courier New" w:hAnsi="Courier New" w:cs="Courier New"/>
        </w:rPr>
      </w:pPr>
      <w:r w:rsidRPr="00FE7188">
        <w:rPr>
          <w:rFonts w:ascii="Courier New" w:hAnsi="Courier New" w:cs="Courier New"/>
        </w:rPr>
        <w:t>I was jealous! I was jealous of her.</w:t>
      </w:r>
    </w:p>
    <w:p w14:paraId="469F70A0" w14:textId="77777777" w:rsidR="00441623" w:rsidRPr="00FE7188" w:rsidRDefault="00441623" w:rsidP="00441623">
      <w:pPr>
        <w:rPr>
          <w:rFonts w:ascii="Courier New" w:hAnsi="Courier New" w:cs="Courier New"/>
        </w:rPr>
      </w:pPr>
    </w:p>
    <w:p w14:paraId="6DB0720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5146B50" w14:textId="77777777" w:rsidR="00441623" w:rsidRPr="00FE7188" w:rsidRDefault="00441623" w:rsidP="00441623">
      <w:pPr>
        <w:rPr>
          <w:rFonts w:ascii="Courier New" w:hAnsi="Courier New" w:cs="Courier New"/>
        </w:rPr>
      </w:pPr>
      <w:r w:rsidRPr="00FE7188">
        <w:rPr>
          <w:rFonts w:ascii="Courier New" w:hAnsi="Courier New" w:cs="Courier New"/>
        </w:rPr>
        <w:t xml:space="preserve">What? </w:t>
      </w:r>
    </w:p>
    <w:p w14:paraId="1B65A904" w14:textId="77777777" w:rsidR="00441623" w:rsidRPr="00FE7188" w:rsidRDefault="00441623" w:rsidP="00441623">
      <w:pPr>
        <w:rPr>
          <w:rFonts w:ascii="Courier New" w:hAnsi="Courier New" w:cs="Courier New"/>
        </w:rPr>
      </w:pPr>
    </w:p>
    <w:p w14:paraId="2611C6D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305C50E" w14:textId="77777777" w:rsidR="00441623" w:rsidRPr="00FE7188" w:rsidRDefault="00441623" w:rsidP="00441623">
      <w:pPr>
        <w:rPr>
          <w:rFonts w:ascii="Courier New" w:hAnsi="Courier New" w:cs="Courier New"/>
        </w:rPr>
      </w:pPr>
      <w:r w:rsidRPr="00FE7188">
        <w:rPr>
          <w:rFonts w:ascii="Courier New" w:hAnsi="Courier New" w:cs="Courier New"/>
        </w:rPr>
        <w:t xml:space="preserve">I feel so bad. We were supposed to be friends, but we weren't ever, really. Because I was jealous. And maybe if we had been friends, I would have known, or she would have told me. </w:t>
      </w:r>
    </w:p>
    <w:p w14:paraId="5F655E3C" w14:textId="77777777" w:rsidR="00441623" w:rsidRPr="00FE7188" w:rsidRDefault="00441623" w:rsidP="00441623">
      <w:pPr>
        <w:rPr>
          <w:rFonts w:ascii="Courier New" w:hAnsi="Courier New" w:cs="Courier New"/>
        </w:rPr>
      </w:pPr>
    </w:p>
    <w:p w14:paraId="4EDD0DD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1680BF5" w14:textId="77777777" w:rsidR="00441623" w:rsidRPr="00FE7188" w:rsidRDefault="00441623" w:rsidP="00441623">
      <w:pPr>
        <w:rPr>
          <w:rFonts w:ascii="Courier New" w:hAnsi="Courier New" w:cs="Courier New"/>
        </w:rPr>
      </w:pPr>
      <w:r w:rsidRPr="00FE7188">
        <w:rPr>
          <w:rFonts w:ascii="Courier New" w:hAnsi="Courier New" w:cs="Courier New"/>
        </w:rPr>
        <w:t>You were jealous of her?</w:t>
      </w:r>
    </w:p>
    <w:p w14:paraId="5F9F613C" w14:textId="77777777" w:rsidR="00441623" w:rsidRPr="00FE7188" w:rsidRDefault="00441623" w:rsidP="00441623">
      <w:pPr>
        <w:rPr>
          <w:rFonts w:ascii="Courier New" w:hAnsi="Courier New" w:cs="Courier New"/>
        </w:rPr>
      </w:pPr>
    </w:p>
    <w:p w14:paraId="0062339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261AD79" w14:textId="77777777" w:rsidR="00441623" w:rsidRPr="00FE7188" w:rsidRDefault="00441623" w:rsidP="00441623">
      <w:pPr>
        <w:rPr>
          <w:rFonts w:ascii="Courier New" w:hAnsi="Courier New" w:cs="Courier New"/>
        </w:rPr>
      </w:pPr>
      <w:r w:rsidRPr="00FE7188">
        <w:rPr>
          <w:rFonts w:ascii="Courier New" w:hAnsi="Courier New" w:cs="Courier New"/>
        </w:rPr>
        <w:t>Yeah. Because she was so successful. And she was getting this wonderful happy-ever-after, with you...</w:t>
      </w:r>
    </w:p>
    <w:p w14:paraId="0848ECB4" w14:textId="77777777" w:rsidR="00441623" w:rsidRPr="00FE7188" w:rsidRDefault="00441623" w:rsidP="00441623">
      <w:pPr>
        <w:rPr>
          <w:rFonts w:ascii="Courier New" w:hAnsi="Courier New" w:cs="Courier New"/>
        </w:rPr>
      </w:pPr>
    </w:p>
    <w:p w14:paraId="70AD6CE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8381756" w14:textId="49E073D9" w:rsidR="00441623" w:rsidRPr="00FE7188" w:rsidRDefault="00441623" w:rsidP="00441623">
      <w:pPr>
        <w:rPr>
          <w:rFonts w:ascii="Courier New" w:hAnsi="Courier New" w:cs="Courier New"/>
        </w:rPr>
      </w:pPr>
      <w:r w:rsidRPr="00FE7188">
        <w:rPr>
          <w:rFonts w:ascii="Courier New" w:hAnsi="Courier New" w:cs="Courier New"/>
        </w:rPr>
        <w:t xml:space="preserve">You </w:t>
      </w:r>
      <w:r w:rsidR="00AE4D7C" w:rsidRPr="00FE7188">
        <w:rPr>
          <w:rFonts w:ascii="Courier New" w:hAnsi="Courier New" w:cs="Courier New"/>
        </w:rPr>
        <w:t>have no reason to be</w:t>
      </w:r>
      <w:r w:rsidRPr="00FE7188">
        <w:rPr>
          <w:rFonts w:ascii="Courier New" w:hAnsi="Courier New" w:cs="Courier New"/>
        </w:rPr>
        <w:t xml:space="preserve"> jealous of her, Beth. </w:t>
      </w:r>
    </w:p>
    <w:p w14:paraId="2AE41F47" w14:textId="77777777" w:rsidR="00441623" w:rsidRPr="00FE7188" w:rsidRDefault="00441623" w:rsidP="00441623">
      <w:pPr>
        <w:rPr>
          <w:rFonts w:ascii="Courier New" w:hAnsi="Courier New" w:cs="Courier New"/>
        </w:rPr>
      </w:pPr>
    </w:p>
    <w:p w14:paraId="0C90A2E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3C5ABDE" w14:textId="77777777" w:rsidR="00441623" w:rsidRPr="00FE7188" w:rsidRDefault="00441623" w:rsidP="00441623">
      <w:pPr>
        <w:rPr>
          <w:rFonts w:ascii="Courier New" w:hAnsi="Courier New" w:cs="Courier New"/>
        </w:rPr>
      </w:pPr>
      <w:r w:rsidRPr="00FE7188">
        <w:rPr>
          <w:rFonts w:ascii="Courier New" w:hAnsi="Courier New" w:cs="Courier New"/>
        </w:rPr>
        <w:t>(Looks up at him.) I don't?</w:t>
      </w:r>
    </w:p>
    <w:p w14:paraId="715F2F79" w14:textId="77777777" w:rsidR="00441623" w:rsidRPr="00FE7188" w:rsidRDefault="00441623" w:rsidP="00441623">
      <w:pPr>
        <w:rPr>
          <w:rFonts w:ascii="Courier New" w:hAnsi="Courier New" w:cs="Courier New"/>
        </w:rPr>
      </w:pPr>
    </w:p>
    <w:p w14:paraId="6BAD2E43"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DD4C389" w14:textId="77777777" w:rsidR="00441623" w:rsidRPr="00FE7188" w:rsidRDefault="00441623" w:rsidP="00441623">
      <w:pPr>
        <w:rPr>
          <w:rFonts w:ascii="Courier New" w:hAnsi="Courier New" w:cs="Courier New"/>
        </w:rPr>
      </w:pPr>
      <w:r w:rsidRPr="00FE7188">
        <w:rPr>
          <w:rFonts w:ascii="Courier New" w:hAnsi="Courier New" w:cs="Courier New"/>
        </w:rPr>
        <w:t>I mean, just because you're not acting. Nothing's wrong with that.</w:t>
      </w:r>
    </w:p>
    <w:p w14:paraId="165E6113" w14:textId="77777777" w:rsidR="00441623" w:rsidRPr="00FE7188" w:rsidRDefault="00441623" w:rsidP="00441623">
      <w:pPr>
        <w:rPr>
          <w:rFonts w:ascii="Courier New" w:hAnsi="Courier New" w:cs="Courier New"/>
        </w:rPr>
      </w:pPr>
    </w:p>
    <w:p w14:paraId="3DBEC49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A886830" w14:textId="77777777" w:rsidR="00441623" w:rsidRPr="00FE7188" w:rsidRDefault="00441623" w:rsidP="00441623">
      <w:pPr>
        <w:rPr>
          <w:rFonts w:ascii="Courier New" w:hAnsi="Courier New" w:cs="Courier New"/>
        </w:rPr>
      </w:pPr>
      <w:r w:rsidRPr="00FE7188">
        <w:rPr>
          <w:rFonts w:ascii="Courier New" w:hAnsi="Courier New" w:cs="Courier New"/>
        </w:rPr>
        <w:t>Thank you.</w:t>
      </w:r>
    </w:p>
    <w:p w14:paraId="3E11CE08" w14:textId="77777777" w:rsidR="00441623" w:rsidRPr="00FE7188" w:rsidRDefault="00441623" w:rsidP="00441623">
      <w:pPr>
        <w:rPr>
          <w:rFonts w:ascii="Courier New" w:hAnsi="Courier New" w:cs="Courier New"/>
        </w:rPr>
      </w:pPr>
    </w:p>
    <w:p w14:paraId="4C19E58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886E647" w14:textId="5D7D9E81" w:rsidR="00441623" w:rsidRPr="00FE7188" w:rsidRDefault="00441623" w:rsidP="00441623">
      <w:pPr>
        <w:rPr>
          <w:rFonts w:ascii="Courier New" w:hAnsi="Courier New" w:cs="Courier New"/>
        </w:rPr>
      </w:pPr>
      <w:r w:rsidRPr="00FE7188">
        <w:rPr>
          <w:rFonts w:ascii="Courier New" w:hAnsi="Courier New" w:cs="Courier New"/>
        </w:rPr>
        <w:t xml:space="preserve">(Looks back at the computer.) They printed an article about her in the alumni magazine. </w:t>
      </w:r>
      <w:r w:rsidR="003973D1" w:rsidRPr="00FE7188">
        <w:rPr>
          <w:rFonts w:ascii="Courier New" w:hAnsi="Courier New" w:cs="Courier New"/>
        </w:rPr>
        <w:t>Oh, t</w:t>
      </w:r>
      <w:r w:rsidRPr="00FE7188">
        <w:rPr>
          <w:rFonts w:ascii="Courier New" w:hAnsi="Courier New" w:cs="Courier New"/>
        </w:rPr>
        <w:t xml:space="preserve">hey got </w:t>
      </w:r>
      <w:r w:rsidR="000435D8">
        <w:rPr>
          <w:rFonts w:ascii="Courier New" w:hAnsi="Courier New" w:cs="Courier New"/>
        </w:rPr>
        <w:t>so much</w:t>
      </w:r>
      <w:r w:rsidRPr="00FE7188">
        <w:rPr>
          <w:rFonts w:ascii="Courier New" w:hAnsi="Courier New" w:cs="Courier New"/>
        </w:rPr>
        <w:t xml:space="preserve"> stuff wrong</w:t>
      </w:r>
      <w:r w:rsidR="003973D1" w:rsidRPr="00FE7188">
        <w:rPr>
          <w:rFonts w:ascii="Courier New" w:hAnsi="Courier New" w:cs="Courier New"/>
        </w:rPr>
        <w:t>.</w:t>
      </w:r>
      <w:r w:rsidR="00F33244" w:rsidRPr="00FE7188">
        <w:rPr>
          <w:rFonts w:ascii="Courier New" w:hAnsi="Courier New" w:cs="Courier New"/>
        </w:rPr>
        <w:t xml:space="preserve"> I'm going to write </w:t>
      </w:r>
      <w:r w:rsidRPr="00FE7188">
        <w:rPr>
          <w:rFonts w:ascii="Courier New" w:hAnsi="Courier New" w:cs="Courier New"/>
        </w:rPr>
        <w:t xml:space="preserve">them about it. </w:t>
      </w:r>
    </w:p>
    <w:p w14:paraId="0A3CE5CC" w14:textId="77777777" w:rsidR="00441623" w:rsidRPr="00FE7188" w:rsidRDefault="00441623" w:rsidP="00441623">
      <w:pPr>
        <w:rPr>
          <w:rFonts w:ascii="Courier New" w:hAnsi="Courier New" w:cs="Courier New"/>
        </w:rPr>
      </w:pPr>
    </w:p>
    <w:p w14:paraId="5D4878D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0506649" w14:textId="77777777" w:rsidR="00441623" w:rsidRPr="00FE7188" w:rsidRDefault="00441623" w:rsidP="00441623">
      <w:pPr>
        <w:rPr>
          <w:rFonts w:ascii="Courier New" w:hAnsi="Courier New" w:cs="Courier New"/>
        </w:rPr>
      </w:pPr>
      <w:r w:rsidRPr="00FE7188">
        <w:rPr>
          <w:rFonts w:ascii="Courier New" w:hAnsi="Courier New" w:cs="Courier New"/>
        </w:rPr>
        <w:t>Is it a good idea, Evan? For you to obsess over all this news about her on the Internet? There are a lot of strange people and strange groups out there who —</w:t>
      </w:r>
    </w:p>
    <w:p w14:paraId="6770CF5D" w14:textId="77777777" w:rsidR="00441623" w:rsidRPr="00FE7188" w:rsidRDefault="00441623" w:rsidP="00441623">
      <w:pPr>
        <w:rPr>
          <w:rFonts w:ascii="Courier New" w:hAnsi="Courier New" w:cs="Courier New"/>
        </w:rPr>
      </w:pPr>
    </w:p>
    <w:p w14:paraId="6DD0229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4CCB63A" w14:textId="439A7312" w:rsidR="00441623" w:rsidRPr="00FE7188" w:rsidRDefault="00441623" w:rsidP="00441623">
      <w:pPr>
        <w:rPr>
          <w:rFonts w:ascii="Courier New" w:hAnsi="Courier New" w:cs="Courier New"/>
        </w:rPr>
      </w:pPr>
      <w:r w:rsidRPr="00FE7188">
        <w:rPr>
          <w:rFonts w:ascii="Courier New" w:hAnsi="Courier New" w:cs="Courier New"/>
        </w:rPr>
        <w:t>That's why I have to do this. Did you see how the local newspaper said she had a drug problem? And that idiot director at the Birchwood Cons</w:t>
      </w:r>
      <w:r w:rsidR="000435D8">
        <w:rPr>
          <w:rFonts w:ascii="Courier New" w:hAnsi="Courier New" w:cs="Courier New"/>
        </w:rPr>
        <w:t>ervatory said she was often tardy</w:t>
      </w:r>
      <w:r w:rsidRPr="00FE7188">
        <w:rPr>
          <w:rFonts w:ascii="Courier New" w:hAnsi="Courier New" w:cs="Courier New"/>
        </w:rPr>
        <w:t>, and inattentive to students.</w:t>
      </w:r>
    </w:p>
    <w:p w14:paraId="1C77BD24" w14:textId="77777777" w:rsidR="00441623" w:rsidRPr="00FE7188" w:rsidRDefault="00441623" w:rsidP="00441623">
      <w:pPr>
        <w:rPr>
          <w:rFonts w:ascii="Courier New" w:hAnsi="Courier New" w:cs="Courier New"/>
        </w:rPr>
      </w:pPr>
    </w:p>
    <w:p w14:paraId="389FE16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896DF4B" w14:textId="28890CD5" w:rsidR="00441623" w:rsidRPr="00FE7188" w:rsidRDefault="00441623" w:rsidP="00441623">
      <w:pPr>
        <w:rPr>
          <w:rFonts w:ascii="Courier New" w:hAnsi="Courier New" w:cs="Courier New"/>
        </w:rPr>
      </w:pPr>
      <w:r w:rsidRPr="00FE7188">
        <w:rPr>
          <w:rFonts w:ascii="Courier New" w:hAnsi="Courier New" w:cs="Courier New"/>
        </w:rPr>
        <w:t xml:space="preserve">That was only recently. He also said that </w:t>
      </w:r>
      <w:r w:rsidR="000435D8">
        <w:rPr>
          <w:rFonts w:ascii="Courier New" w:hAnsi="Courier New" w:cs="Courier New"/>
        </w:rPr>
        <w:t>her voice was haunting, and</w:t>
      </w:r>
      <w:r w:rsidRPr="00FE7188">
        <w:rPr>
          <w:rFonts w:ascii="Courier New" w:hAnsi="Courier New" w:cs="Courier New"/>
        </w:rPr>
        <w:t xml:space="preserve"> her passion was tangible.</w:t>
      </w:r>
    </w:p>
    <w:p w14:paraId="7F0126E5" w14:textId="77777777" w:rsidR="00441623" w:rsidRPr="00FE7188" w:rsidRDefault="00441623" w:rsidP="00441623">
      <w:pPr>
        <w:rPr>
          <w:rFonts w:ascii="Courier New" w:hAnsi="Courier New" w:cs="Courier New"/>
        </w:rPr>
      </w:pPr>
    </w:p>
    <w:p w14:paraId="6A3E198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B670186" w14:textId="77777777" w:rsidR="00441623" w:rsidRPr="00FE7188" w:rsidRDefault="00441623" w:rsidP="00441623">
      <w:pPr>
        <w:rPr>
          <w:rFonts w:ascii="Courier New" w:hAnsi="Courier New" w:cs="Courier New"/>
        </w:rPr>
      </w:pPr>
      <w:r w:rsidRPr="00FE7188">
        <w:rPr>
          <w:rFonts w:ascii="Courier New" w:hAnsi="Courier New" w:cs="Courier New"/>
        </w:rPr>
        <w:t>People out there are saying things about her, Beth. They don't even know her, but they're messing with her. Playing with her. I have to stop them. They're going to destroy her.</w:t>
      </w:r>
    </w:p>
    <w:p w14:paraId="69B26092" w14:textId="77777777" w:rsidR="00441623" w:rsidRPr="00FE7188" w:rsidRDefault="00441623" w:rsidP="00441623">
      <w:pPr>
        <w:rPr>
          <w:rFonts w:ascii="Courier New" w:hAnsi="Courier New" w:cs="Courier New"/>
        </w:rPr>
      </w:pPr>
    </w:p>
    <w:p w14:paraId="7B2FBAA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1184493" w14:textId="77777777" w:rsidR="00441623" w:rsidRPr="00FE7188" w:rsidRDefault="00441623" w:rsidP="00441623">
      <w:pPr>
        <w:rPr>
          <w:rFonts w:ascii="Courier New" w:hAnsi="Courier New" w:cs="Courier New"/>
        </w:rPr>
      </w:pPr>
      <w:r w:rsidRPr="00FE7188">
        <w:rPr>
          <w:rFonts w:ascii="Courier New" w:hAnsi="Courier New" w:cs="Courier New"/>
        </w:rPr>
        <w:t>Okay! Okay. I'm sorry.</w:t>
      </w:r>
    </w:p>
    <w:p w14:paraId="4B0BA653" w14:textId="77777777" w:rsidR="00441623" w:rsidRPr="00FE7188" w:rsidRDefault="00441623" w:rsidP="00441623">
      <w:pPr>
        <w:rPr>
          <w:rFonts w:ascii="Courier New" w:hAnsi="Courier New" w:cs="Courier New"/>
        </w:rPr>
      </w:pPr>
    </w:p>
    <w:p w14:paraId="18F89FC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516AF80" w14:textId="5067FB8E" w:rsidR="00441623" w:rsidRPr="00FE7188" w:rsidRDefault="00441623" w:rsidP="00441623">
      <w:pPr>
        <w:rPr>
          <w:rFonts w:ascii="Courier New" w:hAnsi="Courier New" w:cs="Courier New"/>
        </w:rPr>
      </w:pPr>
      <w:r w:rsidRPr="00FE7188">
        <w:rPr>
          <w:rFonts w:ascii="Courier New" w:hAnsi="Courier New" w:cs="Courier New"/>
        </w:rPr>
        <w:t>I'm sorry. I got worked up. It's just that she had a hard enough time figuring out who</w:t>
      </w:r>
      <w:r w:rsidR="000435D8">
        <w:rPr>
          <w:rFonts w:ascii="Courier New" w:hAnsi="Courier New" w:cs="Courier New"/>
        </w:rPr>
        <w:t xml:space="preserve"> she is. She doesn't need these...</w:t>
      </w:r>
      <w:r w:rsidRPr="00FE7188">
        <w:rPr>
          <w:rFonts w:ascii="Courier New" w:hAnsi="Courier New" w:cs="Courier New"/>
        </w:rPr>
        <w:t xml:space="preserve">people messing around with her. </w:t>
      </w:r>
    </w:p>
    <w:p w14:paraId="22576DEF" w14:textId="77777777" w:rsidR="00441623" w:rsidRPr="00FE7188" w:rsidRDefault="00441623" w:rsidP="00441623">
      <w:pPr>
        <w:rPr>
          <w:rFonts w:ascii="Courier New" w:hAnsi="Courier New" w:cs="Courier New"/>
        </w:rPr>
      </w:pPr>
    </w:p>
    <w:p w14:paraId="0F2138A7"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8871572" w14:textId="77777777" w:rsidR="00441623" w:rsidRPr="00FE7188" w:rsidRDefault="00441623" w:rsidP="00441623">
      <w:pPr>
        <w:rPr>
          <w:rFonts w:ascii="Courier New" w:hAnsi="Courier New" w:cs="Courier New"/>
        </w:rPr>
      </w:pPr>
      <w:r w:rsidRPr="00FE7188">
        <w:rPr>
          <w:rFonts w:ascii="Courier New" w:hAnsi="Courier New" w:cs="Courier New"/>
        </w:rPr>
        <w:t xml:space="preserve">Okay. </w:t>
      </w:r>
    </w:p>
    <w:p w14:paraId="414E616C" w14:textId="77777777" w:rsidR="00441623" w:rsidRPr="00FE7188" w:rsidRDefault="00441623" w:rsidP="00441623">
      <w:pPr>
        <w:rPr>
          <w:rFonts w:ascii="Courier New" w:hAnsi="Courier New" w:cs="Courier New"/>
        </w:rPr>
      </w:pPr>
    </w:p>
    <w:p w14:paraId="76FC501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89A473F" w14:textId="77777777" w:rsidR="00441623" w:rsidRPr="00FE7188" w:rsidRDefault="00441623" w:rsidP="00441623">
      <w:pPr>
        <w:rPr>
          <w:rFonts w:ascii="Courier New" w:hAnsi="Courier New" w:cs="Courier New"/>
        </w:rPr>
      </w:pPr>
      <w:r w:rsidRPr="00FE7188">
        <w:rPr>
          <w:rFonts w:ascii="Courier New" w:hAnsi="Courier New" w:cs="Courier New"/>
        </w:rPr>
        <w:t>I think I should tell the alumni magazine to make the piece longer. Do you think I should do that? I mean, she was one of their most talented students ever.</w:t>
      </w:r>
    </w:p>
    <w:p w14:paraId="61AC0624" w14:textId="77777777" w:rsidR="00441623" w:rsidRPr="00FE7188" w:rsidRDefault="00441623" w:rsidP="00441623">
      <w:pPr>
        <w:rPr>
          <w:rFonts w:ascii="Courier New" w:hAnsi="Courier New" w:cs="Courier New"/>
        </w:rPr>
      </w:pPr>
    </w:p>
    <w:p w14:paraId="1F746D2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08BE4A7" w14:textId="402A55E5" w:rsidR="00441623" w:rsidRPr="00FE7188" w:rsidRDefault="00441623" w:rsidP="00441623">
      <w:pPr>
        <w:rPr>
          <w:rFonts w:ascii="Courier New" w:hAnsi="Courier New" w:cs="Courier New"/>
        </w:rPr>
      </w:pPr>
      <w:r w:rsidRPr="00FE7188">
        <w:rPr>
          <w:rFonts w:ascii="Courier New" w:hAnsi="Courier New" w:cs="Courier New"/>
        </w:rPr>
        <w:t>Sure. But, what if you d</w:t>
      </w:r>
      <w:r w:rsidR="003973D1" w:rsidRPr="00FE7188">
        <w:rPr>
          <w:rFonts w:ascii="Courier New" w:hAnsi="Courier New" w:cs="Courier New"/>
        </w:rPr>
        <w:t>id</w:t>
      </w:r>
      <w:r w:rsidRPr="00FE7188">
        <w:rPr>
          <w:rFonts w:ascii="Courier New" w:hAnsi="Courier New" w:cs="Courier New"/>
        </w:rPr>
        <w:t xml:space="preserve"> that later? We can do other things tonight. Like, watch that movie, maybe?</w:t>
      </w:r>
    </w:p>
    <w:p w14:paraId="21CFCE0F" w14:textId="77777777" w:rsidR="00441623" w:rsidRPr="00FE7188" w:rsidRDefault="00441623" w:rsidP="00441623">
      <w:pPr>
        <w:rPr>
          <w:rFonts w:ascii="Courier New" w:hAnsi="Courier New" w:cs="Courier New"/>
        </w:rPr>
      </w:pPr>
    </w:p>
    <w:p w14:paraId="3C20E4C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4F64DA9" w14:textId="77777777" w:rsidR="00441623" w:rsidRPr="00FE7188" w:rsidRDefault="00441623" w:rsidP="00441623">
      <w:pPr>
        <w:rPr>
          <w:rFonts w:ascii="Courier New" w:hAnsi="Courier New" w:cs="Courier New"/>
        </w:rPr>
      </w:pPr>
      <w:r w:rsidRPr="00FE7188">
        <w:rPr>
          <w:rFonts w:ascii="Courier New" w:hAnsi="Courier New" w:cs="Courier New"/>
        </w:rPr>
        <w:t>(Considers it.) Okay. All right.</w:t>
      </w:r>
    </w:p>
    <w:p w14:paraId="080E2749" w14:textId="77777777" w:rsidR="00441623" w:rsidRPr="00FE7188" w:rsidRDefault="00441623" w:rsidP="00441623">
      <w:pPr>
        <w:rPr>
          <w:rFonts w:ascii="Courier New" w:hAnsi="Courier New" w:cs="Courier New"/>
        </w:rPr>
      </w:pPr>
    </w:p>
    <w:p w14:paraId="2205DBA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5C8A874" w14:textId="0BF887DF" w:rsidR="00441623" w:rsidRPr="00FE7188" w:rsidRDefault="00441623" w:rsidP="00441623">
      <w:pPr>
        <w:rPr>
          <w:rFonts w:ascii="Courier New" w:hAnsi="Courier New" w:cs="Courier New"/>
        </w:rPr>
      </w:pPr>
      <w:r w:rsidRPr="00FE7188">
        <w:rPr>
          <w:rFonts w:ascii="Courier New" w:hAnsi="Courier New" w:cs="Courier New"/>
        </w:rPr>
        <w:t>Why don't you</w:t>
      </w:r>
      <w:r w:rsidR="003973D1" w:rsidRPr="00FE7188">
        <w:rPr>
          <w:rFonts w:ascii="Courier New" w:hAnsi="Courier New" w:cs="Courier New"/>
        </w:rPr>
        <w:t xml:space="preserve"> just</w:t>
      </w:r>
      <w:r w:rsidRPr="00FE7188">
        <w:rPr>
          <w:rFonts w:ascii="Courier New" w:hAnsi="Courier New" w:cs="Courier New"/>
        </w:rPr>
        <w:t xml:space="preserve"> put the computer away then?</w:t>
      </w:r>
    </w:p>
    <w:p w14:paraId="0DF33D9D" w14:textId="77777777" w:rsidR="00441623" w:rsidRPr="00FE7188" w:rsidRDefault="00441623" w:rsidP="00441623">
      <w:pPr>
        <w:rPr>
          <w:rFonts w:ascii="Courier New" w:hAnsi="Courier New" w:cs="Courier New"/>
        </w:rPr>
      </w:pPr>
    </w:p>
    <w:p w14:paraId="478F70D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4E9133D" w14:textId="77777777" w:rsidR="00441623" w:rsidRPr="00FE7188" w:rsidRDefault="00441623" w:rsidP="00441623">
      <w:pPr>
        <w:rPr>
          <w:rFonts w:ascii="Courier New" w:hAnsi="Courier New" w:cs="Courier New"/>
        </w:rPr>
      </w:pPr>
      <w:r w:rsidRPr="00FE7188">
        <w:rPr>
          <w:rFonts w:ascii="Courier New" w:hAnsi="Courier New" w:cs="Courier New"/>
        </w:rPr>
        <w:t>It's okay. I can watch and work at the same time.</w:t>
      </w:r>
    </w:p>
    <w:p w14:paraId="5C940644" w14:textId="77777777" w:rsidR="00441623" w:rsidRPr="00FE7188" w:rsidRDefault="00441623" w:rsidP="00441623">
      <w:pPr>
        <w:rPr>
          <w:rFonts w:ascii="Courier New" w:hAnsi="Courier New" w:cs="Courier New"/>
        </w:rPr>
      </w:pPr>
    </w:p>
    <w:p w14:paraId="35C1494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3240154" w14:textId="77777777" w:rsidR="00441623" w:rsidRPr="00FE7188" w:rsidRDefault="00441623" w:rsidP="00441623">
      <w:pPr>
        <w:rPr>
          <w:rFonts w:ascii="Courier New" w:hAnsi="Courier New" w:cs="Courier New"/>
        </w:rPr>
      </w:pPr>
      <w:r w:rsidRPr="00FE7188">
        <w:rPr>
          <w:rFonts w:ascii="Courier New" w:hAnsi="Courier New" w:cs="Courier New"/>
        </w:rPr>
        <w:t>But you're not working. That's not your work. Weren't you supposed to go to work today?</w:t>
      </w:r>
    </w:p>
    <w:p w14:paraId="2753CEA1" w14:textId="77777777" w:rsidR="00441623" w:rsidRPr="00FE7188" w:rsidRDefault="00441623" w:rsidP="00441623">
      <w:pPr>
        <w:rPr>
          <w:rFonts w:ascii="Courier New" w:hAnsi="Courier New" w:cs="Courier New"/>
        </w:rPr>
      </w:pPr>
    </w:p>
    <w:p w14:paraId="552ACB8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5CF0076" w14:textId="77777777" w:rsidR="00441623" w:rsidRPr="00FE7188" w:rsidRDefault="00441623" w:rsidP="00441623">
      <w:pPr>
        <w:rPr>
          <w:rFonts w:ascii="Courier New" w:hAnsi="Courier New" w:cs="Courier New"/>
        </w:rPr>
      </w:pPr>
      <w:r w:rsidRPr="00FE7188">
        <w:rPr>
          <w:rFonts w:ascii="Courier New" w:hAnsi="Courier New" w:cs="Courier New"/>
        </w:rPr>
        <w:t>I tried to, but, some stuff came up.</w:t>
      </w:r>
    </w:p>
    <w:p w14:paraId="5151A9D3" w14:textId="77777777" w:rsidR="00441623" w:rsidRPr="00FE7188" w:rsidRDefault="00441623" w:rsidP="00441623">
      <w:pPr>
        <w:rPr>
          <w:rFonts w:ascii="Courier New" w:hAnsi="Courier New" w:cs="Courier New"/>
        </w:rPr>
      </w:pPr>
    </w:p>
    <w:p w14:paraId="44ECE04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E6457A9" w14:textId="77777777" w:rsidR="00441623" w:rsidRPr="00FE7188" w:rsidRDefault="00441623" w:rsidP="00441623">
      <w:pPr>
        <w:rPr>
          <w:rFonts w:ascii="Courier New" w:hAnsi="Courier New" w:cs="Courier New"/>
        </w:rPr>
      </w:pPr>
      <w:r w:rsidRPr="00FE7188">
        <w:rPr>
          <w:rFonts w:ascii="Courier New" w:hAnsi="Courier New" w:cs="Courier New"/>
        </w:rPr>
        <w:t>(Reaches out and closes the laptop.) You can do this later, okay?</w:t>
      </w:r>
    </w:p>
    <w:p w14:paraId="7A83C8C1" w14:textId="77777777" w:rsidR="00441623" w:rsidRPr="00FE7188" w:rsidRDefault="00441623" w:rsidP="00441623">
      <w:pPr>
        <w:rPr>
          <w:rFonts w:ascii="Courier New" w:hAnsi="Courier New" w:cs="Courier New"/>
        </w:rPr>
      </w:pPr>
    </w:p>
    <w:p w14:paraId="2CB9969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6D1F54A" w14:textId="77777777" w:rsidR="00441623" w:rsidRPr="00FE7188" w:rsidRDefault="00441623" w:rsidP="00441623">
      <w:pPr>
        <w:rPr>
          <w:rFonts w:ascii="Courier New" w:hAnsi="Courier New" w:cs="Courier New"/>
        </w:rPr>
      </w:pPr>
      <w:r w:rsidRPr="00FE7188">
        <w:rPr>
          <w:rFonts w:ascii="Courier New" w:hAnsi="Courier New" w:cs="Courier New"/>
        </w:rPr>
        <w:t>(A little apprehensive at first.) Okay. Sure. Whatever you want, Beth.</w:t>
      </w:r>
    </w:p>
    <w:p w14:paraId="1FBC1610" w14:textId="77777777" w:rsidR="00441623" w:rsidRPr="00FE7188" w:rsidRDefault="00441623" w:rsidP="00441623">
      <w:pPr>
        <w:rPr>
          <w:rFonts w:ascii="Courier New" w:hAnsi="Courier New" w:cs="Courier New"/>
        </w:rPr>
      </w:pPr>
    </w:p>
    <w:p w14:paraId="0DA73929" w14:textId="77777777" w:rsidR="00441623" w:rsidRPr="00FE7188" w:rsidRDefault="00441623" w:rsidP="00441623">
      <w:pPr>
        <w:rPr>
          <w:rFonts w:ascii="Courier New" w:hAnsi="Courier New" w:cs="Courier New"/>
        </w:rPr>
      </w:pPr>
      <w:r w:rsidRPr="00FE7188">
        <w:rPr>
          <w:rFonts w:ascii="Courier New" w:hAnsi="Courier New" w:cs="Courier New"/>
        </w:rPr>
        <w:t>(She smiles at him and turns on the television.)</w:t>
      </w:r>
    </w:p>
    <w:p w14:paraId="63488919" w14:textId="77777777" w:rsidR="00441623" w:rsidRPr="00FE7188" w:rsidRDefault="00441623" w:rsidP="00441623">
      <w:pPr>
        <w:rPr>
          <w:rFonts w:ascii="Courier New" w:hAnsi="Courier New" w:cs="Courier New"/>
        </w:rPr>
      </w:pPr>
    </w:p>
    <w:p w14:paraId="70C06E8D"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15E1BB3" w14:textId="77777777" w:rsidR="00441623" w:rsidRPr="00FE7188" w:rsidRDefault="00441623" w:rsidP="00441623">
      <w:pPr>
        <w:rPr>
          <w:rFonts w:ascii="Courier New" w:hAnsi="Courier New" w:cs="Courier New"/>
        </w:rPr>
      </w:pPr>
      <w:r w:rsidRPr="00FE7188">
        <w:rPr>
          <w:rFonts w:ascii="Courier New" w:hAnsi="Courier New" w:cs="Courier New"/>
        </w:rPr>
        <w:t>I'm glad we're doing this, Evan. (And we are god damn doing this.) We should make popcorn!</w:t>
      </w:r>
    </w:p>
    <w:p w14:paraId="32595AE6" w14:textId="77777777" w:rsidR="00441623" w:rsidRPr="00FE7188" w:rsidRDefault="00441623" w:rsidP="00441623">
      <w:pPr>
        <w:rPr>
          <w:rFonts w:ascii="Courier New" w:hAnsi="Courier New" w:cs="Courier New"/>
        </w:rPr>
      </w:pPr>
    </w:p>
    <w:p w14:paraId="2900FE3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625B44A" w14:textId="77777777" w:rsidR="00441623" w:rsidRPr="00FE7188" w:rsidRDefault="00441623" w:rsidP="00441623">
      <w:pPr>
        <w:rPr>
          <w:rFonts w:ascii="Courier New" w:hAnsi="Courier New" w:cs="Courier New"/>
        </w:rPr>
      </w:pPr>
      <w:r w:rsidRPr="00FE7188">
        <w:rPr>
          <w:rFonts w:ascii="Courier New" w:hAnsi="Courier New" w:cs="Courier New"/>
        </w:rPr>
        <w:t>Right.</w:t>
      </w:r>
    </w:p>
    <w:p w14:paraId="0F823DB9" w14:textId="77777777" w:rsidR="00441623" w:rsidRPr="00FE7188" w:rsidRDefault="00441623" w:rsidP="00441623">
      <w:pPr>
        <w:rPr>
          <w:rFonts w:ascii="Courier New" w:hAnsi="Courier New" w:cs="Courier New"/>
        </w:rPr>
      </w:pPr>
    </w:p>
    <w:p w14:paraId="1286969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04BAAB2" w14:textId="77777777" w:rsidR="00441623" w:rsidRPr="00FE7188" w:rsidRDefault="00441623" w:rsidP="00441623">
      <w:pPr>
        <w:rPr>
          <w:rFonts w:ascii="Courier New" w:hAnsi="Courier New" w:cs="Courier New"/>
        </w:rPr>
      </w:pPr>
      <w:r w:rsidRPr="00FE7188">
        <w:rPr>
          <w:rFonts w:ascii="Courier New" w:hAnsi="Courier New" w:cs="Courier New"/>
        </w:rPr>
        <w:t>This is going to be good.</w:t>
      </w:r>
    </w:p>
    <w:p w14:paraId="01E03CF8" w14:textId="77777777" w:rsidR="00441623" w:rsidRPr="00FE7188" w:rsidRDefault="00441623" w:rsidP="00441623">
      <w:pPr>
        <w:rPr>
          <w:rFonts w:ascii="Courier New" w:hAnsi="Courier New" w:cs="Courier New"/>
        </w:rPr>
      </w:pPr>
    </w:p>
    <w:p w14:paraId="128FA27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B580400" w14:textId="77777777" w:rsidR="00441623" w:rsidRPr="00FE7188" w:rsidRDefault="00441623" w:rsidP="00441623">
      <w:pPr>
        <w:rPr>
          <w:rFonts w:ascii="Courier New" w:hAnsi="Courier New" w:cs="Courier New"/>
        </w:rPr>
      </w:pPr>
      <w:r w:rsidRPr="00FE7188">
        <w:rPr>
          <w:rFonts w:ascii="Courier New" w:hAnsi="Courier New" w:cs="Courier New"/>
        </w:rPr>
        <w:t>Yeah.</w:t>
      </w:r>
    </w:p>
    <w:p w14:paraId="6A9E45E5" w14:textId="77777777" w:rsidR="00441623" w:rsidRPr="00FE7188" w:rsidRDefault="00441623" w:rsidP="00441623">
      <w:pPr>
        <w:rPr>
          <w:rFonts w:ascii="Courier New" w:hAnsi="Courier New" w:cs="Courier New"/>
        </w:rPr>
      </w:pPr>
    </w:p>
    <w:p w14:paraId="54EC507C" w14:textId="17E5D838" w:rsidR="00441623" w:rsidRPr="00FE7188" w:rsidRDefault="00441623" w:rsidP="00441623">
      <w:pPr>
        <w:rPr>
          <w:rFonts w:ascii="Courier New" w:hAnsi="Courier New" w:cs="Courier New"/>
        </w:rPr>
      </w:pPr>
      <w:r w:rsidRPr="00FE7188">
        <w:rPr>
          <w:rFonts w:ascii="Courier New" w:hAnsi="Courier New" w:cs="Courier New"/>
        </w:rPr>
        <w:t xml:space="preserve">(As the </w:t>
      </w:r>
      <w:r w:rsidR="000435D8">
        <w:rPr>
          <w:rFonts w:ascii="Courier New" w:hAnsi="Courier New" w:cs="Courier New"/>
        </w:rPr>
        <w:t>lights dim, Evan cannot help</w:t>
      </w:r>
      <w:r w:rsidRPr="00FE7188">
        <w:rPr>
          <w:rFonts w:ascii="Courier New" w:hAnsi="Courier New" w:cs="Courier New"/>
        </w:rPr>
        <w:t xml:space="preserve"> glancing at the closed laptop. Sometimes he touches it and strokes it. There are some background noises of television tracks and pop</w:t>
      </w:r>
      <w:r w:rsidR="006E6938">
        <w:rPr>
          <w:rFonts w:ascii="Courier New" w:hAnsi="Courier New" w:cs="Courier New"/>
        </w:rPr>
        <w:t>corn popping. Finally, Beth falls</w:t>
      </w:r>
      <w:r w:rsidRPr="00FE7188">
        <w:rPr>
          <w:rFonts w:ascii="Courier New" w:hAnsi="Courier New" w:cs="Courier New"/>
        </w:rPr>
        <w:t xml:space="preserve"> asleep on the couch. Evan notices, grabs his laptop and opens it. He smiles at the screen.)</w:t>
      </w:r>
    </w:p>
    <w:p w14:paraId="08D88D47" w14:textId="77777777" w:rsidR="00441623" w:rsidRPr="00FE7188" w:rsidRDefault="00441623" w:rsidP="00441623">
      <w:pPr>
        <w:rPr>
          <w:rFonts w:ascii="Courier New" w:hAnsi="Courier New" w:cs="Courier New"/>
        </w:rPr>
      </w:pPr>
    </w:p>
    <w:p w14:paraId="76B0834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CAA2F1C" w14:textId="77777777" w:rsidR="00441623" w:rsidRPr="00FE7188" w:rsidRDefault="00441623" w:rsidP="00441623">
      <w:pPr>
        <w:rPr>
          <w:rFonts w:ascii="Courier New" w:hAnsi="Courier New" w:cs="Courier New"/>
        </w:rPr>
      </w:pPr>
      <w:r w:rsidRPr="00FE7188">
        <w:rPr>
          <w:rFonts w:ascii="Courier New" w:hAnsi="Courier New" w:cs="Courier New"/>
        </w:rPr>
        <w:t>Don't worry. I'm back.</w:t>
      </w:r>
    </w:p>
    <w:p w14:paraId="57DE350A" w14:textId="77777777" w:rsidR="00441623" w:rsidRPr="00FE7188" w:rsidRDefault="00441623" w:rsidP="00441623">
      <w:pPr>
        <w:rPr>
          <w:rFonts w:ascii="Courier New" w:hAnsi="Courier New" w:cs="Courier New"/>
        </w:rPr>
      </w:pPr>
    </w:p>
    <w:p w14:paraId="02A5A1D2" w14:textId="58C9CBCB" w:rsidR="00441623" w:rsidRPr="00FE7188" w:rsidRDefault="00441623" w:rsidP="00441623">
      <w:pPr>
        <w:rPr>
          <w:rFonts w:ascii="Courier New" w:hAnsi="Courier New" w:cs="Courier New"/>
        </w:rPr>
      </w:pPr>
      <w:r w:rsidRPr="00FE7188">
        <w:rPr>
          <w:rFonts w:ascii="Courier New" w:hAnsi="Courier New" w:cs="Courier New"/>
        </w:rPr>
        <w:t>(He looks through various pictures of them. He turns on some music of Olivia's, but instead of coming out of the computer, it comes out from the bathroom. Evan stands up and looks around. 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273D98F5" w14:textId="77777777" w:rsidR="00441623" w:rsidRPr="00FE7188" w:rsidRDefault="00441623" w:rsidP="00441623">
      <w:pPr>
        <w:rPr>
          <w:rFonts w:ascii="Courier New" w:hAnsi="Courier New" w:cs="Courier New"/>
        </w:rPr>
      </w:pPr>
    </w:p>
    <w:p w14:paraId="0121B42B" w14:textId="77777777" w:rsidR="00441623" w:rsidRPr="00FE7188" w:rsidRDefault="00441623" w:rsidP="00441623">
      <w:pPr>
        <w:rPr>
          <w:rFonts w:ascii="Courier New" w:hAnsi="Courier New" w:cs="Courier New"/>
        </w:rPr>
      </w:pPr>
      <w:r w:rsidRPr="00FE7188">
        <w:rPr>
          <w:rFonts w:ascii="Courier New" w:hAnsi="Courier New" w:cs="Courier New"/>
        </w:rPr>
        <w:t xml:space="preserve">MALE FIGURE: </w:t>
      </w:r>
    </w:p>
    <w:p w14:paraId="050992D7" w14:textId="77777777" w:rsidR="00441623" w:rsidRPr="00FE7188" w:rsidRDefault="00441623" w:rsidP="00441623">
      <w:pPr>
        <w:rPr>
          <w:rFonts w:ascii="Courier New" w:hAnsi="Courier New" w:cs="Courier New"/>
        </w:rPr>
      </w:pPr>
      <w:r w:rsidRPr="00FE7188">
        <w:rPr>
          <w:rFonts w:ascii="Courier New" w:hAnsi="Courier New" w:cs="Courier New"/>
        </w:rPr>
        <w:t>You're so lovely. Let me soap you. How did you get so lovely?</w:t>
      </w:r>
    </w:p>
    <w:p w14:paraId="5B5304F1" w14:textId="77777777" w:rsidR="00441623" w:rsidRPr="00FE7188" w:rsidRDefault="00441623" w:rsidP="00441623">
      <w:pPr>
        <w:rPr>
          <w:rFonts w:ascii="Courier New" w:hAnsi="Courier New" w:cs="Courier New"/>
        </w:rPr>
      </w:pPr>
    </w:p>
    <w:p w14:paraId="1AF177CA"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3C8D39A1" w14:textId="77777777" w:rsidR="00441623" w:rsidRPr="00FE7188" w:rsidRDefault="00441623" w:rsidP="00441623">
      <w:pPr>
        <w:rPr>
          <w:rFonts w:ascii="Courier New" w:hAnsi="Courier New" w:cs="Courier New"/>
        </w:rPr>
      </w:pPr>
      <w:r w:rsidRPr="00FE7188">
        <w:rPr>
          <w:rFonts w:ascii="Courier New" w:hAnsi="Courier New" w:cs="Courier New"/>
        </w:rPr>
        <w:t xml:space="preserve">It took a lot of hard work and dedication. No dithering around here. </w:t>
      </w:r>
    </w:p>
    <w:p w14:paraId="10E8A6A4" w14:textId="77777777" w:rsidR="00441623" w:rsidRPr="00FE7188" w:rsidRDefault="00441623" w:rsidP="00441623">
      <w:pPr>
        <w:rPr>
          <w:rFonts w:ascii="Courier New" w:hAnsi="Courier New" w:cs="Courier New"/>
        </w:rPr>
      </w:pPr>
    </w:p>
    <w:p w14:paraId="484D8A30"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61BB3E82" w14:textId="77777777" w:rsidR="00441623" w:rsidRPr="00FE7188" w:rsidRDefault="00441623" w:rsidP="00441623">
      <w:pPr>
        <w:rPr>
          <w:rFonts w:ascii="Courier New" w:hAnsi="Courier New" w:cs="Courier New"/>
        </w:rPr>
      </w:pPr>
      <w:r w:rsidRPr="00FE7188">
        <w:rPr>
          <w:rFonts w:ascii="Courier New" w:hAnsi="Courier New" w:cs="Courier New"/>
        </w:rPr>
        <w:t>I love being with you like this. Nothing between us. Everything washed off. No makeup, no costumes. You're just you.</w:t>
      </w:r>
    </w:p>
    <w:p w14:paraId="6759F0B8" w14:textId="77777777" w:rsidR="00441623" w:rsidRPr="00FE7188" w:rsidRDefault="00441623" w:rsidP="00441623">
      <w:pPr>
        <w:rPr>
          <w:rFonts w:ascii="Courier New" w:hAnsi="Courier New" w:cs="Courier New"/>
        </w:rPr>
      </w:pPr>
    </w:p>
    <w:p w14:paraId="0074A77A"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1649A4A0" w14:textId="77777777" w:rsidR="00441623" w:rsidRPr="00FE7188" w:rsidRDefault="00441623" w:rsidP="00441623">
      <w:pPr>
        <w:rPr>
          <w:rFonts w:ascii="Courier New" w:hAnsi="Courier New" w:cs="Courier New"/>
        </w:rPr>
      </w:pPr>
      <w:r w:rsidRPr="00FE7188">
        <w:rPr>
          <w:rFonts w:ascii="Courier New" w:hAnsi="Courier New" w:cs="Courier New"/>
        </w:rPr>
        <w:t>I don't even know who I am anymore.</w:t>
      </w:r>
    </w:p>
    <w:p w14:paraId="223D5589" w14:textId="77777777" w:rsidR="00441623" w:rsidRPr="00FE7188" w:rsidRDefault="00441623" w:rsidP="00441623">
      <w:pPr>
        <w:rPr>
          <w:rFonts w:ascii="Courier New" w:hAnsi="Courier New" w:cs="Courier New"/>
        </w:rPr>
      </w:pPr>
    </w:p>
    <w:p w14:paraId="26072BB8"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7C2503D9" w14:textId="77777777" w:rsidR="00441623" w:rsidRPr="00FE7188" w:rsidRDefault="00441623" w:rsidP="00441623">
      <w:pPr>
        <w:rPr>
          <w:rFonts w:ascii="Courier New" w:hAnsi="Courier New" w:cs="Courier New"/>
        </w:rPr>
      </w:pPr>
      <w:r w:rsidRPr="00FE7188">
        <w:rPr>
          <w:rFonts w:ascii="Courier New" w:hAnsi="Courier New" w:cs="Courier New"/>
        </w:rPr>
        <w:t>You're just you. I love you.</w:t>
      </w:r>
    </w:p>
    <w:p w14:paraId="3311A7C3" w14:textId="77777777" w:rsidR="00441623" w:rsidRPr="00FE7188" w:rsidRDefault="00441623" w:rsidP="00441623">
      <w:pPr>
        <w:rPr>
          <w:rFonts w:ascii="Courier New" w:hAnsi="Courier New" w:cs="Courier New"/>
        </w:rPr>
      </w:pPr>
    </w:p>
    <w:p w14:paraId="475DB2BD" w14:textId="77777777" w:rsidR="00441623" w:rsidRPr="00FE7188" w:rsidRDefault="00441623" w:rsidP="00441623">
      <w:pPr>
        <w:rPr>
          <w:rFonts w:ascii="Courier New" w:hAnsi="Courier New" w:cs="Courier New"/>
        </w:rPr>
      </w:pPr>
      <w:r w:rsidRPr="00FE7188">
        <w:rPr>
          <w:rFonts w:ascii="Courier New" w:hAnsi="Courier New" w:cs="Courier New"/>
        </w:rPr>
        <w:t>FEMALE:</w:t>
      </w:r>
    </w:p>
    <w:p w14:paraId="709EE0C3" w14:textId="77777777" w:rsidR="00441623" w:rsidRPr="00FE7188" w:rsidRDefault="00441623" w:rsidP="00441623">
      <w:pPr>
        <w:rPr>
          <w:rFonts w:ascii="Courier New" w:hAnsi="Courier New" w:cs="Courier New"/>
        </w:rPr>
      </w:pPr>
      <w:r w:rsidRPr="00FE7188">
        <w:rPr>
          <w:rFonts w:ascii="Courier New" w:hAnsi="Courier New" w:cs="Courier New"/>
        </w:rPr>
        <w:t>I love you, too.</w:t>
      </w:r>
    </w:p>
    <w:p w14:paraId="1A218C75" w14:textId="77777777" w:rsidR="00441623" w:rsidRPr="00FE7188" w:rsidRDefault="00441623" w:rsidP="00441623">
      <w:pPr>
        <w:rPr>
          <w:rFonts w:ascii="Courier New" w:hAnsi="Courier New" w:cs="Courier New"/>
        </w:rPr>
      </w:pPr>
    </w:p>
    <w:p w14:paraId="303537C0" w14:textId="4201D65A" w:rsidR="00441623" w:rsidRPr="00FE7188" w:rsidRDefault="00441623" w:rsidP="00441623">
      <w:pPr>
        <w:rPr>
          <w:rFonts w:ascii="Courier New" w:hAnsi="Courier New" w:cs="Courier New"/>
        </w:rPr>
      </w:pPr>
      <w:r w:rsidRPr="00FE7188">
        <w:rPr>
          <w:rFonts w:ascii="Courier New" w:hAnsi="Courier New" w:cs="Courier New"/>
        </w:rPr>
        <w:t>(</w:t>
      </w:r>
      <w:r w:rsidR="006E6938">
        <w:rPr>
          <w:rFonts w:ascii="Courier New" w:hAnsi="Courier New" w:cs="Courier New"/>
        </w:rPr>
        <w:t>They begin</w:t>
      </w:r>
      <w:r w:rsidRPr="00FE7188">
        <w:rPr>
          <w:rFonts w:ascii="Courier New" w:hAnsi="Courier New" w:cs="Courier New"/>
        </w:rPr>
        <w:t xml:space="preserve"> kissing more aggressively.)</w:t>
      </w:r>
    </w:p>
    <w:p w14:paraId="04A898A5" w14:textId="77777777" w:rsidR="00441623" w:rsidRPr="00FE7188" w:rsidRDefault="00441623" w:rsidP="00441623">
      <w:pPr>
        <w:rPr>
          <w:rFonts w:ascii="Courier New" w:hAnsi="Courier New" w:cs="Courier New"/>
        </w:rPr>
      </w:pPr>
    </w:p>
    <w:p w14:paraId="52F4A7E4" w14:textId="77777777" w:rsidR="00441623" w:rsidRPr="00FE7188" w:rsidRDefault="00441623" w:rsidP="00441623">
      <w:pPr>
        <w:rPr>
          <w:rFonts w:ascii="Courier New" w:hAnsi="Courier New" w:cs="Courier New"/>
        </w:rPr>
      </w:pPr>
      <w:r w:rsidRPr="00FE7188">
        <w:rPr>
          <w:rFonts w:ascii="Courier New" w:hAnsi="Courier New" w:cs="Courier New"/>
        </w:rPr>
        <w:t>FEMALE:</w:t>
      </w:r>
    </w:p>
    <w:p w14:paraId="0ED9A747" w14:textId="77777777" w:rsidR="00441623" w:rsidRPr="00FE7188" w:rsidRDefault="00441623" w:rsidP="00441623">
      <w:pPr>
        <w:rPr>
          <w:rFonts w:ascii="Courier New" w:hAnsi="Courier New" w:cs="Courier New"/>
        </w:rPr>
      </w:pPr>
      <w:r w:rsidRPr="00FE7188">
        <w:rPr>
          <w:rFonts w:ascii="Courier New" w:hAnsi="Courier New" w:cs="Courier New"/>
        </w:rPr>
        <w:t xml:space="preserve">When I was little, I loved watching my mom put her makeup on. She called it making her face. Sometimes she put makeup on me, too. But once we were at the beach, it was hot, and her makeup started to melt. She used surgical makeup. A lot of it. And it started sliding off her face, like ice cream dripping down. It was horrible. I dream about it still. My face sliding off. And nothing underneath the makeup but a dark hole. </w:t>
      </w:r>
    </w:p>
    <w:p w14:paraId="4EF31347" w14:textId="77777777" w:rsidR="00441623" w:rsidRPr="00FE7188" w:rsidRDefault="00441623" w:rsidP="00441623">
      <w:pPr>
        <w:rPr>
          <w:rFonts w:ascii="Courier New" w:hAnsi="Courier New" w:cs="Courier New"/>
        </w:rPr>
      </w:pPr>
    </w:p>
    <w:p w14:paraId="5E376561"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0E392B3C" w14:textId="77777777" w:rsidR="00441623" w:rsidRPr="00FE7188" w:rsidRDefault="00441623" w:rsidP="00441623">
      <w:pPr>
        <w:rPr>
          <w:rFonts w:ascii="Courier New" w:hAnsi="Courier New" w:cs="Courier New"/>
        </w:rPr>
      </w:pPr>
      <w:r w:rsidRPr="00FE7188">
        <w:rPr>
          <w:rFonts w:ascii="Courier New" w:hAnsi="Courier New" w:cs="Courier New"/>
        </w:rPr>
        <w:t>Your face is not going to slide off. Your face is beautiful. I'd lick your face if it were ice cream.</w:t>
      </w:r>
    </w:p>
    <w:p w14:paraId="423C4CFA" w14:textId="77777777" w:rsidR="00441623" w:rsidRPr="00FE7188" w:rsidRDefault="00441623" w:rsidP="00441623">
      <w:pPr>
        <w:rPr>
          <w:rFonts w:ascii="Courier New" w:hAnsi="Courier New" w:cs="Courier New"/>
        </w:rPr>
      </w:pPr>
    </w:p>
    <w:p w14:paraId="1E61E4CB"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2C930EA6" w14:textId="77777777" w:rsidR="00441623" w:rsidRPr="00FE7188" w:rsidRDefault="00441623" w:rsidP="00441623">
      <w:pPr>
        <w:rPr>
          <w:rFonts w:ascii="Courier New" w:hAnsi="Courier New" w:cs="Courier New"/>
        </w:rPr>
      </w:pPr>
      <w:r w:rsidRPr="00FE7188">
        <w:rPr>
          <w:rFonts w:ascii="Courier New" w:hAnsi="Courier New" w:cs="Courier New"/>
        </w:rPr>
        <w:t>Oh! Stop that.</w:t>
      </w:r>
    </w:p>
    <w:p w14:paraId="20A5B40C" w14:textId="77777777" w:rsidR="00441623" w:rsidRPr="00FE7188" w:rsidRDefault="00441623" w:rsidP="00441623">
      <w:pPr>
        <w:rPr>
          <w:rFonts w:ascii="Courier New" w:hAnsi="Courier New" w:cs="Courier New"/>
        </w:rPr>
      </w:pPr>
    </w:p>
    <w:p w14:paraId="0FF8FD9D"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5E262DED" w14:textId="77777777" w:rsidR="00441623" w:rsidRPr="00FE7188" w:rsidRDefault="00441623" w:rsidP="00441623">
      <w:pPr>
        <w:rPr>
          <w:rFonts w:ascii="Courier New" w:hAnsi="Courier New" w:cs="Courier New"/>
        </w:rPr>
      </w:pPr>
      <w:r w:rsidRPr="00FE7188">
        <w:rPr>
          <w:rFonts w:ascii="Courier New" w:hAnsi="Courier New" w:cs="Courier New"/>
        </w:rPr>
        <w:t xml:space="preserve">What flavor ice cream would you be? Something sweet, but tangy. </w:t>
      </w:r>
    </w:p>
    <w:p w14:paraId="79BCB848" w14:textId="77777777" w:rsidR="00441623" w:rsidRPr="00FE7188" w:rsidRDefault="00441623" w:rsidP="00441623">
      <w:pPr>
        <w:rPr>
          <w:rFonts w:ascii="Courier New" w:hAnsi="Courier New" w:cs="Courier New"/>
        </w:rPr>
      </w:pPr>
    </w:p>
    <w:p w14:paraId="57F6A488"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2C12D158" w14:textId="77777777" w:rsidR="00441623" w:rsidRPr="00FE7188" w:rsidRDefault="00441623" w:rsidP="00441623">
      <w:pPr>
        <w:rPr>
          <w:rFonts w:ascii="Courier New" w:hAnsi="Courier New" w:cs="Courier New"/>
        </w:rPr>
      </w:pPr>
      <w:r w:rsidRPr="00FE7188">
        <w:rPr>
          <w:rFonts w:ascii="Courier New" w:hAnsi="Courier New" w:cs="Courier New"/>
        </w:rPr>
        <w:t>Mango?</w:t>
      </w:r>
    </w:p>
    <w:p w14:paraId="68F5F1EF" w14:textId="77777777" w:rsidR="00441623" w:rsidRPr="00FE7188" w:rsidRDefault="00441623" w:rsidP="00441623">
      <w:pPr>
        <w:rPr>
          <w:rFonts w:ascii="Courier New" w:hAnsi="Courier New" w:cs="Courier New"/>
        </w:rPr>
      </w:pPr>
    </w:p>
    <w:p w14:paraId="3E4F5D47"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05BA4583" w14:textId="77777777" w:rsidR="00441623" w:rsidRPr="00FE7188" w:rsidRDefault="00441623" w:rsidP="00441623">
      <w:pPr>
        <w:rPr>
          <w:rFonts w:ascii="Courier New" w:hAnsi="Courier New" w:cs="Courier New"/>
        </w:rPr>
      </w:pPr>
      <w:r w:rsidRPr="00FE7188">
        <w:rPr>
          <w:rFonts w:ascii="Courier New" w:hAnsi="Courier New" w:cs="Courier New"/>
        </w:rPr>
        <w:t xml:space="preserve">Passion fruit. </w:t>
      </w:r>
    </w:p>
    <w:p w14:paraId="56096876" w14:textId="77777777" w:rsidR="00441623" w:rsidRPr="00FE7188" w:rsidRDefault="00441623" w:rsidP="00441623">
      <w:pPr>
        <w:rPr>
          <w:rFonts w:ascii="Courier New" w:hAnsi="Courier New" w:cs="Courier New"/>
        </w:rPr>
      </w:pPr>
    </w:p>
    <w:p w14:paraId="41F967B6"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180C79BA" w14:textId="77777777" w:rsidR="00441623" w:rsidRPr="00FE7188" w:rsidRDefault="00441623" w:rsidP="00441623">
      <w:pPr>
        <w:rPr>
          <w:rFonts w:ascii="Courier New" w:hAnsi="Courier New" w:cs="Courier New"/>
        </w:rPr>
      </w:pPr>
      <w:r w:rsidRPr="00FE7188">
        <w:rPr>
          <w:rFonts w:ascii="Courier New" w:hAnsi="Courier New" w:cs="Courier New"/>
        </w:rPr>
        <w:t>You'd be pistachio. Or pecan. Something nutty.</w:t>
      </w:r>
    </w:p>
    <w:p w14:paraId="31A6886C" w14:textId="77777777" w:rsidR="00441623" w:rsidRPr="00FE7188" w:rsidRDefault="00441623" w:rsidP="00441623">
      <w:pPr>
        <w:rPr>
          <w:rFonts w:ascii="Courier New" w:hAnsi="Courier New" w:cs="Courier New"/>
        </w:rPr>
      </w:pPr>
    </w:p>
    <w:p w14:paraId="5CCC6562"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285A4BC0" w14:textId="77777777" w:rsidR="00441623" w:rsidRPr="00FE7188" w:rsidRDefault="00441623" w:rsidP="00441623">
      <w:pPr>
        <w:rPr>
          <w:rFonts w:ascii="Courier New" w:hAnsi="Courier New" w:cs="Courier New"/>
        </w:rPr>
      </w:pPr>
      <w:r w:rsidRPr="00FE7188">
        <w:rPr>
          <w:rFonts w:ascii="Courier New" w:hAnsi="Courier New" w:cs="Courier New"/>
        </w:rPr>
        <w:t xml:space="preserve">Hmmm. </w:t>
      </w:r>
    </w:p>
    <w:p w14:paraId="2B18D4DA" w14:textId="77777777" w:rsidR="00441623" w:rsidRPr="00FE7188" w:rsidRDefault="00441623" w:rsidP="00441623">
      <w:pPr>
        <w:rPr>
          <w:rFonts w:ascii="Courier New" w:hAnsi="Courier New" w:cs="Courier New"/>
        </w:rPr>
      </w:pPr>
    </w:p>
    <w:p w14:paraId="72AA6956" w14:textId="77777777" w:rsidR="00441623" w:rsidRPr="00FE7188" w:rsidRDefault="00441623" w:rsidP="00441623">
      <w:pPr>
        <w:rPr>
          <w:rFonts w:ascii="Courier New" w:hAnsi="Courier New" w:cs="Courier New"/>
        </w:rPr>
      </w:pPr>
      <w:r w:rsidRPr="00FE7188">
        <w:rPr>
          <w:rFonts w:ascii="Courier New" w:hAnsi="Courier New" w:cs="Courier New"/>
        </w:rPr>
        <w:t>(He gets on his knees to kiss her, then works his way back up.)</w:t>
      </w:r>
    </w:p>
    <w:p w14:paraId="0E9806A6" w14:textId="77777777" w:rsidR="00441623" w:rsidRPr="00FE7188" w:rsidRDefault="00441623" w:rsidP="00441623">
      <w:pPr>
        <w:rPr>
          <w:rFonts w:ascii="Courier New" w:hAnsi="Courier New" w:cs="Courier New"/>
        </w:rPr>
      </w:pPr>
    </w:p>
    <w:p w14:paraId="7943D243"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39E64AE1" w14:textId="77777777" w:rsidR="00441623" w:rsidRPr="00FE7188" w:rsidRDefault="00441623" w:rsidP="00441623">
      <w:pPr>
        <w:rPr>
          <w:rFonts w:ascii="Courier New" w:hAnsi="Courier New" w:cs="Courier New"/>
        </w:rPr>
      </w:pPr>
      <w:r w:rsidRPr="00FE7188">
        <w:rPr>
          <w:rFonts w:ascii="Courier New" w:hAnsi="Courier New" w:cs="Courier New"/>
        </w:rPr>
        <w:t xml:space="preserve">I can't get enough of you. </w:t>
      </w:r>
    </w:p>
    <w:p w14:paraId="52D35B00" w14:textId="77777777" w:rsidR="00441623" w:rsidRPr="00FE7188" w:rsidRDefault="00441623" w:rsidP="00441623">
      <w:pPr>
        <w:rPr>
          <w:rFonts w:ascii="Courier New" w:hAnsi="Courier New" w:cs="Courier New"/>
        </w:rPr>
      </w:pPr>
    </w:p>
    <w:p w14:paraId="1156F0DC"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4F62E3F0" w14:textId="77777777" w:rsidR="00441623" w:rsidRPr="00FE7188" w:rsidRDefault="00441623" w:rsidP="00441623">
      <w:pPr>
        <w:rPr>
          <w:rFonts w:ascii="Courier New" w:hAnsi="Courier New" w:cs="Courier New"/>
        </w:rPr>
      </w:pPr>
      <w:r w:rsidRPr="00FE7188">
        <w:rPr>
          <w:rFonts w:ascii="Courier New" w:hAnsi="Courier New" w:cs="Courier New"/>
        </w:rPr>
        <w:t>Come inside me.</w:t>
      </w:r>
    </w:p>
    <w:p w14:paraId="1FCF5AFC" w14:textId="77777777" w:rsidR="00441623" w:rsidRPr="00FE7188" w:rsidRDefault="00441623" w:rsidP="00441623">
      <w:pPr>
        <w:rPr>
          <w:rFonts w:ascii="Courier New" w:hAnsi="Courier New" w:cs="Courier New"/>
        </w:rPr>
      </w:pPr>
    </w:p>
    <w:p w14:paraId="70E2457E" w14:textId="77777777" w:rsidR="00441623" w:rsidRPr="00FE7188" w:rsidRDefault="00441623" w:rsidP="00441623">
      <w:pPr>
        <w:rPr>
          <w:rFonts w:ascii="Courier New" w:hAnsi="Courier New" w:cs="Courier New"/>
        </w:rPr>
      </w:pPr>
      <w:r w:rsidRPr="00FE7188">
        <w:rPr>
          <w:rFonts w:ascii="Courier New" w:hAnsi="Courier New" w:cs="Courier New"/>
        </w:rPr>
        <w:t>(Sloppy shower sex ensues.)</w:t>
      </w:r>
    </w:p>
    <w:p w14:paraId="3390EBB5" w14:textId="77777777" w:rsidR="00441623" w:rsidRPr="00FE7188" w:rsidRDefault="00441623" w:rsidP="00441623">
      <w:pPr>
        <w:rPr>
          <w:rFonts w:ascii="Courier New" w:hAnsi="Courier New" w:cs="Courier New"/>
        </w:rPr>
      </w:pPr>
    </w:p>
    <w:p w14:paraId="59AF5F2F"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37E38583" w14:textId="77777777" w:rsidR="00441623" w:rsidRPr="00FE7188" w:rsidRDefault="00441623" w:rsidP="00441623">
      <w:pPr>
        <w:rPr>
          <w:rFonts w:ascii="Courier New" w:hAnsi="Courier New" w:cs="Courier New"/>
        </w:rPr>
      </w:pPr>
      <w:r w:rsidRPr="00FE7188">
        <w:rPr>
          <w:rFonts w:ascii="Courier New" w:hAnsi="Courier New" w:cs="Courier New"/>
        </w:rPr>
        <w:t>I want to stay like this forever.</w:t>
      </w:r>
    </w:p>
    <w:p w14:paraId="2E85BA99" w14:textId="77777777" w:rsidR="00441623" w:rsidRPr="00FE7188" w:rsidRDefault="00441623" w:rsidP="00441623">
      <w:pPr>
        <w:rPr>
          <w:rFonts w:ascii="Courier New" w:hAnsi="Courier New" w:cs="Courier New"/>
        </w:rPr>
      </w:pPr>
    </w:p>
    <w:p w14:paraId="5B544869"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4B6AD343" w14:textId="77777777" w:rsidR="00441623" w:rsidRPr="00FE7188" w:rsidRDefault="00441623" w:rsidP="00441623">
      <w:pPr>
        <w:rPr>
          <w:rFonts w:ascii="Courier New" w:hAnsi="Courier New" w:cs="Courier New"/>
        </w:rPr>
      </w:pPr>
      <w:r w:rsidRPr="00FE7188">
        <w:rPr>
          <w:rFonts w:ascii="Courier New" w:hAnsi="Courier New" w:cs="Courier New"/>
        </w:rPr>
        <w:t>(Something changes in her voice.)</w:t>
      </w:r>
    </w:p>
    <w:p w14:paraId="5C37997D" w14:textId="77777777" w:rsidR="00441623" w:rsidRPr="00FE7188" w:rsidRDefault="00441623" w:rsidP="00441623">
      <w:pPr>
        <w:rPr>
          <w:rFonts w:ascii="Courier New" w:hAnsi="Courier New" w:cs="Courier New"/>
        </w:rPr>
      </w:pPr>
      <w:r w:rsidRPr="00FE7188">
        <w:rPr>
          <w:rFonts w:ascii="Courier New" w:hAnsi="Courier New" w:cs="Courier New"/>
        </w:rPr>
        <w:t>You can't. You have to go back to where you belong.</w:t>
      </w:r>
    </w:p>
    <w:p w14:paraId="5C083CAE" w14:textId="77777777" w:rsidR="00441623" w:rsidRPr="00FE7188" w:rsidRDefault="00441623" w:rsidP="00441623">
      <w:pPr>
        <w:rPr>
          <w:rFonts w:ascii="Courier New" w:hAnsi="Courier New" w:cs="Courier New"/>
        </w:rPr>
      </w:pPr>
    </w:p>
    <w:p w14:paraId="430CCB1C" w14:textId="77777777" w:rsidR="00441623" w:rsidRPr="00FE7188" w:rsidRDefault="00441623" w:rsidP="00441623">
      <w:pPr>
        <w:rPr>
          <w:rFonts w:ascii="Courier New" w:hAnsi="Courier New" w:cs="Courier New"/>
        </w:rPr>
      </w:pPr>
      <w:r w:rsidRPr="00FE7188">
        <w:rPr>
          <w:rFonts w:ascii="Courier New" w:hAnsi="Courier New" w:cs="Courier New"/>
        </w:rPr>
        <w:t>(A beat.)</w:t>
      </w:r>
    </w:p>
    <w:p w14:paraId="5CD8BA3A" w14:textId="77777777" w:rsidR="00441623" w:rsidRPr="00FE7188" w:rsidRDefault="00441623" w:rsidP="00441623">
      <w:pPr>
        <w:rPr>
          <w:rFonts w:ascii="Courier New" w:hAnsi="Courier New" w:cs="Courier New"/>
        </w:rPr>
      </w:pPr>
    </w:p>
    <w:p w14:paraId="016D20BC"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528D81B8" w14:textId="77777777" w:rsidR="00441623" w:rsidRPr="00FE7188" w:rsidRDefault="00441623" w:rsidP="00441623">
      <w:pPr>
        <w:rPr>
          <w:rFonts w:ascii="Courier New" w:hAnsi="Courier New" w:cs="Courier New"/>
        </w:rPr>
      </w:pPr>
      <w:r w:rsidRPr="00FE7188">
        <w:rPr>
          <w:rFonts w:ascii="Courier New" w:hAnsi="Courier New" w:cs="Courier New"/>
        </w:rPr>
        <w:t>That doesn't belong here.</w:t>
      </w:r>
    </w:p>
    <w:p w14:paraId="19B65D3E" w14:textId="77777777" w:rsidR="00441623" w:rsidRPr="00FE7188" w:rsidRDefault="00441623" w:rsidP="00441623">
      <w:pPr>
        <w:rPr>
          <w:rFonts w:ascii="Courier New" w:hAnsi="Courier New" w:cs="Courier New"/>
        </w:rPr>
      </w:pPr>
    </w:p>
    <w:p w14:paraId="0423D9F6"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6E6D5BF3" w14:textId="77777777" w:rsidR="00441623" w:rsidRPr="00FE7188" w:rsidRDefault="00441623" w:rsidP="00441623">
      <w:pPr>
        <w:rPr>
          <w:rFonts w:ascii="Courier New" w:hAnsi="Courier New" w:cs="Courier New"/>
        </w:rPr>
      </w:pPr>
      <w:r w:rsidRPr="00FE7188">
        <w:rPr>
          <w:rFonts w:ascii="Courier New" w:hAnsi="Courier New" w:cs="Courier New"/>
        </w:rPr>
        <w:t>Neither do you.</w:t>
      </w:r>
    </w:p>
    <w:p w14:paraId="746D7235" w14:textId="77777777" w:rsidR="00441623" w:rsidRPr="00FE7188" w:rsidRDefault="00441623" w:rsidP="00441623">
      <w:pPr>
        <w:rPr>
          <w:rFonts w:ascii="Courier New" w:hAnsi="Courier New" w:cs="Courier New"/>
        </w:rPr>
      </w:pPr>
    </w:p>
    <w:p w14:paraId="25C3620D"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53955DDE" w14:textId="77777777" w:rsidR="00441623" w:rsidRPr="00FE7188" w:rsidRDefault="00441623" w:rsidP="00441623">
      <w:pPr>
        <w:rPr>
          <w:rFonts w:ascii="Courier New" w:hAnsi="Courier New" w:cs="Courier New"/>
        </w:rPr>
      </w:pPr>
      <w:r w:rsidRPr="00FE7188">
        <w:rPr>
          <w:rFonts w:ascii="Courier New" w:hAnsi="Courier New" w:cs="Courier New"/>
        </w:rPr>
        <w:t>Don't talk. No more talking. Just touching. Just feeling.</w:t>
      </w:r>
    </w:p>
    <w:p w14:paraId="243F02FD" w14:textId="77777777" w:rsidR="00441623" w:rsidRPr="00FE7188" w:rsidRDefault="00441623" w:rsidP="00441623">
      <w:pPr>
        <w:rPr>
          <w:rFonts w:ascii="Courier New" w:hAnsi="Courier New" w:cs="Courier New"/>
        </w:rPr>
      </w:pPr>
    </w:p>
    <w:p w14:paraId="2062689F" w14:textId="77777777" w:rsidR="00441623" w:rsidRPr="00FE7188" w:rsidRDefault="00441623" w:rsidP="00441623">
      <w:pPr>
        <w:rPr>
          <w:rFonts w:ascii="Courier New" w:hAnsi="Courier New" w:cs="Courier New"/>
        </w:rPr>
      </w:pPr>
      <w:r w:rsidRPr="00FE7188">
        <w:rPr>
          <w:rFonts w:ascii="Courier New" w:hAnsi="Courier New" w:cs="Courier New"/>
        </w:rPr>
        <w:t>(He renews this escapade with vigor, gaining in momentum and pleasure as she becomes more and more detached.)</w:t>
      </w:r>
    </w:p>
    <w:p w14:paraId="7A5464E3" w14:textId="77777777" w:rsidR="00441623" w:rsidRPr="00FE7188" w:rsidRDefault="00441623" w:rsidP="00441623">
      <w:pPr>
        <w:rPr>
          <w:rFonts w:ascii="Courier New" w:hAnsi="Courier New" w:cs="Courier New"/>
        </w:rPr>
      </w:pPr>
    </w:p>
    <w:p w14:paraId="12AF6376"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6D87573E" w14:textId="77777777" w:rsidR="00441623" w:rsidRPr="00FE7188" w:rsidRDefault="00441623" w:rsidP="00441623">
      <w:pPr>
        <w:rPr>
          <w:rFonts w:ascii="Courier New" w:hAnsi="Courier New" w:cs="Courier New"/>
        </w:rPr>
      </w:pPr>
      <w:r w:rsidRPr="00FE7188">
        <w:rPr>
          <w:rFonts w:ascii="Courier New" w:hAnsi="Courier New" w:cs="Courier New"/>
        </w:rPr>
        <w:t>You can't stay here. There's no place for you here. No place for either of us.</w:t>
      </w:r>
    </w:p>
    <w:p w14:paraId="7C2ADA42" w14:textId="77777777" w:rsidR="00441623" w:rsidRPr="00FE7188" w:rsidRDefault="00441623" w:rsidP="00441623">
      <w:pPr>
        <w:rPr>
          <w:rFonts w:ascii="Courier New" w:hAnsi="Courier New" w:cs="Courier New"/>
        </w:rPr>
      </w:pPr>
    </w:p>
    <w:p w14:paraId="1304162F"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1ED3B476" w14:textId="77777777" w:rsidR="00441623" w:rsidRPr="00FE7188" w:rsidRDefault="00441623" w:rsidP="00441623">
      <w:pPr>
        <w:rPr>
          <w:rFonts w:ascii="Courier New" w:hAnsi="Courier New" w:cs="Courier New"/>
        </w:rPr>
      </w:pPr>
      <w:r w:rsidRPr="00FE7188">
        <w:rPr>
          <w:rFonts w:ascii="Courier New" w:hAnsi="Courier New" w:cs="Courier New"/>
        </w:rPr>
        <w:t>I don't care. I just — uhnn.</w:t>
      </w:r>
    </w:p>
    <w:p w14:paraId="3ABECCDD" w14:textId="77777777" w:rsidR="00441623" w:rsidRPr="00FE7188" w:rsidRDefault="00441623" w:rsidP="00441623">
      <w:pPr>
        <w:rPr>
          <w:rFonts w:ascii="Courier New" w:hAnsi="Courier New" w:cs="Courier New"/>
        </w:rPr>
      </w:pPr>
    </w:p>
    <w:p w14:paraId="44C60464"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7BA33C74" w14:textId="77777777" w:rsidR="00441623" w:rsidRPr="00FE7188" w:rsidRDefault="00441623" w:rsidP="00441623">
      <w:pPr>
        <w:rPr>
          <w:rFonts w:ascii="Courier New" w:hAnsi="Courier New" w:cs="Courier New"/>
        </w:rPr>
      </w:pPr>
      <w:r w:rsidRPr="00FE7188">
        <w:rPr>
          <w:rFonts w:ascii="Courier New" w:hAnsi="Courier New" w:cs="Courier New"/>
        </w:rPr>
        <w:t>They're going to find out, you know. They'll find your name in the lottery and they'll toss you out.</w:t>
      </w:r>
    </w:p>
    <w:p w14:paraId="40531CF6" w14:textId="77777777" w:rsidR="00441623" w:rsidRPr="00FE7188" w:rsidRDefault="00441623" w:rsidP="00441623">
      <w:pPr>
        <w:rPr>
          <w:rFonts w:ascii="Courier New" w:hAnsi="Courier New" w:cs="Courier New"/>
        </w:rPr>
      </w:pPr>
    </w:p>
    <w:p w14:paraId="4F8AD5B8"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1C35D135" w14:textId="77777777" w:rsidR="00441623" w:rsidRPr="00FE7188" w:rsidRDefault="00441623" w:rsidP="00441623">
      <w:pPr>
        <w:rPr>
          <w:rFonts w:ascii="Courier New" w:hAnsi="Courier New" w:cs="Courier New"/>
        </w:rPr>
      </w:pPr>
      <w:r w:rsidRPr="00FE7188">
        <w:rPr>
          <w:rFonts w:ascii="Courier New" w:hAnsi="Courier New" w:cs="Courier New"/>
        </w:rPr>
        <w:t xml:space="preserve">Oh God. Oh God. Stop talking. </w:t>
      </w:r>
    </w:p>
    <w:p w14:paraId="57A79E2B" w14:textId="77777777" w:rsidR="00441623" w:rsidRPr="00FE7188" w:rsidRDefault="00441623" w:rsidP="00441623">
      <w:pPr>
        <w:rPr>
          <w:rFonts w:ascii="Courier New" w:hAnsi="Courier New" w:cs="Courier New"/>
        </w:rPr>
      </w:pPr>
    </w:p>
    <w:p w14:paraId="546BAF23"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422AB18C" w14:textId="77777777" w:rsidR="00441623" w:rsidRPr="00FE7188" w:rsidRDefault="00441623" w:rsidP="00441623">
      <w:pPr>
        <w:rPr>
          <w:rFonts w:ascii="Courier New" w:hAnsi="Courier New" w:cs="Courier New"/>
        </w:rPr>
      </w:pPr>
      <w:r w:rsidRPr="00FE7188">
        <w:rPr>
          <w:rFonts w:ascii="Courier New" w:hAnsi="Courier New" w:cs="Courier New"/>
        </w:rPr>
        <w:t>The metronome is clicking. One two three four. One two three four. You have to count the note to the very end. There's no coda in this one. There's no break. There's no —</w:t>
      </w:r>
    </w:p>
    <w:p w14:paraId="7AEA2DE9" w14:textId="77777777" w:rsidR="00441623" w:rsidRPr="00FE7188" w:rsidRDefault="00441623" w:rsidP="00441623">
      <w:pPr>
        <w:rPr>
          <w:rFonts w:ascii="Courier New" w:hAnsi="Courier New" w:cs="Courier New"/>
        </w:rPr>
      </w:pPr>
    </w:p>
    <w:p w14:paraId="04F02C9F"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0CEC95AC" w14:textId="77777777" w:rsidR="00441623" w:rsidRPr="00FE7188" w:rsidRDefault="00441623" w:rsidP="00441623">
      <w:pPr>
        <w:rPr>
          <w:rFonts w:ascii="Courier New" w:hAnsi="Courier New" w:cs="Courier New"/>
        </w:rPr>
      </w:pPr>
      <w:r w:rsidRPr="00FE7188">
        <w:rPr>
          <w:rFonts w:ascii="Courier New" w:hAnsi="Courier New" w:cs="Courier New"/>
        </w:rPr>
        <w:t>Be quiet. Just be quiet. (Covers her mouth with his hand.)</w:t>
      </w:r>
    </w:p>
    <w:p w14:paraId="6B36AD04" w14:textId="77777777" w:rsidR="00441623" w:rsidRPr="00FE7188" w:rsidRDefault="00441623" w:rsidP="00441623">
      <w:pPr>
        <w:rPr>
          <w:rFonts w:ascii="Courier New" w:hAnsi="Courier New" w:cs="Courier New"/>
        </w:rPr>
      </w:pPr>
    </w:p>
    <w:p w14:paraId="2B9861E0" w14:textId="77777777" w:rsidR="00441623" w:rsidRPr="00FE7188" w:rsidRDefault="00441623" w:rsidP="00441623">
      <w:pPr>
        <w:rPr>
          <w:rFonts w:ascii="Courier New" w:hAnsi="Courier New" w:cs="Courier New"/>
        </w:rPr>
      </w:pPr>
      <w:r w:rsidRPr="00FE7188">
        <w:rPr>
          <w:rFonts w:ascii="Courier New" w:hAnsi="Courier New" w:cs="Courier New"/>
        </w:rPr>
        <w:t>FEMALE FIGURE:</w:t>
      </w:r>
    </w:p>
    <w:p w14:paraId="0FEF85C0" w14:textId="77777777" w:rsidR="00441623" w:rsidRPr="00FE7188" w:rsidRDefault="00441623" w:rsidP="00441623">
      <w:pPr>
        <w:rPr>
          <w:rFonts w:ascii="Courier New" w:hAnsi="Courier New" w:cs="Courier New"/>
        </w:rPr>
      </w:pPr>
      <w:r w:rsidRPr="00FE7188">
        <w:rPr>
          <w:rFonts w:ascii="Courier New" w:hAnsi="Courier New" w:cs="Courier New"/>
        </w:rPr>
        <w:t>(Shrugs his hand off. Whispers.) We're almost at the end again... one... two... three...</w:t>
      </w:r>
    </w:p>
    <w:p w14:paraId="72EAD324" w14:textId="77777777" w:rsidR="00441623" w:rsidRPr="00FE7188" w:rsidRDefault="00441623" w:rsidP="00441623">
      <w:pPr>
        <w:rPr>
          <w:rFonts w:ascii="Courier New" w:hAnsi="Courier New" w:cs="Courier New"/>
        </w:rPr>
      </w:pPr>
    </w:p>
    <w:p w14:paraId="35B2F55A" w14:textId="77777777" w:rsidR="00441623" w:rsidRPr="00FE7188" w:rsidRDefault="00441623" w:rsidP="00441623">
      <w:pPr>
        <w:rPr>
          <w:rFonts w:ascii="Courier New" w:hAnsi="Courier New" w:cs="Courier New"/>
        </w:rPr>
      </w:pPr>
      <w:r w:rsidRPr="00FE7188">
        <w:rPr>
          <w:rFonts w:ascii="Courier New" w:hAnsi="Courier New" w:cs="Courier New"/>
        </w:rPr>
        <w:t>MALE FIGURE:</w:t>
      </w:r>
    </w:p>
    <w:p w14:paraId="2D7B5F7A" w14:textId="77777777" w:rsidR="00441623" w:rsidRPr="00FE7188" w:rsidRDefault="00441623" w:rsidP="00441623">
      <w:pPr>
        <w:rPr>
          <w:rFonts w:ascii="Courier New" w:hAnsi="Courier New" w:cs="Courier New"/>
        </w:rPr>
      </w:pPr>
      <w:r w:rsidRPr="00FE7188">
        <w:rPr>
          <w:rFonts w:ascii="Courier New" w:hAnsi="Courier New" w:cs="Courier New"/>
        </w:rPr>
        <w:t>Ah ... ahh ... ah ...</w:t>
      </w:r>
    </w:p>
    <w:p w14:paraId="710AA6BB" w14:textId="77777777" w:rsidR="00441623" w:rsidRPr="00FE7188" w:rsidRDefault="00441623" w:rsidP="00441623">
      <w:pPr>
        <w:rPr>
          <w:rFonts w:ascii="Courier New" w:hAnsi="Courier New" w:cs="Courier New"/>
        </w:rPr>
      </w:pPr>
    </w:p>
    <w:p w14:paraId="40AB44DA" w14:textId="77777777" w:rsidR="00441623" w:rsidRPr="00FE7188" w:rsidRDefault="00441623" w:rsidP="00441623">
      <w:pPr>
        <w:rPr>
          <w:rFonts w:ascii="Courier New" w:hAnsi="Courier New" w:cs="Courier New"/>
        </w:rPr>
      </w:pPr>
      <w:r w:rsidRPr="00FE7188">
        <w:rPr>
          <w:rFonts w:ascii="Courier New" w:hAnsi="Courier New" w:cs="Courier New"/>
        </w:rPr>
        <w:t>(A gun explodes. Blood splatters over the shower curtain. The female figure slumps against the male figure.)</w:t>
      </w:r>
    </w:p>
    <w:p w14:paraId="057D2ED9" w14:textId="77777777" w:rsidR="00441623" w:rsidRPr="00FE7188" w:rsidRDefault="00441623" w:rsidP="00441623">
      <w:pPr>
        <w:rPr>
          <w:rFonts w:ascii="Courier New" w:hAnsi="Courier New" w:cs="Courier New"/>
        </w:rPr>
      </w:pPr>
    </w:p>
    <w:p w14:paraId="2E7AF18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D90B8CF" w14:textId="77777777" w:rsidR="00441623" w:rsidRPr="00FE7188" w:rsidRDefault="00441623" w:rsidP="00441623">
      <w:pPr>
        <w:rPr>
          <w:rFonts w:ascii="Courier New" w:hAnsi="Courier New" w:cs="Courier New"/>
        </w:rPr>
      </w:pPr>
      <w:r w:rsidRPr="00FE7188">
        <w:rPr>
          <w:rFonts w:ascii="Courier New" w:hAnsi="Courier New" w:cs="Courier New"/>
        </w:rPr>
        <w:t>Don't! No!</w:t>
      </w:r>
    </w:p>
    <w:p w14:paraId="740EC532" w14:textId="77777777" w:rsidR="00441623" w:rsidRPr="00FE7188" w:rsidRDefault="00441623" w:rsidP="00441623">
      <w:pPr>
        <w:rPr>
          <w:rFonts w:ascii="Courier New" w:hAnsi="Courier New" w:cs="Courier New"/>
        </w:rPr>
      </w:pPr>
    </w:p>
    <w:p w14:paraId="75B013DC" w14:textId="77777777" w:rsidR="00441623" w:rsidRPr="00FE7188" w:rsidRDefault="00441623" w:rsidP="00441623">
      <w:pPr>
        <w:rPr>
          <w:rFonts w:ascii="Courier New" w:hAnsi="Courier New" w:cs="Courier New"/>
        </w:rPr>
      </w:pPr>
      <w:r w:rsidRPr="00FE7188">
        <w:rPr>
          <w:rFonts w:ascii="Courier New" w:hAnsi="Courier New" w:cs="Courier New"/>
        </w:rPr>
        <w:t>(Olivia creeps up behind him.)</w:t>
      </w:r>
    </w:p>
    <w:p w14:paraId="7EF6D322" w14:textId="77777777" w:rsidR="00441623" w:rsidRPr="00FE7188" w:rsidRDefault="00441623" w:rsidP="00441623">
      <w:pPr>
        <w:rPr>
          <w:rFonts w:ascii="Courier New" w:hAnsi="Courier New" w:cs="Courier New"/>
        </w:rPr>
      </w:pPr>
    </w:p>
    <w:p w14:paraId="5E0EB510"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5450E6F" w14:textId="77777777" w:rsidR="00441623" w:rsidRPr="00FE7188" w:rsidRDefault="00441623" w:rsidP="00441623">
      <w:pPr>
        <w:rPr>
          <w:rFonts w:ascii="Courier New" w:hAnsi="Courier New" w:cs="Courier New"/>
        </w:rPr>
      </w:pPr>
      <w:r w:rsidRPr="00FE7188">
        <w:rPr>
          <w:rFonts w:ascii="Courier New" w:hAnsi="Courier New" w:cs="Courier New"/>
        </w:rPr>
        <w:t xml:space="preserve">Don't worry, baby. I'm back. </w:t>
      </w:r>
    </w:p>
    <w:p w14:paraId="7547C08A" w14:textId="77777777" w:rsidR="00441623" w:rsidRPr="00FE7188" w:rsidRDefault="00441623" w:rsidP="00441623">
      <w:pPr>
        <w:rPr>
          <w:rFonts w:ascii="Courier New" w:hAnsi="Courier New" w:cs="Courier New"/>
        </w:rPr>
      </w:pPr>
    </w:p>
    <w:p w14:paraId="5CB2770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58D1BFD" w14:textId="77777777" w:rsidR="00441623" w:rsidRPr="00FE7188" w:rsidRDefault="00441623" w:rsidP="00441623">
      <w:pPr>
        <w:rPr>
          <w:rFonts w:ascii="Courier New" w:hAnsi="Courier New" w:cs="Courier New"/>
        </w:rPr>
      </w:pPr>
      <w:r w:rsidRPr="00FE7188">
        <w:rPr>
          <w:rFonts w:ascii="Courier New" w:hAnsi="Courier New" w:cs="Courier New"/>
        </w:rPr>
        <w:t>(Whips around at the sound of her voice.)</w:t>
      </w:r>
    </w:p>
    <w:p w14:paraId="51778796" w14:textId="77777777" w:rsidR="00441623" w:rsidRPr="00FE7188" w:rsidRDefault="00441623" w:rsidP="00441623">
      <w:pPr>
        <w:rPr>
          <w:rFonts w:ascii="Courier New" w:hAnsi="Courier New" w:cs="Courier New"/>
        </w:rPr>
      </w:pPr>
      <w:r w:rsidRPr="00FE7188">
        <w:rPr>
          <w:rFonts w:ascii="Courier New" w:hAnsi="Courier New" w:cs="Courier New"/>
        </w:rPr>
        <w:t>You're home!</w:t>
      </w:r>
    </w:p>
    <w:p w14:paraId="719954B0" w14:textId="77777777" w:rsidR="00441623" w:rsidRPr="00FE7188" w:rsidRDefault="00441623" w:rsidP="00441623">
      <w:pPr>
        <w:rPr>
          <w:rFonts w:ascii="Courier New" w:hAnsi="Courier New" w:cs="Courier New"/>
        </w:rPr>
      </w:pPr>
    </w:p>
    <w:p w14:paraId="2252E3EB" w14:textId="77777777" w:rsidR="00441623" w:rsidRPr="00FE7188" w:rsidRDefault="00441623" w:rsidP="00441623">
      <w:pPr>
        <w:rPr>
          <w:rFonts w:ascii="Courier New" w:hAnsi="Courier New" w:cs="Courier New"/>
        </w:rPr>
      </w:pPr>
      <w:r w:rsidRPr="00FE7188">
        <w:rPr>
          <w:rFonts w:ascii="Courier New" w:hAnsi="Courier New" w:cs="Courier New"/>
        </w:rPr>
        <w:t>(Lights out.)</w:t>
      </w:r>
    </w:p>
    <w:p w14:paraId="60FE6B23" w14:textId="77777777" w:rsidR="00441623" w:rsidRPr="00FE7188" w:rsidRDefault="00441623" w:rsidP="00441623">
      <w:pPr>
        <w:rPr>
          <w:rFonts w:ascii="Courier New" w:hAnsi="Courier New" w:cs="Courier New"/>
        </w:rPr>
      </w:pPr>
    </w:p>
    <w:p w14:paraId="1B610378" w14:textId="77777777" w:rsidR="00441623" w:rsidRPr="00FE7188" w:rsidRDefault="00441623" w:rsidP="00441623">
      <w:pPr>
        <w:rPr>
          <w:rFonts w:ascii="Courier New" w:hAnsi="Courier New" w:cs="Courier New"/>
        </w:rPr>
      </w:pPr>
      <w:r w:rsidRPr="00FE7188">
        <w:rPr>
          <w:rFonts w:ascii="Courier New" w:hAnsi="Courier New" w:cs="Courier New"/>
        </w:rPr>
        <w:t>End of Scene 7</w:t>
      </w:r>
    </w:p>
    <w:p w14:paraId="73CEDFB1" w14:textId="77777777" w:rsidR="00441623" w:rsidRPr="00FE7188" w:rsidRDefault="00441623" w:rsidP="00441623">
      <w:pPr>
        <w:rPr>
          <w:rFonts w:ascii="Courier New" w:hAnsi="Courier New" w:cs="Courier New"/>
        </w:rPr>
      </w:pPr>
    </w:p>
    <w:p w14:paraId="626885FB" w14:textId="77777777" w:rsidR="00441623" w:rsidRPr="00FE7188" w:rsidRDefault="00441623" w:rsidP="00441623">
      <w:pPr>
        <w:rPr>
          <w:rFonts w:ascii="Courier New" w:hAnsi="Courier New" w:cs="Courier New"/>
        </w:rPr>
      </w:pPr>
    </w:p>
    <w:p w14:paraId="5EE8D19D" w14:textId="77777777" w:rsidR="00441623" w:rsidRPr="00FE7188" w:rsidRDefault="00441623" w:rsidP="00441623">
      <w:pPr>
        <w:rPr>
          <w:rFonts w:ascii="Courier New" w:hAnsi="Courier New" w:cs="Courier New"/>
        </w:rPr>
      </w:pPr>
    </w:p>
    <w:p w14:paraId="24BE4F4D" w14:textId="5B891668" w:rsidR="00441623" w:rsidRPr="00FE7188" w:rsidRDefault="006E6938" w:rsidP="00441623">
      <w:pPr>
        <w:rPr>
          <w:rFonts w:ascii="Courier New" w:hAnsi="Courier New" w:cs="Courier New"/>
        </w:rPr>
      </w:pPr>
      <w:r>
        <w:rPr>
          <w:rFonts w:ascii="Courier New" w:hAnsi="Courier New" w:cs="Courier New"/>
        </w:rPr>
        <w:t>END OF ACT I</w:t>
      </w:r>
    </w:p>
    <w:p w14:paraId="33F4F997" w14:textId="77777777" w:rsidR="00441623" w:rsidRPr="00FE7188" w:rsidRDefault="00441623" w:rsidP="00441623">
      <w:pPr>
        <w:rPr>
          <w:rFonts w:ascii="Courier New" w:hAnsi="Courier New" w:cs="Courier New"/>
        </w:rPr>
      </w:pPr>
    </w:p>
    <w:p w14:paraId="5817EDAC" w14:textId="77777777" w:rsidR="00441623" w:rsidRPr="00FE7188" w:rsidRDefault="00441623" w:rsidP="00441623">
      <w:pPr>
        <w:rPr>
          <w:rFonts w:ascii="Courier New" w:hAnsi="Courier New" w:cs="Courier New"/>
        </w:rPr>
      </w:pPr>
    </w:p>
    <w:p w14:paraId="5A63936D" w14:textId="77777777" w:rsidR="00C31D9E" w:rsidRPr="00FE7188" w:rsidRDefault="00C31D9E">
      <w:pPr>
        <w:rPr>
          <w:rFonts w:ascii="Courier New" w:hAnsi="Courier New" w:cs="Courier New"/>
        </w:rPr>
      </w:pPr>
      <w:r w:rsidRPr="00FE7188">
        <w:rPr>
          <w:rFonts w:ascii="Courier New" w:hAnsi="Courier New" w:cs="Courier New"/>
        </w:rPr>
        <w:br w:type="page"/>
      </w:r>
    </w:p>
    <w:p w14:paraId="2905B4D4" w14:textId="0C7E0A73" w:rsidR="00441623" w:rsidRPr="00FE7188" w:rsidRDefault="00441623" w:rsidP="00441623">
      <w:pPr>
        <w:rPr>
          <w:rFonts w:ascii="Courier New" w:hAnsi="Courier New" w:cs="Courier New"/>
        </w:rPr>
      </w:pPr>
      <w:r w:rsidRPr="00FE7188">
        <w:rPr>
          <w:rFonts w:ascii="Courier New" w:hAnsi="Courier New" w:cs="Courier New"/>
        </w:rPr>
        <w:t>ACT II</w:t>
      </w:r>
    </w:p>
    <w:p w14:paraId="5AF6FE95" w14:textId="77777777" w:rsidR="00441623" w:rsidRPr="00FE7188" w:rsidRDefault="00441623" w:rsidP="00441623">
      <w:pPr>
        <w:rPr>
          <w:rFonts w:ascii="Courier New" w:hAnsi="Courier New" w:cs="Courier New"/>
        </w:rPr>
      </w:pPr>
    </w:p>
    <w:p w14:paraId="5091849A" w14:textId="09F9970A" w:rsidR="00441623" w:rsidRPr="00FE7188" w:rsidRDefault="006E6938" w:rsidP="00441623">
      <w:pPr>
        <w:rPr>
          <w:rFonts w:ascii="Courier New" w:hAnsi="Courier New" w:cs="Courier New"/>
        </w:rPr>
      </w:pPr>
      <w:r>
        <w:rPr>
          <w:rFonts w:ascii="Courier New" w:hAnsi="Courier New" w:cs="Courier New"/>
        </w:rPr>
        <w:t>Scene 1</w:t>
      </w:r>
    </w:p>
    <w:p w14:paraId="7998E60D" w14:textId="77777777" w:rsidR="00441623" w:rsidRPr="00FE7188" w:rsidRDefault="00441623" w:rsidP="00441623">
      <w:pPr>
        <w:rPr>
          <w:rFonts w:ascii="Courier New" w:hAnsi="Courier New" w:cs="Courier New"/>
        </w:rPr>
      </w:pPr>
    </w:p>
    <w:p w14:paraId="79BE865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1D33CC89" w14:textId="77777777" w:rsidR="00441623" w:rsidRPr="00FE7188" w:rsidRDefault="00441623" w:rsidP="00441623">
      <w:pPr>
        <w:rPr>
          <w:rFonts w:ascii="Courier New" w:hAnsi="Courier New" w:cs="Courier New"/>
        </w:rPr>
      </w:pPr>
      <w:r w:rsidRPr="00FE7188">
        <w:rPr>
          <w:rFonts w:ascii="Courier New" w:hAnsi="Courier New" w:cs="Courier New"/>
        </w:rPr>
        <w:t>Have you ever been to a midnight tea party?</w:t>
      </w:r>
    </w:p>
    <w:p w14:paraId="673A6807" w14:textId="77777777" w:rsidR="00441623" w:rsidRPr="00FE7188" w:rsidRDefault="00441623" w:rsidP="00441623">
      <w:pPr>
        <w:rPr>
          <w:rFonts w:ascii="Courier New" w:hAnsi="Courier New" w:cs="Courier New"/>
        </w:rPr>
      </w:pPr>
    </w:p>
    <w:p w14:paraId="46B5C09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5AA37D9" w14:textId="77777777" w:rsidR="00441623" w:rsidRPr="00FE7188" w:rsidRDefault="00441623" w:rsidP="00441623">
      <w:pPr>
        <w:rPr>
          <w:rFonts w:ascii="Courier New" w:hAnsi="Courier New" w:cs="Courier New"/>
        </w:rPr>
      </w:pPr>
      <w:r w:rsidRPr="00FE7188">
        <w:rPr>
          <w:rFonts w:ascii="Courier New" w:hAnsi="Courier New" w:cs="Courier New"/>
        </w:rPr>
        <w:t>I don’t drink tea. I drink coffee.</w:t>
      </w:r>
    </w:p>
    <w:p w14:paraId="2E2D5540" w14:textId="77777777" w:rsidR="00441623" w:rsidRPr="00FE7188" w:rsidRDefault="00441623" w:rsidP="00441623">
      <w:pPr>
        <w:rPr>
          <w:rFonts w:ascii="Courier New" w:hAnsi="Courier New" w:cs="Courier New"/>
        </w:rPr>
      </w:pPr>
    </w:p>
    <w:p w14:paraId="1C2C54CA"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BBD895F" w14:textId="77777777" w:rsidR="00441623" w:rsidRPr="00FE7188" w:rsidRDefault="00441623" w:rsidP="00441623">
      <w:pPr>
        <w:rPr>
          <w:rFonts w:ascii="Courier New" w:hAnsi="Courier New" w:cs="Courier New"/>
        </w:rPr>
      </w:pPr>
      <w:r w:rsidRPr="00FE7188">
        <w:rPr>
          <w:rFonts w:ascii="Courier New" w:hAnsi="Courier New" w:cs="Courier New"/>
        </w:rPr>
        <w:t>There’s no tea at the tea party. No one brings tea. Some of the vampires will bring blood, but they don’t really drink it or anything. They’re not really vampires.</w:t>
      </w:r>
    </w:p>
    <w:p w14:paraId="614BDFFF" w14:textId="77777777" w:rsidR="00441623" w:rsidRPr="00FE7188" w:rsidRDefault="00441623" w:rsidP="00441623">
      <w:pPr>
        <w:rPr>
          <w:rFonts w:ascii="Courier New" w:hAnsi="Courier New" w:cs="Courier New"/>
        </w:rPr>
      </w:pPr>
    </w:p>
    <w:p w14:paraId="36DD156D"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A8BBDA1" w14:textId="77777777" w:rsidR="00441623" w:rsidRPr="00FE7188" w:rsidRDefault="00441623" w:rsidP="00441623">
      <w:pPr>
        <w:rPr>
          <w:rFonts w:ascii="Courier New" w:hAnsi="Courier New" w:cs="Courier New"/>
        </w:rPr>
      </w:pPr>
      <w:r w:rsidRPr="00FE7188">
        <w:rPr>
          <w:rFonts w:ascii="Courier New" w:hAnsi="Courier New" w:cs="Courier New"/>
        </w:rPr>
        <w:t xml:space="preserve">Good to know. </w:t>
      </w:r>
    </w:p>
    <w:p w14:paraId="3DF6AAD2" w14:textId="77777777" w:rsidR="00441623" w:rsidRPr="00FE7188" w:rsidRDefault="00441623" w:rsidP="00441623">
      <w:pPr>
        <w:rPr>
          <w:rFonts w:ascii="Courier New" w:hAnsi="Courier New" w:cs="Courier New"/>
        </w:rPr>
      </w:pPr>
    </w:p>
    <w:p w14:paraId="3B041241"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63D2AE5" w14:textId="77777777" w:rsidR="00441623" w:rsidRPr="00FE7188" w:rsidRDefault="00441623" w:rsidP="00441623">
      <w:pPr>
        <w:rPr>
          <w:rFonts w:ascii="Courier New" w:hAnsi="Courier New" w:cs="Courier New"/>
        </w:rPr>
      </w:pPr>
      <w:r w:rsidRPr="00FE7188">
        <w:rPr>
          <w:rFonts w:ascii="Courier New" w:hAnsi="Courier New" w:cs="Courier New"/>
        </w:rPr>
        <w:t>Last time, at the tea party, Marie Antoinette was there, Joan of Arc was there, Benjamin Franklin was there — He was totally boring. He didn’t know anything about lightning — and three Elvis Presley’s were there. Do you like Elvis Presley?</w:t>
      </w:r>
    </w:p>
    <w:p w14:paraId="13A36085" w14:textId="77777777" w:rsidR="00441623" w:rsidRPr="00FE7188" w:rsidRDefault="00441623" w:rsidP="00441623">
      <w:pPr>
        <w:rPr>
          <w:rFonts w:ascii="Courier New" w:hAnsi="Courier New" w:cs="Courier New"/>
        </w:rPr>
      </w:pPr>
    </w:p>
    <w:p w14:paraId="7DBA932C"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9ACFC69" w14:textId="77777777" w:rsidR="00441623" w:rsidRPr="00FE7188" w:rsidRDefault="00441623" w:rsidP="00441623">
      <w:pPr>
        <w:rPr>
          <w:rFonts w:ascii="Courier New" w:hAnsi="Courier New" w:cs="Courier New"/>
        </w:rPr>
      </w:pPr>
      <w:r w:rsidRPr="00FE7188">
        <w:rPr>
          <w:rFonts w:ascii="Courier New" w:hAnsi="Courier New" w:cs="Courier New"/>
        </w:rPr>
        <w:t>No. He stinks of patriarchal machismo, and he's afraid of women.</w:t>
      </w:r>
    </w:p>
    <w:p w14:paraId="7C5C4B0A" w14:textId="77777777" w:rsidR="00441623" w:rsidRPr="00FE7188" w:rsidRDefault="00441623" w:rsidP="00441623">
      <w:pPr>
        <w:rPr>
          <w:rFonts w:ascii="Courier New" w:hAnsi="Courier New" w:cs="Courier New"/>
        </w:rPr>
      </w:pPr>
    </w:p>
    <w:p w14:paraId="7BB7CB6B"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5503D3C3" w14:textId="77777777" w:rsidR="00441623" w:rsidRPr="00FE7188" w:rsidRDefault="00441623" w:rsidP="00441623">
      <w:pPr>
        <w:rPr>
          <w:rFonts w:ascii="Courier New" w:hAnsi="Courier New" w:cs="Courier New"/>
        </w:rPr>
      </w:pPr>
      <w:r w:rsidRPr="00FE7188">
        <w:rPr>
          <w:rFonts w:ascii="Courier New" w:hAnsi="Courier New" w:cs="Courier New"/>
        </w:rPr>
        <w:t>Oh. Marie Antoinette is a vampire. She’s delightful. Do you like Marie Antoinette?</w:t>
      </w:r>
    </w:p>
    <w:p w14:paraId="0EDFBE7A" w14:textId="77777777" w:rsidR="00441623" w:rsidRPr="00FE7188" w:rsidRDefault="00441623" w:rsidP="00441623">
      <w:pPr>
        <w:rPr>
          <w:rFonts w:ascii="Courier New" w:hAnsi="Courier New" w:cs="Courier New"/>
        </w:rPr>
      </w:pPr>
    </w:p>
    <w:p w14:paraId="389B119B"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FFF457F" w14:textId="77777777" w:rsidR="00441623" w:rsidRPr="00FE7188" w:rsidRDefault="00441623" w:rsidP="00441623">
      <w:pPr>
        <w:rPr>
          <w:rFonts w:ascii="Courier New" w:hAnsi="Courier New" w:cs="Courier New"/>
        </w:rPr>
      </w:pPr>
      <w:r w:rsidRPr="00FE7188">
        <w:rPr>
          <w:rFonts w:ascii="Courier New" w:hAnsi="Courier New" w:cs="Courier New"/>
        </w:rPr>
        <w:t>I’m not informed enough to have an opinion.</w:t>
      </w:r>
    </w:p>
    <w:p w14:paraId="6F19D8F9" w14:textId="77777777" w:rsidR="00441623" w:rsidRPr="00FE7188" w:rsidRDefault="00441623" w:rsidP="00441623">
      <w:pPr>
        <w:rPr>
          <w:rFonts w:ascii="Courier New" w:hAnsi="Courier New" w:cs="Courier New"/>
        </w:rPr>
      </w:pPr>
    </w:p>
    <w:p w14:paraId="4DA5BF5E"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AAB5D2D" w14:textId="77777777" w:rsidR="00441623" w:rsidRPr="00FE7188" w:rsidRDefault="00441623" w:rsidP="00441623">
      <w:pPr>
        <w:rPr>
          <w:rFonts w:ascii="Courier New" w:hAnsi="Courier New" w:cs="Courier New"/>
        </w:rPr>
      </w:pPr>
      <w:r w:rsidRPr="00FE7188">
        <w:rPr>
          <w:rFonts w:ascii="Courier New" w:hAnsi="Courier New" w:cs="Courier New"/>
        </w:rPr>
        <w:t>Cool. So do you want to go with me?</w:t>
      </w:r>
    </w:p>
    <w:p w14:paraId="4B2273FE" w14:textId="77777777" w:rsidR="00441623" w:rsidRPr="00FE7188" w:rsidRDefault="00441623" w:rsidP="00441623">
      <w:pPr>
        <w:rPr>
          <w:rFonts w:ascii="Courier New" w:hAnsi="Courier New" w:cs="Courier New"/>
        </w:rPr>
      </w:pPr>
    </w:p>
    <w:p w14:paraId="03C8BFA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76D1E1E" w14:textId="77777777" w:rsidR="00441623" w:rsidRPr="00FE7188" w:rsidRDefault="00441623" w:rsidP="00441623">
      <w:pPr>
        <w:rPr>
          <w:rFonts w:ascii="Courier New" w:hAnsi="Courier New" w:cs="Courier New"/>
        </w:rPr>
      </w:pPr>
      <w:r w:rsidRPr="00FE7188">
        <w:rPr>
          <w:rFonts w:ascii="Courier New" w:hAnsi="Courier New" w:cs="Courier New"/>
        </w:rPr>
        <w:t>Excuse me?</w:t>
      </w:r>
    </w:p>
    <w:p w14:paraId="4029446F" w14:textId="77777777" w:rsidR="00441623" w:rsidRPr="00FE7188" w:rsidRDefault="00441623" w:rsidP="00441623">
      <w:pPr>
        <w:rPr>
          <w:rFonts w:ascii="Courier New" w:hAnsi="Courier New" w:cs="Courier New"/>
        </w:rPr>
      </w:pPr>
    </w:p>
    <w:p w14:paraId="0A33208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672C7F5" w14:textId="77777777" w:rsidR="00441623" w:rsidRPr="00FE7188" w:rsidRDefault="00441623" w:rsidP="00441623">
      <w:pPr>
        <w:rPr>
          <w:rFonts w:ascii="Courier New" w:hAnsi="Courier New" w:cs="Courier New"/>
        </w:rPr>
      </w:pPr>
      <w:r w:rsidRPr="00FE7188">
        <w:rPr>
          <w:rFonts w:ascii="Courier New" w:hAnsi="Courier New" w:cs="Courier New"/>
        </w:rPr>
        <w:t xml:space="preserve">Do you want to go with me? To a midnight tea party?  </w:t>
      </w:r>
    </w:p>
    <w:p w14:paraId="5C6DECB3" w14:textId="77777777" w:rsidR="00441623" w:rsidRPr="00FE7188" w:rsidRDefault="00441623" w:rsidP="00441623">
      <w:pPr>
        <w:rPr>
          <w:rFonts w:ascii="Courier New" w:hAnsi="Courier New" w:cs="Courier New"/>
        </w:rPr>
      </w:pPr>
    </w:p>
    <w:p w14:paraId="001E820C"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D6FB2DE" w14:textId="77777777" w:rsidR="00441623" w:rsidRPr="00FE7188" w:rsidRDefault="00441623" w:rsidP="00441623">
      <w:pPr>
        <w:rPr>
          <w:rFonts w:ascii="Courier New" w:hAnsi="Courier New" w:cs="Courier New"/>
        </w:rPr>
      </w:pPr>
      <w:r w:rsidRPr="00FE7188">
        <w:rPr>
          <w:rFonts w:ascii="Courier New" w:hAnsi="Courier New" w:cs="Courier New"/>
        </w:rPr>
        <w:t>Nnnno. I think you misunderstand the boundaries of our relationship.</w:t>
      </w:r>
    </w:p>
    <w:p w14:paraId="312DC472" w14:textId="77777777" w:rsidR="00441623" w:rsidRPr="00FE7188" w:rsidRDefault="00441623" w:rsidP="00441623">
      <w:pPr>
        <w:rPr>
          <w:rFonts w:ascii="Courier New" w:hAnsi="Courier New" w:cs="Courier New"/>
        </w:rPr>
      </w:pPr>
    </w:p>
    <w:p w14:paraId="43D60A7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55BD119" w14:textId="77777777" w:rsidR="00441623" w:rsidRPr="00FE7188" w:rsidRDefault="00441623" w:rsidP="00441623">
      <w:pPr>
        <w:rPr>
          <w:rFonts w:ascii="Courier New" w:hAnsi="Courier New" w:cs="Courier New"/>
        </w:rPr>
      </w:pPr>
      <w:r w:rsidRPr="00FE7188">
        <w:rPr>
          <w:rFonts w:ascii="Courier New" w:hAnsi="Courier New" w:cs="Courier New"/>
        </w:rPr>
        <w:t>Oh.</w:t>
      </w:r>
    </w:p>
    <w:p w14:paraId="2E714E1A" w14:textId="77777777" w:rsidR="00441623" w:rsidRPr="00FE7188" w:rsidRDefault="00441623" w:rsidP="00441623">
      <w:pPr>
        <w:rPr>
          <w:rFonts w:ascii="Courier New" w:hAnsi="Courier New" w:cs="Courier New"/>
        </w:rPr>
      </w:pPr>
    </w:p>
    <w:p w14:paraId="4BCE00C1"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8FFC6A1" w14:textId="77777777" w:rsidR="00441623" w:rsidRPr="00FE7188" w:rsidRDefault="00441623" w:rsidP="00441623">
      <w:pPr>
        <w:rPr>
          <w:rFonts w:ascii="Courier New" w:hAnsi="Courier New" w:cs="Courier New"/>
        </w:rPr>
      </w:pPr>
      <w:r w:rsidRPr="00FE7188">
        <w:rPr>
          <w:rFonts w:ascii="Courier New" w:hAnsi="Courier New" w:cs="Courier New"/>
        </w:rPr>
        <w:t xml:space="preserve">I’m sorry. I used to have a handbook. I’m in the midst of updating it, but I could e-mail you a copy. I won't see your e-mail address. It'll be hidden.  </w:t>
      </w:r>
    </w:p>
    <w:p w14:paraId="4773D226" w14:textId="77777777" w:rsidR="00441623" w:rsidRPr="00FE7188" w:rsidRDefault="00441623" w:rsidP="00441623">
      <w:pPr>
        <w:rPr>
          <w:rFonts w:ascii="Courier New" w:hAnsi="Courier New" w:cs="Courier New"/>
        </w:rPr>
      </w:pPr>
    </w:p>
    <w:p w14:paraId="4151D678"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B9D8B30" w14:textId="77777777" w:rsidR="00441623" w:rsidRPr="00FE7188" w:rsidRDefault="00441623" w:rsidP="00441623">
      <w:pPr>
        <w:rPr>
          <w:rFonts w:ascii="Courier New" w:hAnsi="Courier New" w:cs="Courier New"/>
        </w:rPr>
      </w:pPr>
      <w:r w:rsidRPr="00FE7188">
        <w:rPr>
          <w:rFonts w:ascii="Courier New" w:hAnsi="Courier New" w:cs="Courier New"/>
        </w:rPr>
        <w:t>No. That’s okay. It’s not a big deal. (Beat.) Let’s do "visualization" again.</w:t>
      </w:r>
    </w:p>
    <w:p w14:paraId="65F1A938" w14:textId="77777777" w:rsidR="00441623" w:rsidRPr="00FE7188" w:rsidRDefault="00441623" w:rsidP="00441623">
      <w:pPr>
        <w:rPr>
          <w:rFonts w:ascii="Courier New" w:hAnsi="Courier New" w:cs="Courier New"/>
        </w:rPr>
      </w:pPr>
    </w:p>
    <w:p w14:paraId="02F5C20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9225E77" w14:textId="4447B788" w:rsidR="00441623" w:rsidRPr="00FE7188" w:rsidRDefault="00441623" w:rsidP="00441623">
      <w:pPr>
        <w:rPr>
          <w:rFonts w:ascii="Courier New" w:hAnsi="Courier New" w:cs="Courier New"/>
        </w:rPr>
      </w:pPr>
      <w:r w:rsidRPr="00FE7188">
        <w:rPr>
          <w:rFonts w:ascii="Courier New" w:hAnsi="Courier New" w:cs="Courier New"/>
        </w:rPr>
        <w:t>Pause your ponies. I</w:t>
      </w:r>
      <w:r w:rsidR="006E6938">
        <w:rPr>
          <w:rFonts w:ascii="Courier New" w:hAnsi="Courier New" w:cs="Courier New"/>
        </w:rPr>
        <w:t>’d like to talk first. You seem...</w:t>
      </w:r>
      <w:r w:rsidRPr="00FE7188">
        <w:rPr>
          <w:rFonts w:ascii="Courier New" w:hAnsi="Courier New" w:cs="Courier New"/>
        </w:rPr>
        <w:t>happier. Your mood’s improved. Would you like to detail some of the progress or achievements you’ve made that</w:t>
      </w:r>
      <w:r w:rsidR="006E6938">
        <w:rPr>
          <w:rFonts w:ascii="Courier New" w:hAnsi="Courier New" w:cs="Courier New"/>
        </w:rPr>
        <w:t xml:space="preserve"> are contributing to your good</w:t>
      </w:r>
      <w:r w:rsidRPr="00FE7188">
        <w:rPr>
          <w:rFonts w:ascii="Courier New" w:hAnsi="Courier New" w:cs="Courier New"/>
        </w:rPr>
        <w:t xml:space="preserve"> spirits? </w:t>
      </w:r>
    </w:p>
    <w:p w14:paraId="268ECABC" w14:textId="77777777" w:rsidR="00441623" w:rsidRPr="00FE7188" w:rsidRDefault="00441623" w:rsidP="00441623">
      <w:pPr>
        <w:rPr>
          <w:rFonts w:ascii="Courier New" w:hAnsi="Courier New" w:cs="Courier New"/>
        </w:rPr>
      </w:pPr>
    </w:p>
    <w:p w14:paraId="4F044E0F"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3338564" w14:textId="7AB6732E" w:rsidR="00441623" w:rsidRPr="00FE7188" w:rsidRDefault="006E6938" w:rsidP="00441623">
      <w:pPr>
        <w:rPr>
          <w:rFonts w:ascii="Courier New" w:hAnsi="Courier New" w:cs="Courier New"/>
        </w:rPr>
      </w:pPr>
      <w:r>
        <w:rPr>
          <w:rFonts w:ascii="Courier New" w:hAnsi="Courier New" w:cs="Courier New"/>
        </w:rPr>
        <w:t>(Giggles.</w:t>
      </w:r>
      <w:r w:rsidR="00441623" w:rsidRPr="00FE7188">
        <w:rPr>
          <w:rFonts w:ascii="Courier New" w:hAnsi="Courier New" w:cs="Courier New"/>
        </w:rPr>
        <w:t>) I figured it out. The mystery.</w:t>
      </w:r>
    </w:p>
    <w:p w14:paraId="1A913568" w14:textId="77777777" w:rsidR="00441623" w:rsidRPr="00FE7188" w:rsidRDefault="00441623" w:rsidP="00441623">
      <w:pPr>
        <w:rPr>
          <w:rFonts w:ascii="Courier New" w:hAnsi="Courier New" w:cs="Courier New"/>
        </w:rPr>
      </w:pPr>
    </w:p>
    <w:p w14:paraId="4FBA95CC"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41183BB" w14:textId="77777777" w:rsidR="00441623" w:rsidRPr="00FE7188" w:rsidRDefault="00441623" w:rsidP="00441623">
      <w:pPr>
        <w:rPr>
          <w:rFonts w:ascii="Courier New" w:hAnsi="Courier New" w:cs="Courier New"/>
        </w:rPr>
      </w:pPr>
      <w:r w:rsidRPr="00FE7188">
        <w:rPr>
          <w:rFonts w:ascii="Courier New" w:hAnsi="Courier New" w:cs="Courier New"/>
        </w:rPr>
        <w:t>What mystery?</w:t>
      </w:r>
    </w:p>
    <w:p w14:paraId="6EF787DB" w14:textId="77777777" w:rsidR="00441623" w:rsidRPr="00FE7188" w:rsidRDefault="00441623" w:rsidP="00441623">
      <w:pPr>
        <w:rPr>
          <w:rFonts w:ascii="Courier New" w:hAnsi="Courier New" w:cs="Courier New"/>
        </w:rPr>
      </w:pPr>
    </w:p>
    <w:p w14:paraId="2923BE1E"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5B414B8E" w14:textId="77777777" w:rsidR="00441623" w:rsidRPr="00FE7188" w:rsidRDefault="00441623" w:rsidP="00441623">
      <w:pPr>
        <w:rPr>
          <w:rFonts w:ascii="Courier New" w:hAnsi="Courier New" w:cs="Courier New"/>
        </w:rPr>
      </w:pPr>
      <w:r w:rsidRPr="00FE7188">
        <w:rPr>
          <w:rFonts w:ascii="Courier New" w:hAnsi="Courier New" w:cs="Courier New"/>
        </w:rPr>
        <w:t>THEE mystery. Of immortality!</w:t>
      </w:r>
    </w:p>
    <w:p w14:paraId="72FC6B70" w14:textId="77777777" w:rsidR="00441623" w:rsidRPr="00FE7188" w:rsidRDefault="00441623" w:rsidP="00441623">
      <w:pPr>
        <w:rPr>
          <w:rFonts w:ascii="Courier New" w:hAnsi="Courier New" w:cs="Courier New"/>
        </w:rPr>
      </w:pPr>
    </w:p>
    <w:p w14:paraId="58B29442"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55EE8975" w14:textId="5DE5B8B1" w:rsidR="00441623" w:rsidRPr="00FE7188" w:rsidRDefault="006E6938" w:rsidP="00441623">
      <w:pPr>
        <w:rPr>
          <w:rFonts w:ascii="Courier New" w:hAnsi="Courier New" w:cs="Courier New"/>
        </w:rPr>
      </w:pPr>
      <w:r>
        <w:rPr>
          <w:rFonts w:ascii="Courier New" w:hAnsi="Courier New" w:cs="Courier New"/>
        </w:rPr>
        <w:t>Uh...</w:t>
      </w:r>
      <w:r w:rsidR="00441623" w:rsidRPr="00FE7188">
        <w:rPr>
          <w:rFonts w:ascii="Courier New" w:hAnsi="Courier New" w:cs="Courier New"/>
        </w:rPr>
        <w:t>vampires?</w:t>
      </w:r>
    </w:p>
    <w:p w14:paraId="3B1C3368" w14:textId="77777777" w:rsidR="00441623" w:rsidRPr="00FE7188" w:rsidRDefault="00441623" w:rsidP="00441623">
      <w:pPr>
        <w:rPr>
          <w:rFonts w:ascii="Courier New" w:hAnsi="Courier New" w:cs="Courier New"/>
        </w:rPr>
      </w:pPr>
    </w:p>
    <w:p w14:paraId="43ECF7D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4EC015D" w14:textId="77777777" w:rsidR="00441623" w:rsidRPr="00FE7188" w:rsidRDefault="00441623" w:rsidP="00441623">
      <w:pPr>
        <w:rPr>
          <w:rFonts w:ascii="Courier New" w:hAnsi="Courier New" w:cs="Courier New"/>
        </w:rPr>
      </w:pPr>
      <w:r w:rsidRPr="00FE7188">
        <w:rPr>
          <w:rFonts w:ascii="Courier New" w:hAnsi="Courier New" w:cs="Courier New"/>
        </w:rPr>
        <w:t xml:space="preserve">No! Vampires aren’t real! We just talked about that. </w:t>
      </w:r>
    </w:p>
    <w:p w14:paraId="1CFD30F7" w14:textId="77777777" w:rsidR="00441623" w:rsidRPr="00FE7188" w:rsidRDefault="00441623" w:rsidP="00441623">
      <w:pPr>
        <w:rPr>
          <w:rFonts w:ascii="Courier New" w:hAnsi="Courier New" w:cs="Courier New"/>
        </w:rPr>
      </w:pPr>
    </w:p>
    <w:p w14:paraId="384C4807"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173F548" w14:textId="77777777" w:rsidR="00441623" w:rsidRPr="00FE7188" w:rsidRDefault="00441623" w:rsidP="00441623">
      <w:pPr>
        <w:rPr>
          <w:rFonts w:ascii="Courier New" w:hAnsi="Courier New" w:cs="Courier New"/>
        </w:rPr>
      </w:pPr>
      <w:r w:rsidRPr="00FE7188">
        <w:rPr>
          <w:rFonts w:ascii="Courier New" w:hAnsi="Courier New" w:cs="Courier New"/>
        </w:rPr>
        <w:t>Okay. So, what?</w:t>
      </w:r>
    </w:p>
    <w:p w14:paraId="3895A299" w14:textId="77777777" w:rsidR="00441623" w:rsidRPr="00FE7188" w:rsidRDefault="00441623" w:rsidP="00441623">
      <w:pPr>
        <w:rPr>
          <w:rFonts w:ascii="Courier New" w:hAnsi="Courier New" w:cs="Courier New"/>
        </w:rPr>
      </w:pPr>
    </w:p>
    <w:p w14:paraId="5F8BA07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A971F97" w14:textId="77777777" w:rsidR="00441623" w:rsidRPr="00FE7188" w:rsidRDefault="00441623" w:rsidP="00441623">
      <w:pPr>
        <w:rPr>
          <w:rFonts w:ascii="Courier New" w:hAnsi="Courier New" w:cs="Courier New"/>
        </w:rPr>
      </w:pPr>
      <w:r w:rsidRPr="00FE7188">
        <w:rPr>
          <w:rFonts w:ascii="Courier New" w:hAnsi="Courier New" w:cs="Courier New"/>
        </w:rPr>
        <w:t>I don’t really know how I did it. But, usually, I have to juggle so many profiles, so many people. And I can only hold two or three of them in my hand at a time. When I toss them into the air, they can go anywhere. They get lost. But now, this time, with her ... she spoke to me. I brought her back somehow. Or maybe ... maybe I didn’t do it at all. Maybe it wasn’t me. I mean, who am I to think that I could — Maybe it was her. Because she ... she ascended somehow, she resurrected —</w:t>
      </w:r>
    </w:p>
    <w:p w14:paraId="62A3A617" w14:textId="77777777" w:rsidR="00441623" w:rsidRPr="00FE7188" w:rsidRDefault="00441623" w:rsidP="00441623">
      <w:pPr>
        <w:rPr>
          <w:rFonts w:ascii="Courier New" w:hAnsi="Courier New" w:cs="Courier New"/>
        </w:rPr>
      </w:pPr>
    </w:p>
    <w:p w14:paraId="3B27B013"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7C9A9C12" w14:textId="77777777" w:rsidR="00441623" w:rsidRPr="00FE7188" w:rsidRDefault="00441623" w:rsidP="00441623">
      <w:pPr>
        <w:rPr>
          <w:rFonts w:ascii="Courier New" w:hAnsi="Courier New" w:cs="Courier New"/>
        </w:rPr>
      </w:pPr>
      <w:r w:rsidRPr="00FE7188">
        <w:rPr>
          <w:rFonts w:ascii="Courier New" w:hAnsi="Courier New" w:cs="Courier New"/>
        </w:rPr>
        <w:t>Okay. Hold up there. I don’t do any of that weird religion stuff. That’s stated on my web site.</w:t>
      </w:r>
    </w:p>
    <w:p w14:paraId="52625034" w14:textId="77777777" w:rsidR="00441623" w:rsidRPr="00FE7188" w:rsidRDefault="00441623" w:rsidP="00441623">
      <w:pPr>
        <w:rPr>
          <w:rFonts w:ascii="Courier New" w:hAnsi="Courier New" w:cs="Courier New"/>
        </w:rPr>
      </w:pPr>
    </w:p>
    <w:p w14:paraId="20ABC9DD"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96BD722" w14:textId="77777777" w:rsidR="00441623" w:rsidRPr="00FE7188" w:rsidRDefault="00441623" w:rsidP="00441623">
      <w:pPr>
        <w:rPr>
          <w:rFonts w:ascii="Courier New" w:hAnsi="Courier New" w:cs="Courier New"/>
        </w:rPr>
      </w:pPr>
      <w:r w:rsidRPr="00FE7188">
        <w:rPr>
          <w:rFonts w:ascii="Courier New" w:hAnsi="Courier New" w:cs="Courier New"/>
        </w:rPr>
        <w:t xml:space="preserve">No. No. It’s not weird. It’s beautiful. I just wish I could understand it. </w:t>
      </w:r>
    </w:p>
    <w:p w14:paraId="392927DE" w14:textId="77777777" w:rsidR="00441623" w:rsidRPr="00FE7188" w:rsidRDefault="00441623" w:rsidP="00441623">
      <w:pPr>
        <w:rPr>
          <w:rFonts w:ascii="Courier New" w:hAnsi="Courier New" w:cs="Courier New"/>
        </w:rPr>
      </w:pPr>
    </w:p>
    <w:p w14:paraId="7AEB3481"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2C4A364B" w14:textId="50EB3E5C" w:rsidR="00441623" w:rsidRPr="00FE7188" w:rsidRDefault="00441623" w:rsidP="00441623">
      <w:pPr>
        <w:rPr>
          <w:rFonts w:ascii="Courier New" w:hAnsi="Courier New" w:cs="Courier New"/>
        </w:rPr>
      </w:pPr>
      <w:r w:rsidRPr="00FE7188">
        <w:rPr>
          <w:rFonts w:ascii="Courier New" w:hAnsi="Courier New" w:cs="Courier New"/>
        </w:rPr>
        <w:t>We have twenty minutes left in our session today. Perhaps we should end with a lengthier exercise?</w:t>
      </w:r>
    </w:p>
    <w:p w14:paraId="3611B7C9" w14:textId="77777777" w:rsidR="00441623" w:rsidRPr="00FE7188" w:rsidRDefault="00441623" w:rsidP="00441623">
      <w:pPr>
        <w:rPr>
          <w:rFonts w:ascii="Courier New" w:hAnsi="Courier New" w:cs="Courier New"/>
        </w:rPr>
      </w:pPr>
    </w:p>
    <w:p w14:paraId="60C45A0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7BDDD36" w14:textId="709973B6" w:rsidR="00441623" w:rsidRPr="00FE7188" w:rsidRDefault="00441623" w:rsidP="00441623">
      <w:pPr>
        <w:rPr>
          <w:rFonts w:ascii="Courier New" w:hAnsi="Courier New" w:cs="Courier New"/>
        </w:rPr>
      </w:pPr>
      <w:r w:rsidRPr="00FE7188">
        <w:rPr>
          <w:rFonts w:ascii="Courier New" w:hAnsi="Courier New" w:cs="Courier New"/>
        </w:rPr>
        <w:t xml:space="preserve">I don’t even really need to understand it, though. I’m just glad to know that it’s there. That she’s there. She’s all around us </w:t>
      </w:r>
      <w:r w:rsidR="006E6938">
        <w:rPr>
          <w:rFonts w:ascii="Courier New" w:hAnsi="Courier New" w:cs="Courier New"/>
        </w:rPr>
        <w:t>...Like the stratosphere. She’s...</w:t>
      </w:r>
      <w:r w:rsidRPr="00FE7188">
        <w:rPr>
          <w:rFonts w:ascii="Courier New" w:hAnsi="Courier New" w:cs="Courier New"/>
        </w:rPr>
        <w:t>eternal.</w:t>
      </w:r>
    </w:p>
    <w:p w14:paraId="79DC3C54" w14:textId="77777777" w:rsidR="00441623" w:rsidRPr="00FE7188" w:rsidRDefault="00441623" w:rsidP="00441623">
      <w:pPr>
        <w:rPr>
          <w:rFonts w:ascii="Courier New" w:hAnsi="Courier New" w:cs="Courier New"/>
        </w:rPr>
      </w:pPr>
    </w:p>
    <w:p w14:paraId="110348F2"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46122B14" w14:textId="77777777" w:rsidR="00441623" w:rsidRPr="00FE7188" w:rsidRDefault="00441623" w:rsidP="00441623">
      <w:pPr>
        <w:rPr>
          <w:rFonts w:ascii="Courier New" w:hAnsi="Courier New" w:cs="Courier New"/>
        </w:rPr>
      </w:pPr>
      <w:r w:rsidRPr="00FE7188">
        <w:rPr>
          <w:rFonts w:ascii="Courier New" w:hAnsi="Courier New" w:cs="Courier New"/>
        </w:rPr>
        <w:t>Listen. If you need to talk to a priest, or a rabbi, or a monk, or a shaman, that is fine, but I am none of those things. I am just a New Age Techno-Therapist, and, although I'm very good at my job, I just —</w:t>
      </w:r>
    </w:p>
    <w:p w14:paraId="420B7CD3" w14:textId="77777777" w:rsidR="00441623" w:rsidRPr="00FE7188" w:rsidRDefault="00441623" w:rsidP="00441623">
      <w:pPr>
        <w:rPr>
          <w:rFonts w:ascii="Courier New" w:hAnsi="Courier New" w:cs="Courier New"/>
        </w:rPr>
      </w:pPr>
    </w:p>
    <w:p w14:paraId="4DC08D55"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EFAD82F" w14:textId="77777777" w:rsidR="00441623" w:rsidRPr="00FE7188" w:rsidRDefault="00441623" w:rsidP="00441623">
      <w:pPr>
        <w:rPr>
          <w:rFonts w:ascii="Courier New" w:hAnsi="Courier New" w:cs="Courier New"/>
        </w:rPr>
      </w:pPr>
      <w:r w:rsidRPr="00FE7188">
        <w:rPr>
          <w:rFonts w:ascii="Courier New" w:hAnsi="Courier New" w:cs="Courier New"/>
        </w:rPr>
        <w:t>You’re just wonderful. I really like you.</w:t>
      </w:r>
    </w:p>
    <w:p w14:paraId="284468E7" w14:textId="77777777" w:rsidR="00441623" w:rsidRPr="00FE7188" w:rsidRDefault="00441623" w:rsidP="00441623">
      <w:pPr>
        <w:rPr>
          <w:rFonts w:ascii="Courier New" w:hAnsi="Courier New" w:cs="Courier New"/>
        </w:rPr>
      </w:pPr>
    </w:p>
    <w:p w14:paraId="63793A10"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CB550FA" w14:textId="77777777" w:rsidR="00441623" w:rsidRPr="00FE7188" w:rsidRDefault="00441623" w:rsidP="00441623">
      <w:pPr>
        <w:rPr>
          <w:rFonts w:ascii="Courier New" w:hAnsi="Courier New" w:cs="Courier New"/>
        </w:rPr>
      </w:pPr>
      <w:r w:rsidRPr="00FE7188">
        <w:rPr>
          <w:rFonts w:ascii="Courier New" w:hAnsi="Courier New" w:cs="Courier New"/>
        </w:rPr>
        <w:t xml:space="preserve">Oh boy. </w:t>
      </w:r>
    </w:p>
    <w:p w14:paraId="12F06682" w14:textId="77777777" w:rsidR="00441623" w:rsidRPr="00FE7188" w:rsidRDefault="00441623" w:rsidP="00441623">
      <w:pPr>
        <w:rPr>
          <w:rFonts w:ascii="Courier New" w:hAnsi="Courier New" w:cs="Courier New"/>
        </w:rPr>
      </w:pPr>
    </w:p>
    <w:p w14:paraId="2B993AFB"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30787A0A" w14:textId="77777777" w:rsidR="00441623" w:rsidRPr="00FE7188" w:rsidRDefault="00441623" w:rsidP="00441623">
      <w:pPr>
        <w:rPr>
          <w:rFonts w:ascii="Courier New" w:hAnsi="Courier New" w:cs="Courier New"/>
        </w:rPr>
      </w:pPr>
      <w:r w:rsidRPr="00FE7188">
        <w:rPr>
          <w:rFonts w:ascii="Courier New" w:hAnsi="Courier New" w:cs="Courier New"/>
        </w:rPr>
        <w:t>I really like talking to you and doing visualization with you.</w:t>
      </w:r>
    </w:p>
    <w:p w14:paraId="18EE96B8" w14:textId="77777777" w:rsidR="00441623" w:rsidRPr="00FE7188" w:rsidRDefault="00441623" w:rsidP="00441623">
      <w:pPr>
        <w:rPr>
          <w:rFonts w:ascii="Courier New" w:hAnsi="Courier New" w:cs="Courier New"/>
        </w:rPr>
      </w:pPr>
    </w:p>
    <w:p w14:paraId="1418D675"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17E7F02B" w14:textId="77777777" w:rsidR="00441623" w:rsidRPr="00FE7188" w:rsidRDefault="00441623" w:rsidP="00441623">
      <w:pPr>
        <w:rPr>
          <w:rFonts w:ascii="Courier New" w:hAnsi="Courier New" w:cs="Courier New"/>
        </w:rPr>
      </w:pPr>
      <w:r w:rsidRPr="00FE7188">
        <w:rPr>
          <w:rFonts w:ascii="Courier New" w:hAnsi="Courier New" w:cs="Courier New"/>
        </w:rPr>
        <w:t>Should have seen this one coming.</w:t>
      </w:r>
    </w:p>
    <w:p w14:paraId="37F554CC" w14:textId="77777777" w:rsidR="00441623" w:rsidRPr="00FE7188" w:rsidRDefault="00441623" w:rsidP="00441623">
      <w:pPr>
        <w:rPr>
          <w:rFonts w:ascii="Courier New" w:hAnsi="Courier New" w:cs="Courier New"/>
        </w:rPr>
      </w:pPr>
    </w:p>
    <w:p w14:paraId="59C2F245"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6D52AF1" w14:textId="77777777" w:rsidR="00441623" w:rsidRPr="00FE7188" w:rsidRDefault="00441623" w:rsidP="00441623">
      <w:pPr>
        <w:rPr>
          <w:rFonts w:ascii="Courier New" w:hAnsi="Courier New" w:cs="Courier New"/>
        </w:rPr>
      </w:pPr>
      <w:r w:rsidRPr="00FE7188">
        <w:rPr>
          <w:rFonts w:ascii="Courier New" w:hAnsi="Courier New" w:cs="Courier New"/>
        </w:rPr>
        <w:t>Hey! Hey. What’s your name?</w:t>
      </w:r>
    </w:p>
    <w:p w14:paraId="5ADD2C47" w14:textId="77777777" w:rsidR="00441623" w:rsidRPr="00FE7188" w:rsidRDefault="00441623" w:rsidP="00441623">
      <w:pPr>
        <w:rPr>
          <w:rFonts w:ascii="Courier New" w:hAnsi="Courier New" w:cs="Courier New"/>
        </w:rPr>
      </w:pPr>
    </w:p>
    <w:p w14:paraId="71F879A1"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645F0D86" w14:textId="77777777" w:rsidR="00441623" w:rsidRPr="00FE7188" w:rsidRDefault="00441623" w:rsidP="00441623">
      <w:pPr>
        <w:rPr>
          <w:rFonts w:ascii="Courier New" w:hAnsi="Courier New" w:cs="Courier New"/>
        </w:rPr>
      </w:pPr>
      <w:r w:rsidRPr="00FE7188">
        <w:rPr>
          <w:rFonts w:ascii="Courier New" w:hAnsi="Courier New" w:cs="Courier New"/>
        </w:rPr>
        <w:t xml:space="preserve">We’ve gotten a little off-course, so let’s end today’s session a little bit early. You’ll only be charged for half a session, and I’ll send you a copy of my handbook. </w:t>
      </w:r>
    </w:p>
    <w:p w14:paraId="2D96A738" w14:textId="77777777" w:rsidR="00441623" w:rsidRPr="00FE7188" w:rsidRDefault="00441623" w:rsidP="00441623">
      <w:pPr>
        <w:rPr>
          <w:rFonts w:ascii="Courier New" w:hAnsi="Courier New" w:cs="Courier New"/>
        </w:rPr>
      </w:pPr>
    </w:p>
    <w:p w14:paraId="0799EB8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36EC9DBD" w14:textId="77777777" w:rsidR="00441623" w:rsidRPr="00FE7188" w:rsidRDefault="00441623" w:rsidP="00441623">
      <w:pPr>
        <w:rPr>
          <w:rFonts w:ascii="Courier New" w:hAnsi="Courier New" w:cs="Courier New"/>
        </w:rPr>
      </w:pPr>
      <w:r w:rsidRPr="00FE7188">
        <w:rPr>
          <w:rFonts w:ascii="Courier New" w:hAnsi="Courier New" w:cs="Courier New"/>
        </w:rPr>
        <w:t>Okay. But tell me what your —</w:t>
      </w:r>
    </w:p>
    <w:p w14:paraId="2E6C2863" w14:textId="77777777" w:rsidR="00441623" w:rsidRPr="00FE7188" w:rsidRDefault="00441623" w:rsidP="00441623">
      <w:pPr>
        <w:rPr>
          <w:rFonts w:ascii="Courier New" w:hAnsi="Courier New" w:cs="Courier New"/>
        </w:rPr>
      </w:pPr>
    </w:p>
    <w:p w14:paraId="065637CF" w14:textId="77777777" w:rsidR="00441623" w:rsidRPr="00FE7188" w:rsidRDefault="00441623" w:rsidP="00441623">
      <w:pPr>
        <w:rPr>
          <w:rFonts w:ascii="Courier New" w:hAnsi="Courier New" w:cs="Courier New"/>
        </w:rPr>
      </w:pPr>
      <w:r w:rsidRPr="00FE7188">
        <w:rPr>
          <w:rFonts w:ascii="Courier New" w:hAnsi="Courier New" w:cs="Courier New"/>
        </w:rPr>
        <w:t>CANDIE:</w:t>
      </w:r>
    </w:p>
    <w:p w14:paraId="34A7AB82" w14:textId="77777777" w:rsidR="00441623" w:rsidRPr="00FE7188" w:rsidRDefault="00441623" w:rsidP="00441623">
      <w:pPr>
        <w:rPr>
          <w:rFonts w:ascii="Courier New" w:hAnsi="Courier New" w:cs="Courier New"/>
        </w:rPr>
      </w:pPr>
      <w:r w:rsidRPr="00FE7188">
        <w:rPr>
          <w:rFonts w:ascii="Courier New" w:hAnsi="Courier New" w:cs="Courier New"/>
        </w:rPr>
        <w:t>Please read it. And then you can decide if you’d like to schedule another session! (Signs off.)</w:t>
      </w:r>
    </w:p>
    <w:p w14:paraId="1F6B739E" w14:textId="77777777" w:rsidR="00441623" w:rsidRPr="00FE7188" w:rsidRDefault="00441623" w:rsidP="00441623">
      <w:pPr>
        <w:rPr>
          <w:rFonts w:ascii="Courier New" w:hAnsi="Courier New" w:cs="Courier New"/>
        </w:rPr>
      </w:pPr>
    </w:p>
    <w:p w14:paraId="783F429F"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2DEBBFE1" w14:textId="7E405E2C" w:rsidR="00441623" w:rsidRPr="00FE7188" w:rsidRDefault="00441623" w:rsidP="00441623">
      <w:pPr>
        <w:rPr>
          <w:rFonts w:ascii="Courier New" w:hAnsi="Courier New" w:cs="Courier New"/>
        </w:rPr>
      </w:pPr>
      <w:r w:rsidRPr="00FE7188">
        <w:rPr>
          <w:rFonts w:ascii="Courier New" w:hAnsi="Courier New" w:cs="Courier New"/>
        </w:rPr>
        <w:t>(Sits quietly, a little bit abandoned.</w:t>
      </w:r>
      <w:r w:rsidR="006E6938">
        <w:rPr>
          <w:rFonts w:ascii="Courier New" w:hAnsi="Courier New" w:cs="Courier New"/>
        </w:rPr>
        <w:t>) My name’s Logan. It’s nice to...</w:t>
      </w:r>
      <w:r w:rsidRPr="00FE7188">
        <w:rPr>
          <w:rFonts w:ascii="Courier New" w:hAnsi="Courier New" w:cs="Courier New"/>
        </w:rPr>
        <w:t xml:space="preserve">meet you. </w:t>
      </w:r>
    </w:p>
    <w:p w14:paraId="482CE6CA" w14:textId="77777777" w:rsidR="00441623" w:rsidRPr="00FE7188" w:rsidRDefault="00441623" w:rsidP="00441623">
      <w:pPr>
        <w:rPr>
          <w:rFonts w:ascii="Courier New" w:hAnsi="Courier New" w:cs="Courier New"/>
        </w:rPr>
      </w:pPr>
    </w:p>
    <w:p w14:paraId="7D9EBB3B" w14:textId="77777777" w:rsidR="00441623" w:rsidRPr="00FE7188" w:rsidRDefault="00441623" w:rsidP="00441623">
      <w:pPr>
        <w:rPr>
          <w:rFonts w:ascii="Courier New" w:hAnsi="Courier New" w:cs="Courier New"/>
        </w:rPr>
      </w:pPr>
    </w:p>
    <w:p w14:paraId="4D81BD32" w14:textId="210E30A2" w:rsidR="00441623" w:rsidRPr="00FE7188" w:rsidRDefault="006E6938" w:rsidP="00441623">
      <w:pPr>
        <w:rPr>
          <w:rFonts w:ascii="Courier New" w:hAnsi="Courier New" w:cs="Courier New"/>
        </w:rPr>
      </w:pPr>
      <w:r>
        <w:rPr>
          <w:rFonts w:ascii="Courier New" w:hAnsi="Courier New" w:cs="Courier New"/>
        </w:rPr>
        <w:t>End of Scene 1.</w:t>
      </w:r>
    </w:p>
    <w:p w14:paraId="0543FD43" w14:textId="77777777" w:rsidR="00441623" w:rsidRPr="00FE7188" w:rsidRDefault="00441623" w:rsidP="00441623">
      <w:pPr>
        <w:rPr>
          <w:rFonts w:ascii="Courier New" w:hAnsi="Courier New" w:cs="Courier New"/>
        </w:rPr>
      </w:pPr>
    </w:p>
    <w:p w14:paraId="1C579B81"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67F56520" w14:textId="77777777" w:rsidR="00441623" w:rsidRPr="00FE7188" w:rsidRDefault="00441623" w:rsidP="00441623">
      <w:pPr>
        <w:rPr>
          <w:rFonts w:ascii="Courier New" w:hAnsi="Courier New" w:cs="Courier New"/>
        </w:rPr>
      </w:pPr>
    </w:p>
    <w:p w14:paraId="4C355E7B" w14:textId="77777777" w:rsidR="00441623" w:rsidRPr="00FE7188" w:rsidRDefault="00441623" w:rsidP="00441623">
      <w:pPr>
        <w:rPr>
          <w:rFonts w:ascii="Courier New" w:hAnsi="Courier New" w:cs="Courier New"/>
        </w:rPr>
      </w:pPr>
    </w:p>
    <w:p w14:paraId="34F26AC3" w14:textId="77777777" w:rsidR="006E6938" w:rsidRDefault="006E6938">
      <w:pPr>
        <w:rPr>
          <w:rFonts w:ascii="Courier New" w:hAnsi="Courier New" w:cs="Courier New"/>
        </w:rPr>
      </w:pPr>
      <w:r>
        <w:rPr>
          <w:rFonts w:ascii="Courier New" w:hAnsi="Courier New" w:cs="Courier New"/>
        </w:rPr>
        <w:br w:type="page"/>
      </w:r>
    </w:p>
    <w:p w14:paraId="36767711" w14:textId="4D88D67B" w:rsidR="00441623" w:rsidRPr="00FE7188" w:rsidRDefault="00441623" w:rsidP="00441623">
      <w:pPr>
        <w:rPr>
          <w:rFonts w:ascii="Courier New" w:hAnsi="Courier New" w:cs="Courier New"/>
        </w:rPr>
      </w:pPr>
      <w:r w:rsidRPr="00FE7188">
        <w:rPr>
          <w:rFonts w:ascii="Courier New" w:hAnsi="Courier New" w:cs="Courier New"/>
        </w:rPr>
        <w:t>S</w:t>
      </w:r>
      <w:r w:rsidR="006E6938">
        <w:rPr>
          <w:rFonts w:ascii="Courier New" w:hAnsi="Courier New" w:cs="Courier New"/>
        </w:rPr>
        <w:t>cene 2</w:t>
      </w:r>
    </w:p>
    <w:p w14:paraId="79C28D9B" w14:textId="77777777" w:rsidR="00441623" w:rsidRPr="00FE7188" w:rsidRDefault="00441623" w:rsidP="00441623">
      <w:pPr>
        <w:rPr>
          <w:rFonts w:ascii="Courier New" w:hAnsi="Courier New" w:cs="Courier New"/>
        </w:rPr>
      </w:pPr>
    </w:p>
    <w:p w14:paraId="37BF699F" w14:textId="77777777" w:rsidR="00441623" w:rsidRPr="00FE7188" w:rsidRDefault="00441623" w:rsidP="00441623">
      <w:pPr>
        <w:rPr>
          <w:rFonts w:ascii="Courier New" w:hAnsi="Courier New" w:cs="Courier New"/>
        </w:rPr>
      </w:pPr>
      <w:r w:rsidRPr="00FE7188">
        <w:rPr>
          <w:rFonts w:ascii="Courier New" w:hAnsi="Courier New" w:cs="Courier New"/>
        </w:rPr>
        <w:t>(Evan and Olivia sit next to each other on the floor of the bathroom. The blood on the shower curtain has been washed away. Olivia looks beautiful, transcendent, and also barely there. Beth, unseen, sleeps in the living room.)</w:t>
      </w:r>
    </w:p>
    <w:p w14:paraId="4543CB68" w14:textId="77777777" w:rsidR="00441623" w:rsidRPr="00FE7188" w:rsidRDefault="00441623" w:rsidP="00441623">
      <w:pPr>
        <w:rPr>
          <w:rFonts w:ascii="Courier New" w:hAnsi="Courier New" w:cs="Courier New"/>
        </w:rPr>
      </w:pPr>
    </w:p>
    <w:p w14:paraId="54DF3C0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30EE44A" w14:textId="77777777" w:rsidR="00441623" w:rsidRPr="00FE7188" w:rsidRDefault="00441623" w:rsidP="00441623">
      <w:pPr>
        <w:rPr>
          <w:rFonts w:ascii="Courier New" w:hAnsi="Courier New" w:cs="Courier New"/>
        </w:rPr>
      </w:pPr>
      <w:r w:rsidRPr="00FE7188">
        <w:rPr>
          <w:rFonts w:ascii="Courier New" w:hAnsi="Courier New" w:cs="Courier New"/>
        </w:rPr>
        <w:t>Does it hurt?</w:t>
      </w:r>
    </w:p>
    <w:p w14:paraId="3D589525" w14:textId="77777777" w:rsidR="00441623" w:rsidRPr="00FE7188" w:rsidRDefault="00441623" w:rsidP="00441623">
      <w:pPr>
        <w:rPr>
          <w:rFonts w:ascii="Courier New" w:hAnsi="Courier New" w:cs="Courier New"/>
        </w:rPr>
      </w:pPr>
    </w:p>
    <w:p w14:paraId="0A5E710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421EE8E" w14:textId="77777777" w:rsidR="00441623" w:rsidRPr="00FE7188" w:rsidRDefault="00441623" w:rsidP="00441623">
      <w:pPr>
        <w:rPr>
          <w:rFonts w:ascii="Courier New" w:hAnsi="Courier New" w:cs="Courier New"/>
        </w:rPr>
      </w:pPr>
      <w:r w:rsidRPr="00FE7188">
        <w:rPr>
          <w:rFonts w:ascii="Courier New" w:hAnsi="Courier New" w:cs="Courier New"/>
        </w:rPr>
        <w:t>(Touches a small wound on the right side of her head.)</w:t>
      </w:r>
    </w:p>
    <w:p w14:paraId="04C9AA76" w14:textId="77777777" w:rsidR="00441623" w:rsidRPr="00FE7188" w:rsidRDefault="00441623" w:rsidP="00441623">
      <w:pPr>
        <w:rPr>
          <w:rFonts w:ascii="Courier New" w:hAnsi="Courier New" w:cs="Courier New"/>
        </w:rPr>
      </w:pPr>
      <w:r w:rsidRPr="00FE7188">
        <w:rPr>
          <w:rFonts w:ascii="Courier New" w:hAnsi="Courier New" w:cs="Courier New"/>
        </w:rPr>
        <w:t xml:space="preserve">Not really. It's just uncomfortable. It's like I've got a splinter in there, and I can't dig it out. </w:t>
      </w:r>
    </w:p>
    <w:p w14:paraId="479D216C" w14:textId="77777777" w:rsidR="00441623" w:rsidRPr="00FE7188" w:rsidRDefault="00441623" w:rsidP="00441623">
      <w:pPr>
        <w:rPr>
          <w:rFonts w:ascii="Courier New" w:hAnsi="Courier New" w:cs="Courier New"/>
        </w:rPr>
      </w:pPr>
    </w:p>
    <w:p w14:paraId="7217FAA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CF8EC3C" w14:textId="77777777" w:rsidR="00441623" w:rsidRPr="00FE7188" w:rsidRDefault="00441623" w:rsidP="00441623">
      <w:pPr>
        <w:rPr>
          <w:rFonts w:ascii="Courier New" w:hAnsi="Courier New" w:cs="Courier New"/>
        </w:rPr>
      </w:pPr>
      <w:r w:rsidRPr="00FE7188">
        <w:rPr>
          <w:rFonts w:ascii="Courier New" w:hAnsi="Courier New" w:cs="Courier New"/>
        </w:rPr>
        <w:t>It went in deep, huh?</w:t>
      </w:r>
    </w:p>
    <w:p w14:paraId="148B7990" w14:textId="77777777" w:rsidR="00441623" w:rsidRPr="00FE7188" w:rsidRDefault="00441623" w:rsidP="00441623">
      <w:pPr>
        <w:rPr>
          <w:rFonts w:ascii="Courier New" w:hAnsi="Courier New" w:cs="Courier New"/>
        </w:rPr>
      </w:pPr>
    </w:p>
    <w:p w14:paraId="45C352E4"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14FDCE7" w14:textId="77777777" w:rsidR="00441623" w:rsidRPr="00FE7188" w:rsidRDefault="00441623" w:rsidP="00441623">
      <w:pPr>
        <w:rPr>
          <w:rFonts w:ascii="Courier New" w:hAnsi="Courier New" w:cs="Courier New"/>
        </w:rPr>
      </w:pPr>
      <w:r w:rsidRPr="00FE7188">
        <w:rPr>
          <w:rFonts w:ascii="Courier New" w:hAnsi="Courier New" w:cs="Courier New"/>
        </w:rPr>
        <w:t>I guess so.</w:t>
      </w:r>
    </w:p>
    <w:p w14:paraId="1FDA6F39" w14:textId="77777777" w:rsidR="00441623" w:rsidRPr="00FE7188" w:rsidRDefault="00441623" w:rsidP="00441623">
      <w:pPr>
        <w:rPr>
          <w:rFonts w:ascii="Courier New" w:hAnsi="Courier New" w:cs="Courier New"/>
        </w:rPr>
      </w:pPr>
    </w:p>
    <w:p w14:paraId="19E9A75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3C66377" w14:textId="77777777" w:rsidR="00441623" w:rsidRPr="00FE7188" w:rsidRDefault="00441623" w:rsidP="00441623">
      <w:pPr>
        <w:rPr>
          <w:rFonts w:ascii="Courier New" w:hAnsi="Courier New" w:cs="Courier New"/>
        </w:rPr>
      </w:pPr>
      <w:r w:rsidRPr="00FE7188">
        <w:rPr>
          <w:rFonts w:ascii="Courier New" w:hAnsi="Courier New" w:cs="Courier New"/>
        </w:rPr>
        <w:t>I could get tweezers. Do you want to try tweezers? That's how they do it in hospitals, right?</w:t>
      </w:r>
    </w:p>
    <w:p w14:paraId="5CE2AD69" w14:textId="77777777" w:rsidR="00441623" w:rsidRPr="00FE7188" w:rsidRDefault="00441623" w:rsidP="00441623">
      <w:pPr>
        <w:rPr>
          <w:rFonts w:ascii="Courier New" w:hAnsi="Courier New" w:cs="Courier New"/>
        </w:rPr>
      </w:pPr>
    </w:p>
    <w:p w14:paraId="7F238589"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0C6C44B" w14:textId="77777777" w:rsidR="00441623" w:rsidRPr="00FE7188" w:rsidRDefault="00441623" w:rsidP="00441623">
      <w:pPr>
        <w:rPr>
          <w:rFonts w:ascii="Courier New" w:hAnsi="Courier New" w:cs="Courier New"/>
        </w:rPr>
      </w:pPr>
      <w:r w:rsidRPr="00FE7188">
        <w:rPr>
          <w:rFonts w:ascii="Courier New" w:hAnsi="Courier New" w:cs="Courier New"/>
        </w:rPr>
        <w:t>Calm down. I'm fine. You don't have to worry.</w:t>
      </w:r>
    </w:p>
    <w:p w14:paraId="34653DE6" w14:textId="77777777" w:rsidR="00441623" w:rsidRPr="00FE7188" w:rsidRDefault="00441623" w:rsidP="00441623">
      <w:pPr>
        <w:rPr>
          <w:rFonts w:ascii="Courier New" w:hAnsi="Courier New" w:cs="Courier New"/>
        </w:rPr>
      </w:pPr>
    </w:p>
    <w:p w14:paraId="2B04736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4CCF263" w14:textId="77777777" w:rsidR="00441623" w:rsidRPr="00FE7188" w:rsidRDefault="00441623" w:rsidP="00441623">
      <w:pPr>
        <w:rPr>
          <w:rFonts w:ascii="Courier New" w:hAnsi="Courier New" w:cs="Courier New"/>
        </w:rPr>
      </w:pPr>
      <w:r w:rsidRPr="00FE7188">
        <w:rPr>
          <w:rFonts w:ascii="Courier New" w:hAnsi="Courier New" w:cs="Courier New"/>
        </w:rPr>
        <w:t>I don't have to worry? You — you just — do you know what you did?</w:t>
      </w:r>
    </w:p>
    <w:p w14:paraId="257BBF58" w14:textId="77777777" w:rsidR="00441623" w:rsidRPr="00FE7188" w:rsidRDefault="00441623" w:rsidP="00441623">
      <w:pPr>
        <w:rPr>
          <w:rFonts w:ascii="Courier New" w:hAnsi="Courier New" w:cs="Courier New"/>
        </w:rPr>
      </w:pPr>
    </w:p>
    <w:p w14:paraId="176864B8"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AECA0D7" w14:textId="77777777" w:rsidR="00441623" w:rsidRPr="00FE7188" w:rsidRDefault="00441623" w:rsidP="00441623">
      <w:pPr>
        <w:rPr>
          <w:rFonts w:ascii="Courier New" w:hAnsi="Courier New" w:cs="Courier New"/>
        </w:rPr>
      </w:pPr>
      <w:r w:rsidRPr="00FE7188">
        <w:rPr>
          <w:rFonts w:ascii="Courier New" w:hAnsi="Courier New" w:cs="Courier New"/>
        </w:rPr>
        <w:t>I can't stay long. Let's not fight.</w:t>
      </w:r>
    </w:p>
    <w:p w14:paraId="02E32237" w14:textId="77777777" w:rsidR="00441623" w:rsidRPr="00FE7188" w:rsidRDefault="00441623" w:rsidP="00441623">
      <w:pPr>
        <w:rPr>
          <w:rFonts w:ascii="Courier New" w:hAnsi="Courier New" w:cs="Courier New"/>
        </w:rPr>
      </w:pPr>
    </w:p>
    <w:p w14:paraId="5EA43DB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DE190D8" w14:textId="77777777" w:rsidR="00441623" w:rsidRPr="00FE7188" w:rsidRDefault="00441623" w:rsidP="00441623">
      <w:pPr>
        <w:rPr>
          <w:rFonts w:ascii="Courier New" w:hAnsi="Courier New" w:cs="Courier New"/>
        </w:rPr>
      </w:pPr>
      <w:r w:rsidRPr="00FE7188">
        <w:rPr>
          <w:rFonts w:ascii="Courier New" w:hAnsi="Courier New" w:cs="Courier New"/>
        </w:rPr>
        <w:t>Why can't you stay? Where are you going?</w:t>
      </w:r>
    </w:p>
    <w:p w14:paraId="317E91C0" w14:textId="77777777" w:rsidR="00441623" w:rsidRPr="00FE7188" w:rsidRDefault="00441623" w:rsidP="00441623">
      <w:pPr>
        <w:rPr>
          <w:rFonts w:ascii="Courier New" w:hAnsi="Courier New" w:cs="Courier New"/>
        </w:rPr>
      </w:pPr>
    </w:p>
    <w:p w14:paraId="5FAA4013"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1690420" w14:textId="77777777" w:rsidR="00441623" w:rsidRPr="00FE7188" w:rsidRDefault="00441623" w:rsidP="00441623">
      <w:pPr>
        <w:rPr>
          <w:rFonts w:ascii="Courier New" w:hAnsi="Courier New" w:cs="Courier New"/>
        </w:rPr>
      </w:pPr>
      <w:r w:rsidRPr="00FE7188">
        <w:rPr>
          <w:rFonts w:ascii="Courier New" w:hAnsi="Courier New" w:cs="Courier New"/>
        </w:rPr>
        <w:t>I don't know. London. France. Bulgaria?</w:t>
      </w:r>
    </w:p>
    <w:p w14:paraId="54D016B1" w14:textId="77777777" w:rsidR="00441623" w:rsidRPr="00FE7188" w:rsidRDefault="00441623" w:rsidP="00441623">
      <w:pPr>
        <w:rPr>
          <w:rFonts w:ascii="Courier New" w:hAnsi="Courier New" w:cs="Courier New"/>
        </w:rPr>
      </w:pPr>
    </w:p>
    <w:p w14:paraId="4E0360B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2A1185A" w14:textId="77777777" w:rsidR="00441623" w:rsidRPr="00FE7188" w:rsidRDefault="00441623" w:rsidP="00441623">
      <w:pPr>
        <w:rPr>
          <w:rFonts w:ascii="Courier New" w:hAnsi="Courier New" w:cs="Courier New"/>
        </w:rPr>
      </w:pPr>
      <w:r w:rsidRPr="00FE7188">
        <w:rPr>
          <w:rFonts w:ascii="Courier New" w:hAnsi="Courier New" w:cs="Courier New"/>
        </w:rPr>
        <w:t xml:space="preserve">Why did you leave me? </w:t>
      </w:r>
    </w:p>
    <w:p w14:paraId="29301B6C" w14:textId="77777777" w:rsidR="00441623" w:rsidRPr="00FE7188" w:rsidRDefault="00441623" w:rsidP="00441623">
      <w:pPr>
        <w:rPr>
          <w:rFonts w:ascii="Courier New" w:hAnsi="Courier New" w:cs="Courier New"/>
        </w:rPr>
      </w:pPr>
    </w:p>
    <w:p w14:paraId="3598D94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BEFD90B" w14:textId="2BBB876C" w:rsidR="00441623" w:rsidRPr="00FE7188" w:rsidRDefault="00441623" w:rsidP="00441623">
      <w:pPr>
        <w:rPr>
          <w:rFonts w:ascii="Courier New" w:hAnsi="Courier New" w:cs="Courier New"/>
        </w:rPr>
      </w:pPr>
      <w:r w:rsidRPr="00FE7188">
        <w:rPr>
          <w:rFonts w:ascii="Courier New" w:hAnsi="Courier New" w:cs="Courier New"/>
        </w:rPr>
        <w:t>(Looks at him sadly.)</w:t>
      </w:r>
      <w:r w:rsidR="006E6938">
        <w:rPr>
          <w:rFonts w:ascii="Courier New" w:hAnsi="Courier New" w:cs="Courier New"/>
        </w:rPr>
        <w:t xml:space="preserve"> </w:t>
      </w:r>
      <w:r w:rsidRPr="00FE7188">
        <w:rPr>
          <w:rFonts w:ascii="Courier New" w:hAnsi="Courier New" w:cs="Courier New"/>
        </w:rPr>
        <w:t>I didn't mean to do it. It was just — it was just a mistake.</w:t>
      </w:r>
    </w:p>
    <w:p w14:paraId="7B664F36" w14:textId="77777777" w:rsidR="00441623" w:rsidRPr="00FE7188" w:rsidRDefault="00441623" w:rsidP="00441623">
      <w:pPr>
        <w:rPr>
          <w:rFonts w:ascii="Courier New" w:hAnsi="Courier New" w:cs="Courier New"/>
        </w:rPr>
      </w:pPr>
    </w:p>
    <w:p w14:paraId="1EF9D11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0D8212B" w14:textId="77777777" w:rsidR="00441623" w:rsidRPr="00FE7188" w:rsidRDefault="00441623" w:rsidP="00441623">
      <w:pPr>
        <w:rPr>
          <w:rFonts w:ascii="Courier New" w:hAnsi="Courier New" w:cs="Courier New"/>
        </w:rPr>
      </w:pPr>
      <w:r w:rsidRPr="00FE7188">
        <w:rPr>
          <w:rFonts w:ascii="Courier New" w:hAnsi="Courier New" w:cs="Courier New"/>
        </w:rPr>
        <w:t>It could happen to anyone?</w:t>
      </w:r>
    </w:p>
    <w:p w14:paraId="2E7D7472" w14:textId="77777777" w:rsidR="00441623" w:rsidRPr="00FE7188" w:rsidRDefault="00441623" w:rsidP="00441623">
      <w:pPr>
        <w:rPr>
          <w:rFonts w:ascii="Courier New" w:hAnsi="Courier New" w:cs="Courier New"/>
        </w:rPr>
      </w:pPr>
    </w:p>
    <w:p w14:paraId="1DE8FCC7"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E361D16" w14:textId="77777777" w:rsidR="00441623" w:rsidRPr="00FE7188" w:rsidRDefault="00441623" w:rsidP="00441623">
      <w:pPr>
        <w:rPr>
          <w:rFonts w:ascii="Courier New" w:hAnsi="Courier New" w:cs="Courier New"/>
        </w:rPr>
      </w:pPr>
      <w:r w:rsidRPr="00FE7188">
        <w:rPr>
          <w:rFonts w:ascii="Courier New" w:hAnsi="Courier New" w:cs="Courier New"/>
        </w:rPr>
        <w:t xml:space="preserve">Exactly. It was an accident. It wasn't intentional. </w:t>
      </w:r>
    </w:p>
    <w:p w14:paraId="4D0690B6" w14:textId="77777777" w:rsidR="00441623" w:rsidRPr="00FE7188" w:rsidRDefault="00441623" w:rsidP="00441623">
      <w:pPr>
        <w:rPr>
          <w:rFonts w:ascii="Courier New" w:hAnsi="Courier New" w:cs="Courier New"/>
        </w:rPr>
      </w:pPr>
    </w:p>
    <w:p w14:paraId="0FEA670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E7FCB11" w14:textId="77777777" w:rsidR="00441623" w:rsidRPr="00FE7188" w:rsidRDefault="00441623" w:rsidP="00441623">
      <w:pPr>
        <w:rPr>
          <w:rFonts w:ascii="Courier New" w:hAnsi="Courier New" w:cs="Courier New"/>
        </w:rPr>
      </w:pPr>
      <w:r w:rsidRPr="00FE7188">
        <w:rPr>
          <w:rFonts w:ascii="Courier New" w:hAnsi="Courier New" w:cs="Courier New"/>
        </w:rPr>
        <w:t>I missed you.</w:t>
      </w:r>
    </w:p>
    <w:p w14:paraId="779E1C3F" w14:textId="77777777" w:rsidR="00441623" w:rsidRPr="00FE7188" w:rsidRDefault="00441623" w:rsidP="00441623">
      <w:pPr>
        <w:rPr>
          <w:rFonts w:ascii="Courier New" w:hAnsi="Courier New" w:cs="Courier New"/>
        </w:rPr>
      </w:pPr>
    </w:p>
    <w:p w14:paraId="07AE8B43"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E212BE2" w14:textId="77777777" w:rsidR="00441623" w:rsidRPr="00FE7188" w:rsidRDefault="00441623" w:rsidP="00441623">
      <w:pPr>
        <w:rPr>
          <w:rFonts w:ascii="Courier New" w:hAnsi="Courier New" w:cs="Courier New"/>
        </w:rPr>
      </w:pPr>
      <w:r w:rsidRPr="00FE7188">
        <w:rPr>
          <w:rFonts w:ascii="Courier New" w:hAnsi="Courier New" w:cs="Courier New"/>
        </w:rPr>
        <w:t xml:space="preserve">I missed you so much. </w:t>
      </w:r>
    </w:p>
    <w:p w14:paraId="699D4CD3" w14:textId="77777777" w:rsidR="00441623" w:rsidRPr="00FE7188" w:rsidRDefault="00441623" w:rsidP="00441623">
      <w:pPr>
        <w:rPr>
          <w:rFonts w:ascii="Courier New" w:hAnsi="Courier New" w:cs="Courier New"/>
        </w:rPr>
      </w:pPr>
    </w:p>
    <w:p w14:paraId="52991EA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73AE5DB" w14:textId="77777777" w:rsidR="00441623" w:rsidRPr="00FE7188" w:rsidRDefault="00441623" w:rsidP="00441623">
      <w:pPr>
        <w:rPr>
          <w:rFonts w:ascii="Courier New" w:hAnsi="Courier New" w:cs="Courier New"/>
        </w:rPr>
      </w:pPr>
      <w:r w:rsidRPr="00FE7188">
        <w:rPr>
          <w:rFonts w:ascii="Courier New" w:hAnsi="Courier New" w:cs="Courier New"/>
        </w:rPr>
        <w:t xml:space="preserve">Don't go, okay? Stay with me. I'll make you happy. Just tell me what to do. </w:t>
      </w:r>
    </w:p>
    <w:p w14:paraId="0990EAF0" w14:textId="77777777" w:rsidR="00441623" w:rsidRPr="00FE7188" w:rsidRDefault="00441623" w:rsidP="00441623">
      <w:pPr>
        <w:rPr>
          <w:rFonts w:ascii="Courier New" w:hAnsi="Courier New" w:cs="Courier New"/>
        </w:rPr>
      </w:pPr>
    </w:p>
    <w:p w14:paraId="1791ADA4"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ABF25C0" w14:textId="77777777" w:rsidR="00441623" w:rsidRPr="00FE7188" w:rsidRDefault="00441623" w:rsidP="00441623">
      <w:pPr>
        <w:rPr>
          <w:rFonts w:ascii="Courier New" w:hAnsi="Courier New" w:cs="Courier New"/>
        </w:rPr>
      </w:pPr>
      <w:r w:rsidRPr="00FE7188">
        <w:rPr>
          <w:rFonts w:ascii="Courier New" w:hAnsi="Courier New" w:cs="Courier New"/>
        </w:rPr>
        <w:t>You should take better care of yourself. You look so tired. I can smell the whiskey on you.</w:t>
      </w:r>
    </w:p>
    <w:p w14:paraId="221800EE" w14:textId="77777777" w:rsidR="00441623" w:rsidRPr="00FE7188" w:rsidRDefault="00441623" w:rsidP="00441623">
      <w:pPr>
        <w:rPr>
          <w:rFonts w:ascii="Courier New" w:hAnsi="Courier New" w:cs="Courier New"/>
        </w:rPr>
      </w:pPr>
    </w:p>
    <w:p w14:paraId="0DE87D8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B259B49" w14:textId="77777777" w:rsidR="00441623" w:rsidRPr="00FE7188" w:rsidRDefault="00441623" w:rsidP="00441623">
      <w:pPr>
        <w:rPr>
          <w:rFonts w:ascii="Courier New" w:hAnsi="Courier New" w:cs="Courier New"/>
        </w:rPr>
      </w:pPr>
      <w:r w:rsidRPr="00FE7188">
        <w:rPr>
          <w:rFonts w:ascii="Courier New" w:hAnsi="Courier New" w:cs="Courier New"/>
        </w:rPr>
        <w:t xml:space="preserve">I'll stop drinking. I can stop drinking. I can take a shower. With you. </w:t>
      </w:r>
    </w:p>
    <w:p w14:paraId="5CC30C2B" w14:textId="77777777" w:rsidR="00441623" w:rsidRPr="00FE7188" w:rsidRDefault="00441623" w:rsidP="00441623">
      <w:pPr>
        <w:rPr>
          <w:rFonts w:ascii="Courier New" w:hAnsi="Courier New" w:cs="Courier New"/>
        </w:rPr>
      </w:pPr>
    </w:p>
    <w:p w14:paraId="1BF7955B" w14:textId="131A9E3E" w:rsidR="00441623" w:rsidRPr="00FE7188" w:rsidRDefault="006E6938" w:rsidP="00441623">
      <w:pPr>
        <w:rPr>
          <w:rFonts w:ascii="Courier New" w:hAnsi="Courier New" w:cs="Courier New"/>
        </w:rPr>
      </w:pPr>
      <w:r>
        <w:rPr>
          <w:rFonts w:ascii="Courier New" w:hAnsi="Courier New" w:cs="Courier New"/>
        </w:rPr>
        <w:t>(Olivia smiles but doesn't speak</w:t>
      </w:r>
      <w:r w:rsidR="00441623" w:rsidRPr="00FE7188">
        <w:rPr>
          <w:rFonts w:ascii="Courier New" w:hAnsi="Courier New" w:cs="Courier New"/>
        </w:rPr>
        <w:t xml:space="preserve">. </w:t>
      </w:r>
      <w:r>
        <w:rPr>
          <w:rFonts w:ascii="Courier New" w:hAnsi="Courier New" w:cs="Courier New"/>
        </w:rPr>
        <w:t>She f</w:t>
      </w:r>
      <w:r w:rsidR="00441623" w:rsidRPr="00FE7188">
        <w:rPr>
          <w:rFonts w:ascii="Courier New" w:hAnsi="Courier New" w:cs="Courier New"/>
        </w:rPr>
        <w:t>lickers in and out.)</w:t>
      </w:r>
    </w:p>
    <w:p w14:paraId="042976B7" w14:textId="77777777" w:rsidR="00441623" w:rsidRPr="00FE7188" w:rsidRDefault="00441623" w:rsidP="00441623">
      <w:pPr>
        <w:rPr>
          <w:rFonts w:ascii="Courier New" w:hAnsi="Courier New" w:cs="Courier New"/>
        </w:rPr>
      </w:pPr>
    </w:p>
    <w:p w14:paraId="45BBF5D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6D3FFA4" w14:textId="299511F6" w:rsidR="00441623" w:rsidRPr="00FE7188" w:rsidRDefault="00441623" w:rsidP="00441623">
      <w:pPr>
        <w:rPr>
          <w:rFonts w:ascii="Courier New" w:hAnsi="Courier New" w:cs="Courier New"/>
        </w:rPr>
      </w:pPr>
      <w:r w:rsidRPr="00FE7188">
        <w:rPr>
          <w:rFonts w:ascii="Courier New" w:hAnsi="Courier New" w:cs="Courier New"/>
        </w:rPr>
        <w:t>I know..</w:t>
      </w:r>
      <w:r w:rsidR="006E6938">
        <w:rPr>
          <w:rFonts w:ascii="Courier New" w:hAnsi="Courier New" w:cs="Courier New"/>
        </w:rPr>
        <w:t>.I'm not in the best shape, but...</w:t>
      </w:r>
      <w:r w:rsidRPr="00FE7188">
        <w:rPr>
          <w:rFonts w:ascii="Courier New" w:hAnsi="Courier New" w:cs="Courier New"/>
        </w:rPr>
        <w:t>can't you see how much I need you?</w:t>
      </w:r>
    </w:p>
    <w:p w14:paraId="1E03270C" w14:textId="77777777" w:rsidR="00441623" w:rsidRPr="00FE7188" w:rsidRDefault="00441623" w:rsidP="00441623">
      <w:pPr>
        <w:rPr>
          <w:rFonts w:ascii="Courier New" w:hAnsi="Courier New" w:cs="Courier New"/>
        </w:rPr>
      </w:pPr>
    </w:p>
    <w:p w14:paraId="79FDC37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7415ADE" w14:textId="77777777" w:rsidR="00441623" w:rsidRPr="00FE7188" w:rsidRDefault="00441623" w:rsidP="00441623">
      <w:pPr>
        <w:rPr>
          <w:rFonts w:ascii="Courier New" w:hAnsi="Courier New" w:cs="Courier New"/>
        </w:rPr>
      </w:pPr>
      <w:r w:rsidRPr="00FE7188">
        <w:rPr>
          <w:rFonts w:ascii="Courier New" w:hAnsi="Courier New" w:cs="Courier New"/>
        </w:rPr>
        <w:t>I need you, too, baby. I can't live without you.</w:t>
      </w:r>
    </w:p>
    <w:p w14:paraId="4147C300" w14:textId="77777777" w:rsidR="00441623" w:rsidRPr="00FE7188" w:rsidRDefault="00441623" w:rsidP="00441623">
      <w:pPr>
        <w:rPr>
          <w:rFonts w:ascii="Courier New" w:hAnsi="Courier New" w:cs="Courier New"/>
        </w:rPr>
      </w:pPr>
    </w:p>
    <w:p w14:paraId="7910B45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0E413B4" w14:textId="77777777" w:rsidR="00441623" w:rsidRPr="00FE7188" w:rsidRDefault="00441623" w:rsidP="00441623">
      <w:pPr>
        <w:rPr>
          <w:rFonts w:ascii="Courier New" w:hAnsi="Courier New" w:cs="Courier New"/>
        </w:rPr>
      </w:pPr>
      <w:r w:rsidRPr="00FE7188">
        <w:rPr>
          <w:rFonts w:ascii="Courier New" w:hAnsi="Courier New" w:cs="Courier New"/>
        </w:rPr>
        <w:t>You won't be without me. You'll never be without me.</w:t>
      </w:r>
    </w:p>
    <w:p w14:paraId="18D4919F" w14:textId="3DFCFA8C" w:rsidR="00441623" w:rsidRPr="00FE7188" w:rsidRDefault="00441623" w:rsidP="00441623">
      <w:pPr>
        <w:rPr>
          <w:rFonts w:ascii="Courier New" w:hAnsi="Courier New" w:cs="Courier New"/>
        </w:rPr>
      </w:pPr>
      <w:r w:rsidRPr="00FE7188">
        <w:rPr>
          <w:rFonts w:ascii="Courier New" w:hAnsi="Courier New" w:cs="Courier New"/>
        </w:rPr>
        <w:t>(He grabs onto the h</w:t>
      </w:r>
      <w:r w:rsidR="006E6938">
        <w:rPr>
          <w:rFonts w:ascii="Courier New" w:hAnsi="Courier New" w:cs="Courier New"/>
        </w:rPr>
        <w:t xml:space="preserve">em of her robe, which stops the </w:t>
      </w:r>
      <w:r w:rsidRPr="00FE7188">
        <w:rPr>
          <w:rFonts w:ascii="Courier New" w:hAnsi="Courier New" w:cs="Courier New"/>
        </w:rPr>
        <w:t xml:space="preserve">flickering.) </w:t>
      </w:r>
    </w:p>
    <w:p w14:paraId="2DE34134" w14:textId="77777777" w:rsidR="00441623" w:rsidRPr="00FE7188" w:rsidRDefault="00441623" w:rsidP="00441623">
      <w:pPr>
        <w:rPr>
          <w:rFonts w:ascii="Courier New" w:hAnsi="Courier New" w:cs="Courier New"/>
        </w:rPr>
      </w:pPr>
    </w:p>
    <w:p w14:paraId="0249237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AE228DA" w14:textId="77777777" w:rsidR="00441623" w:rsidRPr="00FE7188" w:rsidRDefault="00441623" w:rsidP="00441623">
      <w:pPr>
        <w:rPr>
          <w:rFonts w:ascii="Courier New" w:hAnsi="Courier New" w:cs="Courier New"/>
        </w:rPr>
      </w:pPr>
      <w:r w:rsidRPr="00FE7188">
        <w:rPr>
          <w:rFonts w:ascii="Courier New" w:hAnsi="Courier New" w:cs="Courier New"/>
        </w:rPr>
        <w:t>You're so good to me.</w:t>
      </w:r>
    </w:p>
    <w:p w14:paraId="61461BDF" w14:textId="77777777" w:rsidR="00441623" w:rsidRPr="00FE7188" w:rsidRDefault="00441623" w:rsidP="00441623">
      <w:pPr>
        <w:rPr>
          <w:rFonts w:ascii="Courier New" w:hAnsi="Courier New" w:cs="Courier New"/>
        </w:rPr>
      </w:pPr>
    </w:p>
    <w:p w14:paraId="59A8215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213CC97" w14:textId="77777777" w:rsidR="00441623" w:rsidRPr="00FE7188" w:rsidRDefault="00441623" w:rsidP="00441623">
      <w:pPr>
        <w:rPr>
          <w:rFonts w:ascii="Courier New" w:hAnsi="Courier New" w:cs="Courier New"/>
        </w:rPr>
      </w:pPr>
      <w:r w:rsidRPr="00FE7188">
        <w:rPr>
          <w:rFonts w:ascii="Courier New" w:hAnsi="Courier New" w:cs="Courier New"/>
        </w:rPr>
        <w:t>I would never leave you. You're — you're the one who left me.</w:t>
      </w:r>
    </w:p>
    <w:p w14:paraId="6C9C895B" w14:textId="77777777" w:rsidR="00441623" w:rsidRPr="00FE7188" w:rsidRDefault="00441623" w:rsidP="00441623">
      <w:pPr>
        <w:rPr>
          <w:rFonts w:ascii="Courier New" w:hAnsi="Courier New" w:cs="Courier New"/>
        </w:rPr>
      </w:pPr>
    </w:p>
    <w:p w14:paraId="4C4E535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3E0A817" w14:textId="77777777" w:rsidR="00441623" w:rsidRPr="00FE7188" w:rsidRDefault="00441623" w:rsidP="00441623">
      <w:pPr>
        <w:rPr>
          <w:rFonts w:ascii="Courier New" w:hAnsi="Courier New" w:cs="Courier New"/>
        </w:rPr>
      </w:pPr>
      <w:r w:rsidRPr="00FE7188">
        <w:rPr>
          <w:rFonts w:ascii="Courier New" w:hAnsi="Courier New" w:cs="Courier New"/>
        </w:rPr>
        <w:t>Don't dwell on that, baby. Just try to forget it. You know we won't be happy until you do.</w:t>
      </w:r>
    </w:p>
    <w:p w14:paraId="0C9D78FD" w14:textId="77777777" w:rsidR="00441623" w:rsidRPr="00FE7188" w:rsidRDefault="00441623" w:rsidP="00441623">
      <w:pPr>
        <w:rPr>
          <w:rFonts w:ascii="Courier New" w:hAnsi="Courier New" w:cs="Courier New"/>
        </w:rPr>
      </w:pPr>
    </w:p>
    <w:p w14:paraId="1037347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0E56A31" w14:textId="77777777" w:rsidR="00441623" w:rsidRPr="00FE7188" w:rsidRDefault="00441623" w:rsidP="00441623">
      <w:pPr>
        <w:rPr>
          <w:rFonts w:ascii="Courier New" w:hAnsi="Courier New" w:cs="Courier New"/>
        </w:rPr>
      </w:pPr>
      <w:r w:rsidRPr="00FE7188">
        <w:rPr>
          <w:rFonts w:ascii="Courier New" w:hAnsi="Courier New" w:cs="Courier New"/>
        </w:rPr>
        <w:t xml:space="preserve">Why? Why did you do it?  </w:t>
      </w:r>
    </w:p>
    <w:p w14:paraId="6C2797EA" w14:textId="77777777" w:rsidR="00441623" w:rsidRPr="00FE7188" w:rsidRDefault="00441623" w:rsidP="00441623">
      <w:pPr>
        <w:rPr>
          <w:rFonts w:ascii="Courier New" w:hAnsi="Courier New" w:cs="Courier New"/>
        </w:rPr>
      </w:pPr>
    </w:p>
    <w:p w14:paraId="45FBDC1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A37A118" w14:textId="77777777" w:rsidR="00441623" w:rsidRPr="00FE7188" w:rsidRDefault="00441623" w:rsidP="00441623">
      <w:pPr>
        <w:rPr>
          <w:rFonts w:ascii="Courier New" w:hAnsi="Courier New" w:cs="Courier New"/>
        </w:rPr>
      </w:pPr>
      <w:r w:rsidRPr="00FE7188">
        <w:rPr>
          <w:rFonts w:ascii="Courier New" w:hAnsi="Courier New" w:cs="Courier New"/>
        </w:rPr>
        <w:t xml:space="preserve">Let's go back the coast. Let's stay there a while. We can watch that fire burn. Maybe...Maybe the sun won't come back up this time.  </w:t>
      </w:r>
    </w:p>
    <w:p w14:paraId="732BF2C7" w14:textId="77777777" w:rsidR="00441623" w:rsidRPr="00FE7188" w:rsidRDefault="00441623" w:rsidP="00441623">
      <w:pPr>
        <w:rPr>
          <w:rFonts w:ascii="Courier New" w:hAnsi="Courier New" w:cs="Courier New"/>
        </w:rPr>
      </w:pPr>
    </w:p>
    <w:p w14:paraId="780DAD0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FB50086" w14:textId="77777777" w:rsidR="00441623" w:rsidRPr="00FE7188" w:rsidRDefault="00441623" w:rsidP="00441623">
      <w:pPr>
        <w:rPr>
          <w:rFonts w:ascii="Courier New" w:hAnsi="Courier New" w:cs="Courier New"/>
        </w:rPr>
      </w:pPr>
      <w:r w:rsidRPr="00FE7188">
        <w:rPr>
          <w:rFonts w:ascii="Courier New" w:hAnsi="Courier New" w:cs="Courier New"/>
        </w:rPr>
        <w:t>Tell me why. Just tell me why.</w:t>
      </w:r>
    </w:p>
    <w:p w14:paraId="1DE1FA0F" w14:textId="77777777" w:rsidR="00441623" w:rsidRPr="00FE7188" w:rsidRDefault="00441623" w:rsidP="00441623">
      <w:pPr>
        <w:rPr>
          <w:rFonts w:ascii="Courier New" w:hAnsi="Courier New" w:cs="Courier New"/>
        </w:rPr>
      </w:pPr>
    </w:p>
    <w:p w14:paraId="0142E214"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DE7B775" w14:textId="77777777" w:rsidR="00441623" w:rsidRPr="00FE7188" w:rsidRDefault="00441623" w:rsidP="00441623">
      <w:pPr>
        <w:rPr>
          <w:rFonts w:ascii="Courier New" w:hAnsi="Courier New" w:cs="Courier New"/>
        </w:rPr>
      </w:pPr>
      <w:r w:rsidRPr="00FE7188">
        <w:rPr>
          <w:rFonts w:ascii="Courier New" w:hAnsi="Courier New" w:cs="Courier New"/>
        </w:rPr>
        <w:t>(Shakes her head.) I don't know. I'm like a song that got misarranged, and half the notes went missing. They're lost underneath the couch.</w:t>
      </w:r>
    </w:p>
    <w:p w14:paraId="3D760B6D" w14:textId="77777777" w:rsidR="00441623" w:rsidRPr="00FE7188" w:rsidRDefault="00441623" w:rsidP="00441623">
      <w:pPr>
        <w:rPr>
          <w:rFonts w:ascii="Courier New" w:hAnsi="Courier New" w:cs="Courier New"/>
        </w:rPr>
      </w:pPr>
    </w:p>
    <w:p w14:paraId="74A126A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5545DCF" w14:textId="77777777" w:rsidR="00441623" w:rsidRPr="00FE7188" w:rsidRDefault="00441623" w:rsidP="00441623">
      <w:pPr>
        <w:rPr>
          <w:rFonts w:ascii="Courier New" w:hAnsi="Courier New" w:cs="Courier New"/>
        </w:rPr>
      </w:pPr>
      <w:r w:rsidRPr="00FE7188">
        <w:rPr>
          <w:rFonts w:ascii="Courier New" w:hAnsi="Courier New" w:cs="Courier New"/>
        </w:rPr>
        <w:t>Stop speaking in riddles. You're keeping things from me. You always were. I found your letters. Were they for me? Did you leave them for me?</w:t>
      </w:r>
    </w:p>
    <w:p w14:paraId="709FAE54" w14:textId="77777777" w:rsidR="00441623" w:rsidRPr="00FE7188" w:rsidRDefault="00441623" w:rsidP="00441623">
      <w:pPr>
        <w:rPr>
          <w:rFonts w:ascii="Courier New" w:hAnsi="Courier New" w:cs="Courier New"/>
        </w:rPr>
      </w:pPr>
    </w:p>
    <w:p w14:paraId="38EFCE7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2CF9DB0" w14:textId="77777777" w:rsidR="00441623" w:rsidRPr="00FE7188" w:rsidRDefault="00441623" w:rsidP="00441623">
      <w:pPr>
        <w:rPr>
          <w:rFonts w:ascii="Courier New" w:hAnsi="Courier New" w:cs="Courier New"/>
        </w:rPr>
      </w:pPr>
      <w:r w:rsidRPr="00FE7188">
        <w:rPr>
          <w:rFonts w:ascii="Courier New" w:hAnsi="Courier New" w:cs="Courier New"/>
        </w:rPr>
        <w:t xml:space="preserve">I used to write a journal. But then I realized no one would ever read it. So I started writing letters, instead. Sometimes even e-mails. I never addressed them to anyone, though. </w:t>
      </w:r>
    </w:p>
    <w:p w14:paraId="51E16492" w14:textId="77777777" w:rsidR="00441623" w:rsidRPr="00FE7188" w:rsidRDefault="00441623" w:rsidP="00441623">
      <w:pPr>
        <w:rPr>
          <w:rFonts w:ascii="Courier New" w:hAnsi="Courier New" w:cs="Courier New"/>
        </w:rPr>
      </w:pPr>
    </w:p>
    <w:p w14:paraId="4EDC03A3"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98472CF" w14:textId="77777777" w:rsidR="00441623" w:rsidRPr="00FE7188" w:rsidRDefault="00441623" w:rsidP="00441623">
      <w:pPr>
        <w:rPr>
          <w:rFonts w:ascii="Courier New" w:hAnsi="Courier New" w:cs="Courier New"/>
        </w:rPr>
      </w:pPr>
      <w:r w:rsidRPr="00FE7188">
        <w:rPr>
          <w:rFonts w:ascii="Courier New" w:hAnsi="Courier New" w:cs="Courier New"/>
        </w:rPr>
        <w:t>What did they even mean?</w:t>
      </w:r>
    </w:p>
    <w:p w14:paraId="19354CF0" w14:textId="77777777" w:rsidR="00441623" w:rsidRPr="00FE7188" w:rsidRDefault="00441623" w:rsidP="00441623">
      <w:pPr>
        <w:rPr>
          <w:rFonts w:ascii="Courier New" w:hAnsi="Courier New" w:cs="Courier New"/>
        </w:rPr>
      </w:pPr>
    </w:p>
    <w:p w14:paraId="2CD54F95"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E5ACA0B" w14:textId="77777777" w:rsidR="00441623" w:rsidRPr="00FE7188" w:rsidRDefault="00441623" w:rsidP="00441623">
      <w:pPr>
        <w:rPr>
          <w:rFonts w:ascii="Courier New" w:hAnsi="Courier New" w:cs="Courier New"/>
        </w:rPr>
      </w:pPr>
      <w:r w:rsidRPr="00FE7188">
        <w:rPr>
          <w:rFonts w:ascii="Courier New" w:hAnsi="Courier New" w:cs="Courier New"/>
        </w:rPr>
        <w:t>Do you remember Port Townsend? The crooked pottery and dusty flea markets? Do you know why I liked it so much? We had a fight there.</w:t>
      </w:r>
    </w:p>
    <w:p w14:paraId="4C05C357" w14:textId="77777777" w:rsidR="00441623" w:rsidRPr="00FE7188" w:rsidRDefault="00441623" w:rsidP="00441623">
      <w:pPr>
        <w:rPr>
          <w:rFonts w:ascii="Courier New" w:hAnsi="Courier New" w:cs="Courier New"/>
        </w:rPr>
      </w:pPr>
    </w:p>
    <w:p w14:paraId="1423B50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8E58266" w14:textId="77777777" w:rsidR="00441623" w:rsidRPr="00FE7188" w:rsidRDefault="00441623" w:rsidP="00441623">
      <w:pPr>
        <w:rPr>
          <w:rFonts w:ascii="Courier New" w:hAnsi="Courier New" w:cs="Courier New"/>
        </w:rPr>
      </w:pPr>
      <w:r w:rsidRPr="00FE7188">
        <w:rPr>
          <w:rFonts w:ascii="Courier New" w:hAnsi="Courier New" w:cs="Courier New"/>
        </w:rPr>
        <w:t>That's why you liked it?</w:t>
      </w:r>
    </w:p>
    <w:p w14:paraId="57C85241" w14:textId="77777777" w:rsidR="00441623" w:rsidRPr="00FE7188" w:rsidRDefault="00441623" w:rsidP="00441623">
      <w:pPr>
        <w:rPr>
          <w:rFonts w:ascii="Courier New" w:hAnsi="Courier New" w:cs="Courier New"/>
        </w:rPr>
      </w:pPr>
    </w:p>
    <w:p w14:paraId="3B08613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B86D133" w14:textId="77777777" w:rsidR="00441623" w:rsidRPr="00FE7188" w:rsidRDefault="00441623" w:rsidP="00441623">
      <w:pPr>
        <w:rPr>
          <w:rFonts w:ascii="Courier New" w:hAnsi="Courier New" w:cs="Courier New"/>
        </w:rPr>
      </w:pPr>
      <w:r w:rsidRPr="00FE7188">
        <w:rPr>
          <w:rFonts w:ascii="Courier New" w:hAnsi="Courier New" w:cs="Courier New"/>
        </w:rPr>
        <w:t xml:space="preserve">You don't remember. We were walking along the coast,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said I was full of romantic bullshit, and we fought, and in the end you said, "Let's just stop. None of this will change the fact that I'm doomed to love you." And then you pecked my cheek like a little bird. </w:t>
      </w:r>
    </w:p>
    <w:p w14:paraId="0E147749" w14:textId="77777777" w:rsidR="00441623" w:rsidRPr="00FE7188" w:rsidRDefault="00441623" w:rsidP="00441623">
      <w:pPr>
        <w:rPr>
          <w:rFonts w:ascii="Courier New" w:hAnsi="Courier New" w:cs="Courier New"/>
        </w:rPr>
      </w:pPr>
    </w:p>
    <w:p w14:paraId="4230D24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5FF044B" w14:textId="77777777" w:rsidR="00441623" w:rsidRPr="00FE7188" w:rsidRDefault="00441623" w:rsidP="00441623">
      <w:pPr>
        <w:rPr>
          <w:rFonts w:ascii="Courier New" w:hAnsi="Courier New" w:cs="Courier New"/>
        </w:rPr>
      </w:pPr>
      <w:r w:rsidRPr="00FE7188">
        <w:rPr>
          <w:rFonts w:ascii="Courier New" w:hAnsi="Courier New" w:cs="Courier New"/>
        </w:rPr>
        <w:t xml:space="preserve">I remember that. Who says I don't remember? </w:t>
      </w:r>
    </w:p>
    <w:p w14:paraId="035494AE"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5ED88C1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483F128" w14:textId="77777777" w:rsidR="00441623" w:rsidRPr="00FE7188" w:rsidRDefault="00441623" w:rsidP="00441623">
      <w:pPr>
        <w:rPr>
          <w:rFonts w:ascii="Courier New" w:hAnsi="Courier New" w:cs="Courier New"/>
        </w:rPr>
      </w:pPr>
      <w:r w:rsidRPr="00FE7188">
        <w:rPr>
          <w:rFonts w:ascii="Courier New" w:hAnsi="Courier New" w:cs="Courier New"/>
        </w:rPr>
        <w:t>That was the first time you told me you loved me. (Laughs.) I'm such a silly girl. A stupid, silly girl.</w:t>
      </w:r>
    </w:p>
    <w:p w14:paraId="44C753FD" w14:textId="77777777" w:rsidR="00441623" w:rsidRPr="00FE7188" w:rsidRDefault="00441623" w:rsidP="00441623">
      <w:pPr>
        <w:rPr>
          <w:rFonts w:ascii="Courier New" w:hAnsi="Courier New" w:cs="Courier New"/>
        </w:rPr>
      </w:pPr>
    </w:p>
    <w:p w14:paraId="2DEDDD3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94B50D5" w14:textId="77777777" w:rsidR="00441623" w:rsidRPr="00FE7188" w:rsidRDefault="00441623" w:rsidP="00441623">
      <w:pPr>
        <w:rPr>
          <w:rFonts w:ascii="Courier New" w:hAnsi="Courier New" w:cs="Courier New"/>
        </w:rPr>
      </w:pPr>
      <w:r w:rsidRPr="00FE7188">
        <w:rPr>
          <w:rFonts w:ascii="Courier New" w:hAnsi="Courier New" w:cs="Courier New"/>
        </w:rPr>
        <w:t xml:space="preserve">You're not stupid. Sometimes you're stupid. </w:t>
      </w:r>
    </w:p>
    <w:p w14:paraId="7968BF69" w14:textId="77777777" w:rsidR="00441623" w:rsidRPr="00FE7188" w:rsidRDefault="00441623" w:rsidP="00441623">
      <w:pPr>
        <w:rPr>
          <w:rFonts w:ascii="Courier New" w:hAnsi="Courier New" w:cs="Courier New"/>
        </w:rPr>
      </w:pPr>
    </w:p>
    <w:p w14:paraId="42841CA6"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14BEFBC" w14:textId="77777777" w:rsidR="00441623" w:rsidRPr="00FE7188" w:rsidRDefault="00441623" w:rsidP="00441623">
      <w:pPr>
        <w:rPr>
          <w:rFonts w:ascii="Courier New" w:hAnsi="Courier New" w:cs="Courier New"/>
        </w:rPr>
      </w:pPr>
      <w:r w:rsidRPr="00FE7188">
        <w:rPr>
          <w:rFonts w:ascii="Courier New" w:hAnsi="Courier New" w:cs="Courier New"/>
        </w:rPr>
        <w:t>I couldn't breathe. I would get so scared. Out of nowhere. This fear would curl up inside me.</w:t>
      </w:r>
    </w:p>
    <w:p w14:paraId="3938DA8F" w14:textId="77777777" w:rsidR="00441623" w:rsidRPr="00FE7188" w:rsidRDefault="00441623" w:rsidP="00441623">
      <w:pPr>
        <w:rPr>
          <w:rFonts w:ascii="Courier New" w:hAnsi="Courier New" w:cs="Courier New"/>
        </w:rPr>
      </w:pPr>
    </w:p>
    <w:p w14:paraId="552582E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B1CBC48" w14:textId="77777777" w:rsidR="00441623" w:rsidRPr="00FE7188" w:rsidRDefault="00441623" w:rsidP="00441623">
      <w:pPr>
        <w:rPr>
          <w:rFonts w:ascii="Courier New" w:hAnsi="Courier New" w:cs="Courier New"/>
        </w:rPr>
      </w:pPr>
      <w:r w:rsidRPr="00FE7188">
        <w:rPr>
          <w:rFonts w:ascii="Courier New" w:hAnsi="Courier New" w:cs="Courier New"/>
        </w:rPr>
        <w:t xml:space="preserve">Why didn't you tell me? I would have helped you. What were you afraid of? </w:t>
      </w:r>
    </w:p>
    <w:p w14:paraId="386FC523" w14:textId="77777777" w:rsidR="00441623" w:rsidRPr="00FE7188" w:rsidRDefault="00441623" w:rsidP="00441623">
      <w:pPr>
        <w:rPr>
          <w:rFonts w:ascii="Courier New" w:hAnsi="Courier New" w:cs="Courier New"/>
        </w:rPr>
      </w:pPr>
    </w:p>
    <w:p w14:paraId="32EAA549"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ED3A5A0" w14:textId="77777777" w:rsidR="00441623" w:rsidRPr="00FE7188" w:rsidRDefault="00441623" w:rsidP="00441623">
      <w:pPr>
        <w:rPr>
          <w:rFonts w:ascii="Courier New" w:hAnsi="Courier New" w:cs="Courier New"/>
        </w:rPr>
      </w:pPr>
      <w:r w:rsidRPr="00FE7188">
        <w:rPr>
          <w:rFonts w:ascii="Courier New" w:hAnsi="Courier New" w:cs="Courier New"/>
        </w:rPr>
        <w:t>Of the future.</w:t>
      </w:r>
    </w:p>
    <w:p w14:paraId="4885EF99" w14:textId="77777777" w:rsidR="00441623" w:rsidRPr="00FE7188" w:rsidRDefault="00441623" w:rsidP="00441623">
      <w:pPr>
        <w:rPr>
          <w:rFonts w:ascii="Courier New" w:hAnsi="Courier New" w:cs="Courier New"/>
        </w:rPr>
      </w:pPr>
    </w:p>
    <w:p w14:paraId="55459FD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B10E998" w14:textId="77777777" w:rsidR="00441623" w:rsidRPr="00FE7188" w:rsidRDefault="00441623" w:rsidP="00441623">
      <w:pPr>
        <w:rPr>
          <w:rFonts w:ascii="Courier New" w:hAnsi="Courier New" w:cs="Courier New"/>
        </w:rPr>
      </w:pPr>
      <w:r w:rsidRPr="00FE7188">
        <w:rPr>
          <w:rFonts w:ascii="Courier New" w:hAnsi="Courier New" w:cs="Courier New"/>
        </w:rPr>
        <w:t>Of us? Of the wedding?</w:t>
      </w:r>
    </w:p>
    <w:p w14:paraId="02DE4FCD" w14:textId="77777777" w:rsidR="00441623" w:rsidRPr="00FE7188" w:rsidRDefault="00441623" w:rsidP="00441623">
      <w:pPr>
        <w:rPr>
          <w:rFonts w:ascii="Courier New" w:hAnsi="Courier New" w:cs="Courier New"/>
        </w:rPr>
      </w:pPr>
    </w:p>
    <w:p w14:paraId="25A82E63"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0084750" w14:textId="77777777" w:rsidR="00441623" w:rsidRPr="00FE7188" w:rsidRDefault="00441623" w:rsidP="00441623">
      <w:pPr>
        <w:rPr>
          <w:rFonts w:ascii="Courier New" w:hAnsi="Courier New" w:cs="Courier New"/>
        </w:rPr>
      </w:pPr>
      <w:r w:rsidRPr="00FE7188">
        <w:rPr>
          <w:rFonts w:ascii="Courier New" w:hAnsi="Courier New" w:cs="Courier New"/>
        </w:rPr>
        <w:t>No. Just the unknown. The door that hasn't been opened. (She pulls out a letter in an envelope and reads it.)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bizarro laugh track and strange stage music.) The auditorium is endless. It stretches forever. I try to run away, but I can't move, because suddenly there are strings attached to my arms and legs. I'm a puppet. And everyone is pointing and laughing. (Another wave of bizarro laughter). I fear that that is the future.</w:t>
      </w:r>
    </w:p>
    <w:p w14:paraId="18A48D26" w14:textId="77777777" w:rsidR="00441623" w:rsidRPr="00FE7188" w:rsidRDefault="00441623" w:rsidP="00441623">
      <w:pPr>
        <w:rPr>
          <w:rFonts w:ascii="Courier New" w:hAnsi="Courier New" w:cs="Courier New"/>
        </w:rPr>
      </w:pPr>
    </w:p>
    <w:p w14:paraId="7BC7B06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6C7A288" w14:textId="77777777" w:rsidR="00441623" w:rsidRPr="00FE7188" w:rsidRDefault="00441623" w:rsidP="00441623">
      <w:pPr>
        <w:rPr>
          <w:rFonts w:ascii="Courier New" w:hAnsi="Courier New" w:cs="Courier New"/>
        </w:rPr>
      </w:pPr>
      <w:r w:rsidRPr="00FE7188">
        <w:rPr>
          <w:rFonts w:ascii="Courier New" w:hAnsi="Courier New" w:cs="Courier New"/>
        </w:rPr>
        <w:t>No. The future is us, together. Our marriage. Our kids. Our mortgage bill and family vacations and retirement plan. Our condo in sunny Florida. Is that what you're afraid of? Normal, mundane life creeping its normal pace forward?</w:t>
      </w:r>
    </w:p>
    <w:p w14:paraId="23B314F3" w14:textId="77777777" w:rsidR="00441623" w:rsidRPr="00FE7188" w:rsidRDefault="00441623" w:rsidP="00441623">
      <w:pPr>
        <w:rPr>
          <w:rFonts w:ascii="Courier New" w:hAnsi="Courier New" w:cs="Courier New"/>
        </w:rPr>
      </w:pPr>
    </w:p>
    <w:p w14:paraId="28376414"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00716C6" w14:textId="77777777" w:rsidR="00441623" w:rsidRPr="00FE7188" w:rsidRDefault="00441623" w:rsidP="00441623">
      <w:pPr>
        <w:rPr>
          <w:rFonts w:ascii="Courier New" w:hAnsi="Courier New" w:cs="Courier New"/>
        </w:rPr>
      </w:pPr>
      <w:r w:rsidRPr="00FE7188">
        <w:rPr>
          <w:rFonts w:ascii="Courier New" w:hAnsi="Courier New" w:cs="Courier New"/>
        </w:rPr>
        <w:t>Tomorrow and tomorrow and tomorrow.</w:t>
      </w:r>
    </w:p>
    <w:p w14:paraId="5B019D05" w14:textId="77777777" w:rsidR="00441623" w:rsidRPr="00FE7188" w:rsidRDefault="00441623" w:rsidP="00441623">
      <w:pPr>
        <w:rPr>
          <w:rFonts w:ascii="Courier New" w:hAnsi="Courier New" w:cs="Courier New"/>
        </w:rPr>
      </w:pPr>
    </w:p>
    <w:p w14:paraId="67F1A2A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BF9D8B4" w14:textId="77777777" w:rsidR="00441623" w:rsidRPr="00FE7188" w:rsidRDefault="00441623" w:rsidP="00441623">
      <w:pPr>
        <w:rPr>
          <w:rFonts w:ascii="Courier New" w:hAnsi="Courier New" w:cs="Courier New"/>
        </w:rPr>
      </w:pPr>
      <w:r w:rsidRPr="00FE7188">
        <w:rPr>
          <w:rFonts w:ascii="Courier New" w:hAnsi="Courier New" w:cs="Courier New"/>
        </w:rPr>
        <w:t>What is so bad about tomorrow? What is so fucking bad about tomorrow?</w:t>
      </w:r>
    </w:p>
    <w:p w14:paraId="7AFB4AC7" w14:textId="77777777" w:rsidR="00441623" w:rsidRPr="00FE7188" w:rsidRDefault="00441623" w:rsidP="00441623">
      <w:pPr>
        <w:rPr>
          <w:rFonts w:ascii="Courier New" w:hAnsi="Courier New" w:cs="Courier New"/>
        </w:rPr>
      </w:pPr>
    </w:p>
    <w:p w14:paraId="1570A8E2"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E0BB1DB" w14:textId="77777777" w:rsidR="00441623" w:rsidRPr="00FE7188" w:rsidRDefault="00441623" w:rsidP="00441623">
      <w:pPr>
        <w:rPr>
          <w:rFonts w:ascii="Courier New" w:hAnsi="Courier New" w:cs="Courier New"/>
        </w:rPr>
      </w:pPr>
      <w:r w:rsidRPr="00FE7188">
        <w:rPr>
          <w:rFonts w:ascii="Courier New" w:hAnsi="Courier New" w:cs="Courier New"/>
        </w:rPr>
        <w:t xml:space="preserve">Sometimes I didn't even want to sing. I hate stepping onto the stage. Did you know that? I hate that moment in between, when I’m still me but I’m not me, and I’m about to be someone else, but it’s not just anyone, it’s — </w:t>
      </w:r>
    </w:p>
    <w:p w14:paraId="41B2EA89" w14:textId="77777777" w:rsidR="00441623" w:rsidRPr="00FE7188" w:rsidRDefault="00441623" w:rsidP="00441623">
      <w:pPr>
        <w:rPr>
          <w:rFonts w:ascii="Courier New" w:hAnsi="Courier New" w:cs="Courier New"/>
        </w:rPr>
      </w:pPr>
    </w:p>
    <w:p w14:paraId="07DC6AA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DF45D30" w14:textId="77777777" w:rsidR="00441623" w:rsidRPr="00FE7188" w:rsidRDefault="00441623" w:rsidP="00441623">
      <w:pPr>
        <w:rPr>
          <w:rFonts w:ascii="Courier New" w:hAnsi="Courier New" w:cs="Courier New"/>
        </w:rPr>
      </w:pPr>
      <w:r w:rsidRPr="00FE7188">
        <w:rPr>
          <w:rFonts w:ascii="Courier New" w:hAnsi="Courier New" w:cs="Courier New"/>
        </w:rPr>
        <w:t xml:space="preserve">Answer the question. </w:t>
      </w:r>
    </w:p>
    <w:p w14:paraId="12A7D015" w14:textId="77777777" w:rsidR="00441623" w:rsidRPr="00FE7188" w:rsidRDefault="00441623" w:rsidP="00441623">
      <w:pPr>
        <w:rPr>
          <w:rFonts w:ascii="Courier New" w:hAnsi="Courier New" w:cs="Courier New"/>
        </w:rPr>
      </w:pPr>
    </w:p>
    <w:p w14:paraId="4AE680B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31F4DA1" w14:textId="2D24B28A" w:rsidR="00441623" w:rsidRPr="00FE7188" w:rsidRDefault="00441623" w:rsidP="00441623">
      <w:pPr>
        <w:rPr>
          <w:rFonts w:ascii="Courier New" w:hAnsi="Courier New" w:cs="Courier New"/>
        </w:rPr>
      </w:pPr>
      <w:r w:rsidRPr="00FE7188">
        <w:rPr>
          <w:rFonts w:ascii="Courier New" w:hAnsi="Courier New" w:cs="Courier New"/>
        </w:rPr>
        <w:t>Evan? (Evan turns around and finds Beth peering in.) Is everything okay? I heard you...shouting.</w:t>
      </w:r>
    </w:p>
    <w:p w14:paraId="42F21100" w14:textId="77777777" w:rsidR="00441623" w:rsidRPr="00FE7188" w:rsidRDefault="00441623" w:rsidP="00441623">
      <w:pPr>
        <w:rPr>
          <w:rFonts w:ascii="Courier New" w:hAnsi="Courier New" w:cs="Courier New"/>
        </w:rPr>
      </w:pPr>
    </w:p>
    <w:p w14:paraId="5B82FBF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B096A87" w14:textId="77777777" w:rsidR="00441623" w:rsidRPr="00FE7188" w:rsidRDefault="00441623" w:rsidP="00441623">
      <w:pPr>
        <w:rPr>
          <w:rFonts w:ascii="Courier New" w:hAnsi="Courier New" w:cs="Courier New"/>
        </w:rPr>
      </w:pPr>
      <w:r w:rsidRPr="00FE7188">
        <w:rPr>
          <w:rFonts w:ascii="Courier New" w:hAnsi="Courier New" w:cs="Courier New"/>
        </w:rPr>
        <w:t>I ... (He looks back at Olivia. Her wound is suddenly bleeding, and for a moment, she is a rotting corpse.) I'm just losing my mind.</w:t>
      </w:r>
    </w:p>
    <w:p w14:paraId="4348AC89" w14:textId="77777777" w:rsidR="00441623" w:rsidRPr="00FE7188" w:rsidRDefault="00441623" w:rsidP="00441623">
      <w:pPr>
        <w:rPr>
          <w:rFonts w:ascii="Courier New" w:hAnsi="Courier New" w:cs="Courier New"/>
        </w:rPr>
      </w:pPr>
    </w:p>
    <w:p w14:paraId="560FE86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B5368B9" w14:textId="77777777" w:rsidR="00441623" w:rsidRPr="00FE7188" w:rsidRDefault="00441623" w:rsidP="00441623">
      <w:pPr>
        <w:rPr>
          <w:rFonts w:ascii="Courier New" w:hAnsi="Courier New" w:cs="Courier New"/>
        </w:rPr>
      </w:pPr>
      <w:r w:rsidRPr="00FE7188">
        <w:rPr>
          <w:rFonts w:ascii="Courier New" w:hAnsi="Courier New" w:cs="Courier New"/>
        </w:rPr>
        <w:t xml:space="preserve">Why don't you come back into the living room? </w:t>
      </w:r>
    </w:p>
    <w:p w14:paraId="09E5489E" w14:textId="77777777" w:rsidR="00441623" w:rsidRPr="00FE7188" w:rsidRDefault="00441623" w:rsidP="00441623">
      <w:pPr>
        <w:rPr>
          <w:rFonts w:ascii="Courier New" w:hAnsi="Courier New" w:cs="Courier New"/>
        </w:rPr>
      </w:pPr>
    </w:p>
    <w:p w14:paraId="3C1F8CD9"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16B2432" w14:textId="77777777" w:rsidR="00441623" w:rsidRPr="00FE7188" w:rsidRDefault="00441623" w:rsidP="00441623">
      <w:pPr>
        <w:rPr>
          <w:rFonts w:ascii="Courier New" w:hAnsi="Courier New" w:cs="Courier New"/>
        </w:rPr>
      </w:pPr>
      <w:r w:rsidRPr="00FE7188">
        <w:rPr>
          <w:rFonts w:ascii="Courier New" w:hAnsi="Courier New" w:cs="Courier New"/>
        </w:rPr>
        <w:t>(Pointing at him, and suddenly more vindictive.) You're in the audience, too. You've got a box seat. And you're sitting next to her.</w:t>
      </w:r>
    </w:p>
    <w:p w14:paraId="265850F5" w14:textId="77777777" w:rsidR="00441623" w:rsidRPr="00FE7188" w:rsidRDefault="00441623" w:rsidP="00441623">
      <w:pPr>
        <w:rPr>
          <w:rFonts w:ascii="Courier New" w:hAnsi="Courier New" w:cs="Courier New"/>
        </w:rPr>
      </w:pPr>
    </w:p>
    <w:p w14:paraId="252682B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171C421" w14:textId="77777777" w:rsidR="00441623" w:rsidRPr="00FE7188" w:rsidRDefault="00441623" w:rsidP="00441623">
      <w:pPr>
        <w:rPr>
          <w:rFonts w:ascii="Courier New" w:hAnsi="Courier New" w:cs="Courier New"/>
        </w:rPr>
      </w:pPr>
      <w:r w:rsidRPr="00FE7188">
        <w:rPr>
          <w:rFonts w:ascii="Courier New" w:hAnsi="Courier New" w:cs="Courier New"/>
        </w:rPr>
        <w:t>This doesn't make any sense.</w:t>
      </w:r>
    </w:p>
    <w:p w14:paraId="147E066D" w14:textId="77777777" w:rsidR="00441623" w:rsidRPr="00FE7188" w:rsidRDefault="00441623" w:rsidP="00441623">
      <w:pPr>
        <w:rPr>
          <w:rFonts w:ascii="Courier New" w:hAnsi="Courier New" w:cs="Courier New"/>
        </w:rPr>
      </w:pPr>
    </w:p>
    <w:p w14:paraId="41C92E4F"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5E0254B4" w14:textId="77777777" w:rsidR="00441623" w:rsidRPr="00FE7188" w:rsidRDefault="00441623" w:rsidP="00441623">
      <w:pPr>
        <w:rPr>
          <w:rFonts w:ascii="Courier New" w:hAnsi="Courier New" w:cs="Courier New"/>
        </w:rPr>
      </w:pPr>
      <w:r w:rsidRPr="00FE7188">
        <w:rPr>
          <w:rFonts w:ascii="Courier New" w:hAnsi="Courier New" w:cs="Courier New"/>
        </w:rPr>
        <w:t>You talk to her so loudly I can overhear what you say. "What a waste," you say. "Did you know she's been waiting for this her whole life?" And then you laugh. And you say, "I just can't stop laughing. I'm crying!"</w:t>
      </w:r>
    </w:p>
    <w:p w14:paraId="1A786C96" w14:textId="77777777" w:rsidR="00441623" w:rsidRPr="00FE7188" w:rsidRDefault="00441623" w:rsidP="00441623">
      <w:pPr>
        <w:rPr>
          <w:rFonts w:ascii="Courier New" w:hAnsi="Courier New" w:cs="Courier New"/>
        </w:rPr>
      </w:pPr>
    </w:p>
    <w:p w14:paraId="18EA7F40"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7207C09" w14:textId="77777777" w:rsidR="00441623" w:rsidRPr="00FE7188" w:rsidRDefault="00441623" w:rsidP="00441623">
      <w:pPr>
        <w:rPr>
          <w:rFonts w:ascii="Courier New" w:hAnsi="Courier New" w:cs="Courier New"/>
        </w:rPr>
      </w:pPr>
      <w:r w:rsidRPr="00FE7188">
        <w:rPr>
          <w:rFonts w:ascii="Courier New" w:hAnsi="Courier New" w:cs="Courier New"/>
        </w:rPr>
        <w:t>Maybe it will never make sense. But it still happened.</w:t>
      </w:r>
    </w:p>
    <w:p w14:paraId="3443518B" w14:textId="77777777" w:rsidR="00441623" w:rsidRPr="00FE7188" w:rsidRDefault="00441623" w:rsidP="00441623">
      <w:pPr>
        <w:rPr>
          <w:rFonts w:ascii="Courier New" w:hAnsi="Courier New" w:cs="Courier New"/>
        </w:rPr>
      </w:pPr>
    </w:p>
    <w:p w14:paraId="159C071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DC966D6" w14:textId="77777777" w:rsidR="00441623" w:rsidRPr="00FE7188" w:rsidRDefault="00441623" w:rsidP="00441623">
      <w:pPr>
        <w:rPr>
          <w:rFonts w:ascii="Courier New" w:hAnsi="Courier New" w:cs="Courier New"/>
        </w:rPr>
      </w:pPr>
      <w:r w:rsidRPr="00FE7188">
        <w:rPr>
          <w:rFonts w:ascii="Courier New" w:hAnsi="Courier New" w:cs="Courier New"/>
        </w:rPr>
        <w:t xml:space="preserve">No, it doesn’t make sense, does it? But isn’t it nice? Isn’t it nice to be able to talk like this? </w:t>
      </w:r>
    </w:p>
    <w:p w14:paraId="527AD2EB" w14:textId="77777777" w:rsidR="00441623" w:rsidRPr="00FE7188" w:rsidRDefault="00441623" w:rsidP="00441623">
      <w:pPr>
        <w:rPr>
          <w:rFonts w:ascii="Courier New" w:hAnsi="Courier New" w:cs="Courier New"/>
        </w:rPr>
      </w:pPr>
    </w:p>
    <w:p w14:paraId="4CFA5D8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BE31448" w14:textId="77777777" w:rsidR="00441623" w:rsidRPr="00FE7188" w:rsidRDefault="00441623" w:rsidP="00441623">
      <w:pPr>
        <w:rPr>
          <w:rFonts w:ascii="Courier New" w:hAnsi="Courier New" w:cs="Courier New"/>
        </w:rPr>
      </w:pPr>
      <w:r w:rsidRPr="00FE7188">
        <w:rPr>
          <w:rFonts w:ascii="Courier New" w:hAnsi="Courier New" w:cs="Courier New"/>
        </w:rPr>
        <w:t xml:space="preserve">(Laughs.) </w:t>
      </w:r>
    </w:p>
    <w:p w14:paraId="118DDAE3" w14:textId="77777777" w:rsidR="00441623" w:rsidRPr="00FE7188" w:rsidRDefault="00441623" w:rsidP="00441623">
      <w:pPr>
        <w:rPr>
          <w:rFonts w:ascii="Courier New" w:hAnsi="Courier New" w:cs="Courier New"/>
        </w:rPr>
      </w:pPr>
    </w:p>
    <w:p w14:paraId="0A12E9F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2A5943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5342818" w14:textId="77777777" w:rsidR="00441623" w:rsidRPr="00FE7188" w:rsidRDefault="00441623" w:rsidP="00441623">
      <w:pPr>
        <w:rPr>
          <w:rFonts w:ascii="Courier New" w:hAnsi="Courier New" w:cs="Courier New"/>
        </w:rPr>
      </w:pPr>
    </w:p>
    <w:p w14:paraId="6CF3154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4854374" w14:textId="77777777" w:rsidR="00441623" w:rsidRPr="00FE7188" w:rsidRDefault="00441623" w:rsidP="00441623">
      <w:pPr>
        <w:rPr>
          <w:rFonts w:ascii="Courier New" w:hAnsi="Courier New" w:cs="Courier New"/>
        </w:rPr>
      </w:pPr>
      <w:r w:rsidRPr="00FE7188">
        <w:rPr>
          <w:rFonts w:ascii="Courier New" w:hAnsi="Courier New" w:cs="Courier New"/>
        </w:rPr>
        <w:t>I just can't stop laughing. I'm crying.</w:t>
      </w:r>
    </w:p>
    <w:p w14:paraId="47798531" w14:textId="77777777" w:rsidR="00441623" w:rsidRPr="00FE7188" w:rsidRDefault="00441623" w:rsidP="00441623">
      <w:pPr>
        <w:rPr>
          <w:rFonts w:ascii="Courier New" w:hAnsi="Courier New" w:cs="Courier New"/>
        </w:rPr>
      </w:pPr>
    </w:p>
    <w:p w14:paraId="1BF790A7"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3752712" w14:textId="77777777" w:rsidR="00441623" w:rsidRPr="00FE7188" w:rsidRDefault="00441623" w:rsidP="00441623">
      <w:pPr>
        <w:rPr>
          <w:rFonts w:ascii="Courier New" w:hAnsi="Courier New" w:cs="Courier New"/>
        </w:rPr>
      </w:pPr>
      <w:r w:rsidRPr="00FE7188">
        <w:rPr>
          <w:rFonts w:ascii="Courier New" w:hAnsi="Courier New" w:cs="Courier New"/>
        </w:rPr>
        <w:t>In my dream, you shout up to me, "Is this what you've worked for?" "Is this what your life is about?" And then you turn to her again. "What a waste," you say. "Did you know she's been –"</w:t>
      </w:r>
    </w:p>
    <w:p w14:paraId="40688D32" w14:textId="77777777" w:rsidR="00441623" w:rsidRPr="00FE7188" w:rsidRDefault="00441623" w:rsidP="00441623">
      <w:pPr>
        <w:rPr>
          <w:rFonts w:ascii="Courier New" w:hAnsi="Courier New" w:cs="Courier New"/>
        </w:rPr>
      </w:pPr>
    </w:p>
    <w:p w14:paraId="05FD7EB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8F34497" w14:textId="77777777" w:rsidR="00441623" w:rsidRPr="00FE7188" w:rsidRDefault="00441623" w:rsidP="00441623">
      <w:pPr>
        <w:rPr>
          <w:rFonts w:ascii="Courier New" w:hAnsi="Courier New" w:cs="Courier New"/>
        </w:rPr>
      </w:pPr>
      <w:r w:rsidRPr="00FE7188">
        <w:rPr>
          <w:rFonts w:ascii="Courier New" w:hAnsi="Courier New" w:cs="Courier New"/>
        </w:rPr>
        <w:t>Come on, Evan. Get up from there.</w:t>
      </w:r>
    </w:p>
    <w:p w14:paraId="579B3656" w14:textId="77777777" w:rsidR="00441623" w:rsidRPr="00FE7188" w:rsidRDefault="00441623" w:rsidP="00441623">
      <w:pPr>
        <w:rPr>
          <w:rFonts w:ascii="Courier New" w:hAnsi="Courier New" w:cs="Courier New"/>
        </w:rPr>
      </w:pPr>
    </w:p>
    <w:p w14:paraId="78806724"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101D17A" w14:textId="77777777" w:rsidR="00441623" w:rsidRPr="00FE7188" w:rsidRDefault="00441623" w:rsidP="00441623">
      <w:pPr>
        <w:rPr>
          <w:rFonts w:ascii="Courier New" w:hAnsi="Courier New" w:cs="Courier New"/>
        </w:rPr>
      </w:pPr>
      <w:r w:rsidRPr="00FE7188">
        <w:rPr>
          <w:rFonts w:ascii="Courier New" w:hAnsi="Courier New" w:cs="Courier New"/>
        </w:rPr>
        <w:t>"Did you know she's been waiting for this her whole life?"</w:t>
      </w:r>
    </w:p>
    <w:p w14:paraId="6DCE29D5" w14:textId="77777777" w:rsidR="00441623" w:rsidRPr="00FE7188" w:rsidRDefault="00441623" w:rsidP="00441623">
      <w:pPr>
        <w:rPr>
          <w:rFonts w:ascii="Courier New" w:hAnsi="Courier New" w:cs="Courier New"/>
        </w:rPr>
      </w:pPr>
    </w:p>
    <w:p w14:paraId="1927BB9B"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454DA17" w14:textId="77777777" w:rsidR="00441623" w:rsidRPr="00FE7188" w:rsidRDefault="00441623" w:rsidP="00441623">
      <w:pPr>
        <w:rPr>
          <w:rFonts w:ascii="Courier New" w:hAnsi="Courier New" w:cs="Courier New"/>
        </w:rPr>
      </w:pPr>
      <w:r w:rsidRPr="00FE7188">
        <w:rPr>
          <w:rFonts w:ascii="Courier New" w:hAnsi="Courier New" w:cs="Courier New"/>
        </w:rPr>
        <w:t>Get up. Let's get you to bed. (She kneels down by him.) It's okay. It's going to be okay.</w:t>
      </w:r>
    </w:p>
    <w:p w14:paraId="663F6158" w14:textId="77777777" w:rsidR="00441623" w:rsidRPr="00FE7188" w:rsidRDefault="00441623" w:rsidP="00441623">
      <w:pPr>
        <w:rPr>
          <w:rFonts w:ascii="Courier New" w:hAnsi="Courier New" w:cs="Courier New"/>
        </w:rPr>
      </w:pPr>
    </w:p>
    <w:p w14:paraId="288667A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7424C3A" w14:textId="77777777" w:rsidR="00441623" w:rsidRPr="00FE7188" w:rsidRDefault="00441623" w:rsidP="00441623">
      <w:pPr>
        <w:rPr>
          <w:rFonts w:ascii="Courier New" w:hAnsi="Courier New" w:cs="Courier New"/>
        </w:rPr>
      </w:pPr>
      <w:r w:rsidRPr="00FE7188">
        <w:rPr>
          <w:rFonts w:ascii="Courier New" w:hAnsi="Courier New" w:cs="Courier New"/>
        </w:rPr>
        <w:t xml:space="preserve">(Covering his head in his arms.) </w:t>
      </w:r>
    </w:p>
    <w:p w14:paraId="55732483" w14:textId="77777777" w:rsidR="00441623" w:rsidRPr="00FE7188" w:rsidRDefault="00441623" w:rsidP="00441623">
      <w:pPr>
        <w:rPr>
          <w:rFonts w:ascii="Courier New" w:hAnsi="Courier New" w:cs="Courier New"/>
        </w:rPr>
      </w:pPr>
      <w:r w:rsidRPr="00FE7188">
        <w:rPr>
          <w:rFonts w:ascii="Courier New" w:hAnsi="Courier New" w:cs="Courier New"/>
        </w:rPr>
        <w:t>I don't want to look at her like this. Not like this.</w:t>
      </w:r>
    </w:p>
    <w:p w14:paraId="3D4C8E75" w14:textId="77777777" w:rsidR="00441623" w:rsidRPr="00FE7188" w:rsidRDefault="00441623" w:rsidP="00441623">
      <w:pPr>
        <w:rPr>
          <w:rFonts w:ascii="Courier New" w:hAnsi="Courier New" w:cs="Courier New"/>
        </w:rPr>
      </w:pPr>
    </w:p>
    <w:p w14:paraId="3D01E25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C53FFAA" w14:textId="77777777" w:rsidR="00441623" w:rsidRPr="00FE7188" w:rsidRDefault="00441623" w:rsidP="00441623">
      <w:pPr>
        <w:rPr>
          <w:rFonts w:ascii="Courier New" w:hAnsi="Courier New" w:cs="Courier New"/>
        </w:rPr>
      </w:pPr>
      <w:r w:rsidRPr="00FE7188">
        <w:rPr>
          <w:rFonts w:ascii="Courier New" w:hAnsi="Courier New" w:cs="Courier New"/>
        </w:rPr>
        <w:t xml:space="preserve">But this is who I am, Evan. This is me. </w:t>
      </w:r>
    </w:p>
    <w:p w14:paraId="0D83E61E" w14:textId="77777777" w:rsidR="00441623" w:rsidRPr="00FE7188" w:rsidRDefault="00441623" w:rsidP="00441623">
      <w:pPr>
        <w:rPr>
          <w:rFonts w:ascii="Courier New" w:hAnsi="Courier New" w:cs="Courier New"/>
        </w:rPr>
      </w:pPr>
    </w:p>
    <w:p w14:paraId="181FB9B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424200F" w14:textId="77777777" w:rsidR="00441623" w:rsidRPr="00FE7188" w:rsidRDefault="00441623" w:rsidP="00441623">
      <w:pPr>
        <w:rPr>
          <w:rFonts w:ascii="Courier New" w:hAnsi="Courier New" w:cs="Courier New"/>
        </w:rPr>
      </w:pPr>
      <w:r w:rsidRPr="00FE7188">
        <w:rPr>
          <w:rFonts w:ascii="Courier New" w:hAnsi="Courier New" w:cs="Courier New"/>
        </w:rPr>
        <w:t>Evan, what are you talking about?</w:t>
      </w:r>
    </w:p>
    <w:p w14:paraId="48EEA7FB" w14:textId="77777777" w:rsidR="00441623" w:rsidRPr="00FE7188" w:rsidRDefault="00441623" w:rsidP="00441623">
      <w:pPr>
        <w:rPr>
          <w:rFonts w:ascii="Courier New" w:hAnsi="Courier New" w:cs="Courier New"/>
        </w:rPr>
      </w:pPr>
    </w:p>
    <w:p w14:paraId="06AF1B6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6BC1D3C" w14:textId="77777777" w:rsidR="00441623" w:rsidRPr="00FE7188" w:rsidRDefault="00441623" w:rsidP="00441623">
      <w:pPr>
        <w:rPr>
          <w:rFonts w:ascii="Courier New" w:hAnsi="Courier New" w:cs="Courier New"/>
        </w:rPr>
      </w:pPr>
      <w:r w:rsidRPr="00FE7188">
        <w:rPr>
          <w:rFonts w:ascii="Courier New" w:hAnsi="Courier New" w:cs="Courier New"/>
        </w:rPr>
        <w:t>This isn't who she is.</w:t>
      </w:r>
    </w:p>
    <w:p w14:paraId="79BA4B34" w14:textId="77777777" w:rsidR="00441623" w:rsidRPr="00FE7188" w:rsidRDefault="00441623" w:rsidP="00441623">
      <w:pPr>
        <w:rPr>
          <w:rFonts w:ascii="Courier New" w:hAnsi="Courier New" w:cs="Courier New"/>
        </w:rPr>
      </w:pPr>
    </w:p>
    <w:p w14:paraId="7AE403DF"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8757721" w14:textId="77777777" w:rsidR="00441623" w:rsidRPr="00FE7188" w:rsidRDefault="00441623" w:rsidP="00441623">
      <w:pPr>
        <w:rPr>
          <w:rFonts w:ascii="Courier New" w:hAnsi="Courier New" w:cs="Courier New"/>
        </w:rPr>
      </w:pPr>
      <w:r w:rsidRPr="00FE7188">
        <w:rPr>
          <w:rFonts w:ascii="Courier New" w:hAnsi="Courier New" w:cs="Courier New"/>
        </w:rPr>
        <w:t>Who am I then? Tell me who I am.</w:t>
      </w:r>
    </w:p>
    <w:p w14:paraId="6D67DCDD" w14:textId="77777777" w:rsidR="00441623" w:rsidRPr="00FE7188" w:rsidRDefault="00441623" w:rsidP="00441623">
      <w:pPr>
        <w:rPr>
          <w:rFonts w:ascii="Courier New" w:hAnsi="Courier New" w:cs="Courier New"/>
        </w:rPr>
      </w:pPr>
    </w:p>
    <w:p w14:paraId="44910D1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BB0CAB5" w14:textId="77777777" w:rsidR="00441623" w:rsidRPr="00FE7188" w:rsidRDefault="00441623" w:rsidP="00441623">
      <w:pPr>
        <w:rPr>
          <w:rFonts w:ascii="Courier New" w:hAnsi="Courier New" w:cs="Courier New"/>
        </w:rPr>
      </w:pPr>
      <w:r w:rsidRPr="00FE7188">
        <w:rPr>
          <w:rFonts w:ascii="Courier New" w:hAnsi="Courier New" w:cs="Courier New"/>
        </w:rPr>
        <w:t>No. No. No.</w:t>
      </w:r>
    </w:p>
    <w:p w14:paraId="185D4BF0" w14:textId="77777777" w:rsidR="00441623" w:rsidRPr="00FE7188" w:rsidRDefault="00441623" w:rsidP="00441623">
      <w:pPr>
        <w:rPr>
          <w:rFonts w:ascii="Courier New" w:hAnsi="Courier New" w:cs="Courier New"/>
        </w:rPr>
      </w:pPr>
    </w:p>
    <w:p w14:paraId="4E36E2E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AAC3C12" w14:textId="77777777" w:rsidR="00441623" w:rsidRPr="00FE7188" w:rsidRDefault="00441623" w:rsidP="00441623">
      <w:pPr>
        <w:rPr>
          <w:rFonts w:ascii="Courier New" w:hAnsi="Courier New" w:cs="Courier New"/>
        </w:rPr>
      </w:pPr>
      <w:r w:rsidRPr="00FE7188">
        <w:rPr>
          <w:rFonts w:ascii="Courier New" w:hAnsi="Courier New" w:cs="Courier New"/>
        </w:rPr>
        <w:t>Who do you want to be?</w:t>
      </w:r>
    </w:p>
    <w:p w14:paraId="2C894B31" w14:textId="77777777" w:rsidR="00441623" w:rsidRPr="00FE7188" w:rsidRDefault="00441623" w:rsidP="00441623">
      <w:pPr>
        <w:rPr>
          <w:rFonts w:ascii="Courier New" w:hAnsi="Courier New" w:cs="Courier New"/>
        </w:rPr>
      </w:pPr>
    </w:p>
    <w:p w14:paraId="2A1669A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8E0C147" w14:textId="77777777" w:rsidR="00441623" w:rsidRPr="00FE7188" w:rsidRDefault="00441623" w:rsidP="00441623">
      <w:pPr>
        <w:rPr>
          <w:rFonts w:ascii="Courier New" w:hAnsi="Courier New" w:cs="Courier New"/>
        </w:rPr>
      </w:pPr>
      <w:r w:rsidRPr="00FE7188">
        <w:rPr>
          <w:rFonts w:ascii="Courier New" w:hAnsi="Courier New" w:cs="Courier New"/>
        </w:rPr>
        <w:t>I don't know!</w:t>
      </w:r>
    </w:p>
    <w:p w14:paraId="216399CF" w14:textId="77777777" w:rsidR="00441623" w:rsidRPr="00FE7188" w:rsidRDefault="00441623" w:rsidP="00441623">
      <w:pPr>
        <w:rPr>
          <w:rFonts w:ascii="Courier New" w:hAnsi="Courier New" w:cs="Courier New"/>
        </w:rPr>
      </w:pPr>
    </w:p>
    <w:p w14:paraId="05106BF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20A0345" w14:textId="77777777" w:rsidR="00441623" w:rsidRPr="00FE7188" w:rsidRDefault="00441623" w:rsidP="00441623">
      <w:pPr>
        <w:rPr>
          <w:rFonts w:ascii="Courier New" w:hAnsi="Courier New" w:cs="Courier New"/>
        </w:rPr>
      </w:pPr>
      <w:r w:rsidRPr="00FE7188">
        <w:rPr>
          <w:rFonts w:ascii="Courier New" w:hAnsi="Courier New" w:cs="Courier New"/>
        </w:rPr>
        <w:t xml:space="preserve">Evan, please. Look at me. </w:t>
      </w:r>
    </w:p>
    <w:p w14:paraId="352C5E89" w14:textId="77777777" w:rsidR="00441623" w:rsidRPr="00FE7188" w:rsidRDefault="00441623" w:rsidP="00441623">
      <w:pPr>
        <w:rPr>
          <w:rFonts w:ascii="Courier New" w:hAnsi="Courier New" w:cs="Courier New"/>
        </w:rPr>
      </w:pPr>
    </w:p>
    <w:p w14:paraId="023379E7"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0BD83504" w14:textId="77777777" w:rsidR="00441623" w:rsidRPr="00FE7188" w:rsidRDefault="00441623" w:rsidP="00441623">
      <w:pPr>
        <w:rPr>
          <w:rFonts w:ascii="Courier New" w:hAnsi="Courier New" w:cs="Courier New"/>
        </w:rPr>
      </w:pPr>
      <w:r w:rsidRPr="00FE7188">
        <w:rPr>
          <w:rFonts w:ascii="Courier New" w:hAnsi="Courier New" w:cs="Courier New"/>
        </w:rPr>
        <w:t xml:space="preserve">I told you I couldn't stay long. It's too much for you. I knew you'd want me to go. </w:t>
      </w:r>
    </w:p>
    <w:p w14:paraId="00768060" w14:textId="77777777" w:rsidR="00441623" w:rsidRPr="00FE7188" w:rsidRDefault="00441623" w:rsidP="00441623">
      <w:pPr>
        <w:rPr>
          <w:rFonts w:ascii="Courier New" w:hAnsi="Courier New" w:cs="Courier New"/>
        </w:rPr>
      </w:pPr>
    </w:p>
    <w:p w14:paraId="5D27838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63D7737" w14:textId="44AFF124" w:rsidR="00441623" w:rsidRPr="00FE7188" w:rsidRDefault="00441623" w:rsidP="00441623">
      <w:pPr>
        <w:rPr>
          <w:rFonts w:ascii="Courier New" w:hAnsi="Courier New" w:cs="Courier New"/>
        </w:rPr>
      </w:pPr>
      <w:r w:rsidRPr="00FE7188">
        <w:rPr>
          <w:rFonts w:ascii="Courier New" w:hAnsi="Courier New" w:cs="Courier New"/>
        </w:rPr>
        <w:t>(Looks up and grabs Beth.)</w:t>
      </w:r>
      <w:r w:rsidR="006E6938">
        <w:rPr>
          <w:rFonts w:ascii="Courier New" w:hAnsi="Courier New" w:cs="Courier New"/>
        </w:rPr>
        <w:t xml:space="preserve"> </w:t>
      </w:r>
      <w:r w:rsidRPr="00FE7188">
        <w:rPr>
          <w:rFonts w:ascii="Courier New" w:hAnsi="Courier New" w:cs="Courier New"/>
        </w:rPr>
        <w:t>Don't go.</w:t>
      </w:r>
    </w:p>
    <w:p w14:paraId="2F1376A3" w14:textId="77777777" w:rsidR="00441623" w:rsidRPr="00FE7188" w:rsidRDefault="00441623" w:rsidP="00441623">
      <w:pPr>
        <w:rPr>
          <w:rFonts w:ascii="Courier New" w:hAnsi="Courier New" w:cs="Courier New"/>
        </w:rPr>
      </w:pPr>
    </w:p>
    <w:p w14:paraId="18BB163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C50355D" w14:textId="77777777" w:rsidR="00441623" w:rsidRPr="00FE7188" w:rsidRDefault="00441623" w:rsidP="00441623">
      <w:pPr>
        <w:rPr>
          <w:rFonts w:ascii="Courier New" w:hAnsi="Courier New" w:cs="Courier New"/>
        </w:rPr>
      </w:pPr>
      <w:r w:rsidRPr="00FE7188">
        <w:rPr>
          <w:rFonts w:ascii="Courier New" w:hAnsi="Courier New" w:cs="Courier New"/>
        </w:rPr>
        <w:t>I'm not going anywhere.</w:t>
      </w:r>
    </w:p>
    <w:p w14:paraId="0C1C1485" w14:textId="77777777" w:rsidR="00441623" w:rsidRPr="00FE7188" w:rsidRDefault="00441623" w:rsidP="00441623">
      <w:pPr>
        <w:rPr>
          <w:rFonts w:ascii="Courier New" w:hAnsi="Courier New" w:cs="Courier New"/>
        </w:rPr>
      </w:pPr>
    </w:p>
    <w:p w14:paraId="2C4BDCB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55F9E10" w14:textId="77777777" w:rsidR="00441623" w:rsidRPr="00FE7188" w:rsidRDefault="00441623" w:rsidP="00441623">
      <w:pPr>
        <w:rPr>
          <w:rFonts w:ascii="Courier New" w:hAnsi="Courier New" w:cs="Courier New"/>
        </w:rPr>
      </w:pPr>
      <w:r w:rsidRPr="00FE7188">
        <w:rPr>
          <w:rFonts w:ascii="Courier New" w:hAnsi="Courier New" w:cs="Courier New"/>
        </w:rPr>
        <w:t>(Reaches out to touch Evan, but doesn't quite get there.)</w:t>
      </w:r>
    </w:p>
    <w:p w14:paraId="5A6E6807" w14:textId="14F2A856" w:rsidR="00441623" w:rsidRPr="00FE7188" w:rsidRDefault="00441623" w:rsidP="00441623">
      <w:pPr>
        <w:rPr>
          <w:rFonts w:ascii="Courier New" w:hAnsi="Courier New" w:cs="Courier New"/>
        </w:rPr>
      </w:pPr>
      <w:r w:rsidRPr="00FE7188">
        <w:rPr>
          <w:rFonts w:ascii="Courier New" w:hAnsi="Courier New" w:cs="Courier New"/>
        </w:rPr>
        <w:t>You know where to look for me.(She turns into shadow or exits or just sits there.)</w:t>
      </w:r>
    </w:p>
    <w:p w14:paraId="5899CADB" w14:textId="77777777" w:rsidR="00441623" w:rsidRPr="00FE7188" w:rsidRDefault="00441623" w:rsidP="00441623">
      <w:pPr>
        <w:rPr>
          <w:rFonts w:ascii="Courier New" w:hAnsi="Courier New" w:cs="Courier New"/>
        </w:rPr>
      </w:pPr>
    </w:p>
    <w:p w14:paraId="1F08062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1E00046" w14:textId="77777777" w:rsidR="00441623" w:rsidRPr="00FE7188" w:rsidRDefault="00441623" w:rsidP="00441623">
      <w:pPr>
        <w:rPr>
          <w:rFonts w:ascii="Courier New" w:hAnsi="Courier New" w:cs="Courier New"/>
        </w:rPr>
      </w:pPr>
      <w:r w:rsidRPr="00FE7188">
        <w:rPr>
          <w:rFonts w:ascii="Courier New" w:hAnsi="Courier New" w:cs="Courier New"/>
        </w:rPr>
        <w:t>Come on. Let's get up.</w:t>
      </w:r>
    </w:p>
    <w:p w14:paraId="59774090" w14:textId="77777777" w:rsidR="00441623" w:rsidRPr="00FE7188" w:rsidRDefault="00441623" w:rsidP="00441623">
      <w:pPr>
        <w:rPr>
          <w:rFonts w:ascii="Courier New" w:hAnsi="Courier New" w:cs="Courier New"/>
        </w:rPr>
      </w:pPr>
    </w:p>
    <w:p w14:paraId="4EF4CAEC" w14:textId="77777777" w:rsidR="00441623" w:rsidRPr="00FE7188" w:rsidRDefault="00441623" w:rsidP="00441623">
      <w:pPr>
        <w:rPr>
          <w:rFonts w:ascii="Courier New" w:hAnsi="Courier New" w:cs="Courier New"/>
        </w:rPr>
      </w:pPr>
      <w:r w:rsidRPr="00FE7188">
        <w:rPr>
          <w:rFonts w:ascii="Courier New" w:hAnsi="Courier New" w:cs="Courier New"/>
        </w:rPr>
        <w:t>(Beth and Evan go back into the living room and sit down. It is overwhelmingly quiet.)</w:t>
      </w:r>
    </w:p>
    <w:p w14:paraId="2019AE2E" w14:textId="77777777" w:rsidR="00441623" w:rsidRPr="00FE7188" w:rsidRDefault="00441623" w:rsidP="00441623">
      <w:pPr>
        <w:rPr>
          <w:rFonts w:ascii="Courier New" w:hAnsi="Courier New" w:cs="Courier New"/>
        </w:rPr>
      </w:pPr>
    </w:p>
    <w:p w14:paraId="143BEA8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9A06839" w14:textId="77777777" w:rsidR="00441623" w:rsidRPr="00FE7188" w:rsidRDefault="00441623" w:rsidP="00441623">
      <w:pPr>
        <w:rPr>
          <w:rFonts w:ascii="Courier New" w:hAnsi="Courier New" w:cs="Courier New"/>
        </w:rPr>
      </w:pPr>
      <w:r w:rsidRPr="00FE7188">
        <w:rPr>
          <w:rFonts w:ascii="Courier New" w:hAnsi="Courier New" w:cs="Courier New"/>
        </w:rPr>
        <w:t>Are you okay? What happened in there?</w:t>
      </w:r>
    </w:p>
    <w:p w14:paraId="79CB3B3B" w14:textId="77777777" w:rsidR="00441623" w:rsidRPr="00FE7188" w:rsidRDefault="00441623" w:rsidP="00441623">
      <w:pPr>
        <w:rPr>
          <w:rFonts w:ascii="Courier New" w:hAnsi="Courier New" w:cs="Courier New"/>
        </w:rPr>
      </w:pPr>
    </w:p>
    <w:p w14:paraId="04AC2F3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C9AF584" w14:textId="77777777" w:rsidR="00441623" w:rsidRPr="00FE7188" w:rsidRDefault="00441623" w:rsidP="00441623">
      <w:pPr>
        <w:rPr>
          <w:rFonts w:ascii="Courier New" w:hAnsi="Courier New" w:cs="Courier New"/>
        </w:rPr>
      </w:pPr>
      <w:r w:rsidRPr="00FE7188">
        <w:rPr>
          <w:rFonts w:ascii="Courier New" w:hAnsi="Courier New" w:cs="Courier New"/>
        </w:rPr>
        <w:t>(Looks back up for Olivia. Then looks over at Beth.)</w:t>
      </w:r>
    </w:p>
    <w:p w14:paraId="3FC9A1D2" w14:textId="77777777" w:rsidR="00441623" w:rsidRPr="00FE7188" w:rsidRDefault="00441623" w:rsidP="00441623">
      <w:pPr>
        <w:rPr>
          <w:rFonts w:ascii="Courier New" w:hAnsi="Courier New" w:cs="Courier New"/>
        </w:rPr>
      </w:pPr>
      <w:r w:rsidRPr="00FE7188">
        <w:rPr>
          <w:rFonts w:ascii="Courier New" w:hAnsi="Courier New" w:cs="Courier New"/>
        </w:rPr>
        <w:t xml:space="preserve">Nothing. Nothing happened. </w:t>
      </w:r>
    </w:p>
    <w:p w14:paraId="3551B91A" w14:textId="77777777" w:rsidR="00441623" w:rsidRPr="00FE7188" w:rsidRDefault="00441623" w:rsidP="00441623">
      <w:pPr>
        <w:rPr>
          <w:rFonts w:ascii="Courier New" w:hAnsi="Courier New" w:cs="Courier New"/>
        </w:rPr>
      </w:pPr>
    </w:p>
    <w:p w14:paraId="1B36DCA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2BCEEEE" w14:textId="16F02F27" w:rsidR="00441623" w:rsidRPr="00FE7188" w:rsidRDefault="006E6938" w:rsidP="00441623">
      <w:pPr>
        <w:rPr>
          <w:rFonts w:ascii="Courier New" w:hAnsi="Courier New" w:cs="Courier New"/>
        </w:rPr>
      </w:pPr>
      <w:r>
        <w:rPr>
          <w:rFonts w:ascii="Courier New" w:hAnsi="Courier New" w:cs="Courier New"/>
        </w:rPr>
        <w:t>Did you...</w:t>
      </w:r>
      <w:r w:rsidR="00441623" w:rsidRPr="00FE7188">
        <w:rPr>
          <w:rFonts w:ascii="Courier New" w:hAnsi="Courier New" w:cs="Courier New"/>
        </w:rPr>
        <w:t xml:space="preserve">did you have a dream? </w:t>
      </w:r>
    </w:p>
    <w:p w14:paraId="4526F3A2" w14:textId="77777777" w:rsidR="00441623" w:rsidRPr="00FE7188" w:rsidRDefault="00441623" w:rsidP="00441623">
      <w:pPr>
        <w:rPr>
          <w:rFonts w:ascii="Courier New" w:hAnsi="Courier New" w:cs="Courier New"/>
        </w:rPr>
      </w:pPr>
    </w:p>
    <w:p w14:paraId="025D592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2321C10" w14:textId="77777777" w:rsidR="00441623" w:rsidRPr="00FE7188" w:rsidRDefault="00441623" w:rsidP="00441623">
      <w:pPr>
        <w:rPr>
          <w:rFonts w:ascii="Courier New" w:hAnsi="Courier New" w:cs="Courier New"/>
        </w:rPr>
      </w:pPr>
      <w:r w:rsidRPr="00FE7188">
        <w:rPr>
          <w:rFonts w:ascii="Courier New" w:hAnsi="Courier New" w:cs="Courier New"/>
        </w:rPr>
        <w:t>(Sarcastic.) Yeah. It was all just a dream.</w:t>
      </w:r>
    </w:p>
    <w:p w14:paraId="676B650F" w14:textId="77777777" w:rsidR="00441623" w:rsidRPr="00FE7188" w:rsidRDefault="00441623" w:rsidP="00441623">
      <w:pPr>
        <w:rPr>
          <w:rFonts w:ascii="Courier New" w:hAnsi="Courier New" w:cs="Courier New"/>
        </w:rPr>
      </w:pPr>
    </w:p>
    <w:p w14:paraId="1E10D9B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77D6FEB" w14:textId="31E75160" w:rsidR="00441623" w:rsidRPr="00FE7188" w:rsidRDefault="006E6938" w:rsidP="00441623">
      <w:pPr>
        <w:rPr>
          <w:rFonts w:ascii="Courier New" w:hAnsi="Courier New" w:cs="Courier New"/>
        </w:rPr>
      </w:pPr>
      <w:r>
        <w:rPr>
          <w:rFonts w:ascii="Courier New" w:hAnsi="Courier New" w:cs="Courier New"/>
        </w:rPr>
        <w:t>Well, it's over now. Do you...Do you want...</w:t>
      </w:r>
      <w:r w:rsidR="00441623" w:rsidRPr="00FE7188">
        <w:rPr>
          <w:rFonts w:ascii="Courier New" w:hAnsi="Courier New" w:cs="Courier New"/>
        </w:rPr>
        <w:t xml:space="preserve">a glass of milk? </w:t>
      </w:r>
    </w:p>
    <w:p w14:paraId="723B3873" w14:textId="77777777" w:rsidR="00441623" w:rsidRPr="00FE7188" w:rsidRDefault="00441623" w:rsidP="00441623">
      <w:pPr>
        <w:rPr>
          <w:rFonts w:ascii="Courier New" w:hAnsi="Courier New" w:cs="Courier New"/>
        </w:rPr>
      </w:pPr>
    </w:p>
    <w:p w14:paraId="64F188D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11A8947" w14:textId="77777777" w:rsidR="00441623" w:rsidRPr="00FE7188" w:rsidRDefault="00441623" w:rsidP="00441623">
      <w:pPr>
        <w:rPr>
          <w:rFonts w:ascii="Courier New" w:hAnsi="Courier New" w:cs="Courier New"/>
        </w:rPr>
      </w:pPr>
      <w:r w:rsidRPr="00FE7188">
        <w:rPr>
          <w:rFonts w:ascii="Courier New" w:hAnsi="Courier New" w:cs="Courier New"/>
        </w:rPr>
        <w:t>No. I'm fine. (He reaches for the computer.)</w:t>
      </w:r>
    </w:p>
    <w:p w14:paraId="121129FC" w14:textId="77777777" w:rsidR="00441623" w:rsidRPr="00FE7188" w:rsidRDefault="00441623" w:rsidP="00441623">
      <w:pPr>
        <w:rPr>
          <w:rFonts w:ascii="Courier New" w:hAnsi="Courier New" w:cs="Courier New"/>
        </w:rPr>
      </w:pPr>
    </w:p>
    <w:p w14:paraId="37845D1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BF3620A" w14:textId="77777777" w:rsidR="00441623" w:rsidRPr="00FE7188" w:rsidRDefault="00441623" w:rsidP="00441623">
      <w:pPr>
        <w:rPr>
          <w:rFonts w:ascii="Courier New" w:hAnsi="Courier New" w:cs="Courier New"/>
        </w:rPr>
      </w:pPr>
      <w:r w:rsidRPr="00FE7188">
        <w:rPr>
          <w:rFonts w:ascii="Courier New" w:hAnsi="Courier New" w:cs="Courier New"/>
        </w:rPr>
        <w:t xml:space="preserve">(Places a hand over the computer to stop him.) Wait. Tell me what happened. </w:t>
      </w:r>
    </w:p>
    <w:p w14:paraId="7305060D" w14:textId="77777777" w:rsidR="00441623" w:rsidRPr="00FE7188" w:rsidRDefault="00441623" w:rsidP="00441623">
      <w:pPr>
        <w:rPr>
          <w:rFonts w:ascii="Courier New" w:hAnsi="Courier New" w:cs="Courier New"/>
        </w:rPr>
      </w:pPr>
    </w:p>
    <w:p w14:paraId="22C61AA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4F880B6" w14:textId="77777777" w:rsidR="00441623" w:rsidRPr="00FE7188" w:rsidRDefault="00441623" w:rsidP="00441623">
      <w:pPr>
        <w:rPr>
          <w:rFonts w:ascii="Courier New" w:hAnsi="Courier New" w:cs="Courier New"/>
        </w:rPr>
      </w:pPr>
      <w:r w:rsidRPr="00FE7188">
        <w:rPr>
          <w:rFonts w:ascii="Courier New" w:hAnsi="Courier New" w:cs="Courier New"/>
        </w:rPr>
        <w:t>I just — She was singing. In the bathroom. God. She loved singing in that bathroom. Is she — Is she still there?</w:t>
      </w:r>
    </w:p>
    <w:p w14:paraId="6C6E8102" w14:textId="77777777" w:rsidR="00441623" w:rsidRPr="00FE7188" w:rsidRDefault="00441623" w:rsidP="00441623">
      <w:pPr>
        <w:rPr>
          <w:rFonts w:ascii="Courier New" w:hAnsi="Courier New" w:cs="Courier New"/>
        </w:rPr>
      </w:pPr>
    </w:p>
    <w:p w14:paraId="6658211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DFA3077" w14:textId="77777777" w:rsidR="00441623" w:rsidRPr="00FE7188" w:rsidRDefault="00441623" w:rsidP="00441623">
      <w:pPr>
        <w:rPr>
          <w:rFonts w:ascii="Courier New" w:hAnsi="Courier New" w:cs="Courier New"/>
        </w:rPr>
      </w:pPr>
      <w:r w:rsidRPr="00FE7188">
        <w:rPr>
          <w:rFonts w:ascii="Courier New" w:hAnsi="Courier New" w:cs="Courier New"/>
        </w:rPr>
        <w:t>Of course not. Evan. She's gone.</w:t>
      </w:r>
    </w:p>
    <w:p w14:paraId="62223F83" w14:textId="77777777" w:rsidR="00441623" w:rsidRPr="00FE7188" w:rsidRDefault="00441623" w:rsidP="00441623">
      <w:pPr>
        <w:rPr>
          <w:rFonts w:ascii="Courier New" w:hAnsi="Courier New" w:cs="Courier New"/>
        </w:rPr>
      </w:pPr>
    </w:p>
    <w:p w14:paraId="56EB6F3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11656AA" w14:textId="77777777" w:rsidR="00441623" w:rsidRPr="00FE7188" w:rsidRDefault="00441623" w:rsidP="00441623">
      <w:pPr>
        <w:rPr>
          <w:rFonts w:ascii="Courier New" w:hAnsi="Courier New" w:cs="Courier New"/>
        </w:rPr>
      </w:pPr>
      <w:r w:rsidRPr="00FE7188">
        <w:rPr>
          <w:rFonts w:ascii="Courier New" w:hAnsi="Courier New" w:cs="Courier New"/>
        </w:rPr>
        <w:t xml:space="preserve">(Takes a long breath.) </w:t>
      </w:r>
    </w:p>
    <w:p w14:paraId="71078EBF" w14:textId="77777777" w:rsidR="00441623" w:rsidRPr="00FE7188" w:rsidRDefault="00441623" w:rsidP="00441623">
      <w:pPr>
        <w:rPr>
          <w:rFonts w:ascii="Courier New" w:hAnsi="Courier New" w:cs="Courier New"/>
        </w:rPr>
      </w:pPr>
    </w:p>
    <w:p w14:paraId="49FC312B"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AF71B28" w14:textId="77777777" w:rsidR="00441623" w:rsidRPr="00FE7188" w:rsidRDefault="00441623" w:rsidP="00441623">
      <w:pPr>
        <w:rPr>
          <w:rFonts w:ascii="Courier New" w:hAnsi="Courier New" w:cs="Courier New"/>
        </w:rPr>
      </w:pPr>
      <w:r w:rsidRPr="00FE7188">
        <w:rPr>
          <w:rFonts w:ascii="Courier New" w:hAnsi="Courier New" w:cs="Courier New"/>
        </w:rPr>
        <w:t>What people say about her? Her fans? None of that matters anymore because she's gone. (Pause.) She'll live on in our memories, but you have to deal with the fact that she's gone.</w:t>
      </w:r>
    </w:p>
    <w:p w14:paraId="24D9B3E3" w14:textId="77777777" w:rsidR="00441623" w:rsidRPr="00FE7188" w:rsidRDefault="00441623" w:rsidP="00441623">
      <w:pPr>
        <w:rPr>
          <w:rFonts w:ascii="Courier New" w:hAnsi="Courier New" w:cs="Courier New"/>
        </w:rPr>
      </w:pPr>
      <w:r w:rsidRPr="00FE7188">
        <w:rPr>
          <w:rFonts w:ascii="Courier New" w:hAnsi="Courier New" w:cs="Courier New"/>
        </w:rPr>
        <w:t xml:space="preserve"> </w:t>
      </w:r>
    </w:p>
    <w:p w14:paraId="4ED6C3B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01FECF3" w14:textId="77777777" w:rsidR="00441623" w:rsidRPr="00FE7188" w:rsidRDefault="00441623" w:rsidP="00441623">
      <w:pPr>
        <w:rPr>
          <w:rFonts w:ascii="Courier New" w:hAnsi="Courier New" w:cs="Courier New"/>
        </w:rPr>
      </w:pPr>
      <w:r w:rsidRPr="00FE7188">
        <w:rPr>
          <w:rFonts w:ascii="Courier New" w:hAnsi="Courier New" w:cs="Courier New"/>
        </w:rPr>
        <w:t>(Grabs his computer from her.) Have you seen our pictures from Port Townsend? Did we ever show you those? I'm going to post them online.</w:t>
      </w:r>
    </w:p>
    <w:p w14:paraId="03D1DE1A" w14:textId="77777777" w:rsidR="00441623" w:rsidRPr="00FE7188" w:rsidRDefault="00441623" w:rsidP="00441623">
      <w:pPr>
        <w:rPr>
          <w:rFonts w:ascii="Courier New" w:hAnsi="Courier New" w:cs="Courier New"/>
        </w:rPr>
      </w:pPr>
    </w:p>
    <w:p w14:paraId="25424B4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B4F0010" w14:textId="77777777" w:rsidR="00441623" w:rsidRPr="00FE7188" w:rsidRDefault="00441623" w:rsidP="00441623">
      <w:pPr>
        <w:rPr>
          <w:rFonts w:ascii="Courier New" w:hAnsi="Courier New" w:cs="Courier New"/>
        </w:rPr>
      </w:pPr>
      <w:r w:rsidRPr="00FE7188">
        <w:rPr>
          <w:rFonts w:ascii="Courier New" w:hAnsi="Courier New" w:cs="Courier New"/>
        </w:rPr>
        <w:t>Evan. Stop this. You're torturing yourself.</w:t>
      </w:r>
    </w:p>
    <w:p w14:paraId="20C27022" w14:textId="77777777" w:rsidR="00441623" w:rsidRPr="00FE7188" w:rsidRDefault="00441623" w:rsidP="00441623">
      <w:pPr>
        <w:rPr>
          <w:rFonts w:ascii="Courier New" w:hAnsi="Courier New" w:cs="Courier New"/>
        </w:rPr>
      </w:pPr>
    </w:p>
    <w:p w14:paraId="5E5487D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BEB30FE" w14:textId="77777777" w:rsidR="00441623" w:rsidRPr="00FE7188" w:rsidRDefault="00441623" w:rsidP="00441623">
      <w:pPr>
        <w:rPr>
          <w:rFonts w:ascii="Courier New" w:hAnsi="Courier New" w:cs="Courier New"/>
        </w:rPr>
      </w:pPr>
      <w:r w:rsidRPr="00FE7188">
        <w:rPr>
          <w:rFonts w:ascii="Courier New" w:hAnsi="Courier New" w:cs="Courier New"/>
        </w:rPr>
        <w:t>You should make a trip down there, Beth. It's lovely there. Olivia loved it so much. We were — We were going to go out there for a day, take it easy before the wedding.</w:t>
      </w:r>
    </w:p>
    <w:p w14:paraId="38C378D5" w14:textId="77777777" w:rsidR="00441623" w:rsidRPr="00FE7188" w:rsidRDefault="00441623" w:rsidP="00441623">
      <w:pPr>
        <w:rPr>
          <w:rFonts w:ascii="Courier New" w:hAnsi="Courier New" w:cs="Courier New"/>
        </w:rPr>
      </w:pPr>
    </w:p>
    <w:p w14:paraId="3DFF674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A292DB1" w14:textId="77777777" w:rsidR="00441623" w:rsidRPr="00FE7188" w:rsidRDefault="00441623" w:rsidP="00441623">
      <w:pPr>
        <w:rPr>
          <w:rFonts w:ascii="Courier New" w:hAnsi="Courier New" w:cs="Courier New"/>
        </w:rPr>
      </w:pPr>
      <w:r w:rsidRPr="00FE7188">
        <w:rPr>
          <w:rFonts w:ascii="Courier New" w:hAnsi="Courier New" w:cs="Courier New"/>
        </w:rPr>
        <w:t>You went there before, too, didn't you? What did you do there?</w:t>
      </w:r>
    </w:p>
    <w:p w14:paraId="68CA8330" w14:textId="77777777" w:rsidR="00441623" w:rsidRPr="00FE7188" w:rsidRDefault="00441623" w:rsidP="00441623">
      <w:pPr>
        <w:rPr>
          <w:rFonts w:ascii="Courier New" w:hAnsi="Courier New" w:cs="Courier New"/>
        </w:rPr>
      </w:pPr>
    </w:p>
    <w:p w14:paraId="3C17C8D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781ACDC" w14:textId="77777777" w:rsidR="00441623" w:rsidRPr="00FE7188" w:rsidRDefault="00441623" w:rsidP="00441623">
      <w:pPr>
        <w:rPr>
          <w:rFonts w:ascii="Courier New" w:hAnsi="Courier New" w:cs="Courier New"/>
        </w:rPr>
      </w:pPr>
      <w:r w:rsidRPr="00FE7188">
        <w:rPr>
          <w:rFonts w:ascii="Courier New" w:hAnsi="Courier New" w:cs="Courier New"/>
        </w:rPr>
        <w:t xml:space="preserve">We sat all night on the coast. Talking. Arguing. </w:t>
      </w:r>
    </w:p>
    <w:p w14:paraId="44D16750" w14:textId="77777777" w:rsidR="00441623" w:rsidRPr="00FE7188" w:rsidRDefault="00441623" w:rsidP="00441623">
      <w:pPr>
        <w:rPr>
          <w:rFonts w:ascii="Courier New" w:hAnsi="Courier New" w:cs="Courier New"/>
        </w:rPr>
      </w:pPr>
    </w:p>
    <w:p w14:paraId="3075376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BDB9EB3" w14:textId="77777777" w:rsidR="00441623" w:rsidRPr="00FE7188" w:rsidRDefault="00441623" w:rsidP="00441623">
      <w:pPr>
        <w:rPr>
          <w:rFonts w:ascii="Courier New" w:hAnsi="Courier New" w:cs="Courier New"/>
        </w:rPr>
      </w:pPr>
      <w:r w:rsidRPr="00FE7188">
        <w:rPr>
          <w:rFonts w:ascii="Courier New" w:hAnsi="Courier New" w:cs="Courier New"/>
        </w:rPr>
        <w:t xml:space="preserve">It's a nice memory, isn't it? </w:t>
      </w:r>
    </w:p>
    <w:p w14:paraId="5363ED8D" w14:textId="77777777" w:rsidR="00441623" w:rsidRPr="00FE7188" w:rsidRDefault="00441623" w:rsidP="00441623">
      <w:pPr>
        <w:rPr>
          <w:rFonts w:ascii="Courier New" w:hAnsi="Courier New" w:cs="Courier New"/>
        </w:rPr>
      </w:pPr>
    </w:p>
    <w:p w14:paraId="3B9D20B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5FD45A2" w14:textId="77777777" w:rsidR="00441623" w:rsidRPr="00FE7188" w:rsidRDefault="00441623" w:rsidP="00441623">
      <w:pPr>
        <w:rPr>
          <w:rFonts w:ascii="Courier New" w:hAnsi="Courier New" w:cs="Courier New"/>
        </w:rPr>
      </w:pPr>
      <w:r w:rsidRPr="00FE7188">
        <w:rPr>
          <w:rFonts w:ascii="Courier New" w:hAnsi="Courier New" w:cs="Courier New"/>
        </w:rPr>
        <w:t xml:space="preserve">We built a fire. She told me about her favorite operas. I read her my favorite poems. </w:t>
      </w:r>
    </w:p>
    <w:p w14:paraId="306504F6" w14:textId="77777777" w:rsidR="00441623" w:rsidRPr="00FE7188" w:rsidRDefault="00441623" w:rsidP="00441623">
      <w:pPr>
        <w:rPr>
          <w:rFonts w:ascii="Courier New" w:hAnsi="Courier New" w:cs="Courier New"/>
        </w:rPr>
      </w:pPr>
    </w:p>
    <w:p w14:paraId="2E7C122E"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8D24D1E" w14:textId="77777777" w:rsidR="00441623" w:rsidRPr="00FE7188" w:rsidRDefault="00441623" w:rsidP="00441623">
      <w:pPr>
        <w:rPr>
          <w:rFonts w:ascii="Courier New" w:hAnsi="Courier New" w:cs="Courier New"/>
        </w:rPr>
      </w:pPr>
      <w:r w:rsidRPr="00FE7188">
        <w:rPr>
          <w:rFonts w:ascii="Courier New" w:hAnsi="Courier New" w:cs="Courier New"/>
        </w:rPr>
        <w:t xml:space="preserve">That sounds lovely. What poems did you read her? </w:t>
      </w:r>
    </w:p>
    <w:p w14:paraId="66E57301" w14:textId="77777777" w:rsidR="00441623" w:rsidRPr="00FE7188" w:rsidRDefault="00441623" w:rsidP="00441623">
      <w:pPr>
        <w:rPr>
          <w:rFonts w:ascii="Courier New" w:hAnsi="Courier New" w:cs="Courier New"/>
        </w:rPr>
      </w:pPr>
    </w:p>
    <w:p w14:paraId="0B79D7E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C5CEAB9" w14:textId="77777777" w:rsidR="00441623" w:rsidRPr="00FE7188" w:rsidRDefault="00441623" w:rsidP="00441623">
      <w:pPr>
        <w:rPr>
          <w:rFonts w:ascii="Courier New" w:hAnsi="Courier New" w:cs="Courier New"/>
        </w:rPr>
      </w:pPr>
      <w:r w:rsidRPr="00FE7188">
        <w:rPr>
          <w:rFonts w:ascii="Courier New" w:hAnsi="Courier New" w:cs="Courier New"/>
        </w:rPr>
        <w:t>(Frantic again.) There's a video of her in here. Singing the part of Aida. Aida was one of her favorite parts.</w:t>
      </w:r>
    </w:p>
    <w:p w14:paraId="73A59651" w14:textId="77777777" w:rsidR="00441623" w:rsidRPr="00FE7188" w:rsidRDefault="00441623" w:rsidP="00441623">
      <w:pPr>
        <w:rPr>
          <w:rFonts w:ascii="Courier New" w:hAnsi="Courier New" w:cs="Courier New"/>
        </w:rPr>
      </w:pPr>
    </w:p>
    <w:p w14:paraId="32849CD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4817784" w14:textId="77777777" w:rsidR="00441623" w:rsidRPr="00FE7188" w:rsidRDefault="00441623" w:rsidP="00441623">
      <w:pPr>
        <w:rPr>
          <w:rFonts w:ascii="Courier New" w:hAnsi="Courier New" w:cs="Courier New"/>
        </w:rPr>
      </w:pPr>
      <w:r w:rsidRPr="00FE7188">
        <w:rPr>
          <w:rFonts w:ascii="Courier New" w:hAnsi="Courier New" w:cs="Courier New"/>
        </w:rPr>
        <w:t xml:space="preserve">I'm taking this. (Takes the computer and hugs it to her chest.) </w:t>
      </w:r>
    </w:p>
    <w:p w14:paraId="15D2B828" w14:textId="77777777" w:rsidR="00441623" w:rsidRPr="00FE7188" w:rsidRDefault="00441623" w:rsidP="00441623">
      <w:pPr>
        <w:rPr>
          <w:rFonts w:ascii="Courier New" w:hAnsi="Courier New" w:cs="Courier New"/>
        </w:rPr>
      </w:pPr>
    </w:p>
    <w:p w14:paraId="4FEF88A8"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335A82BA" w14:textId="77777777" w:rsidR="00441623" w:rsidRPr="00FE7188" w:rsidRDefault="00441623" w:rsidP="00441623">
      <w:pPr>
        <w:rPr>
          <w:rFonts w:ascii="Courier New" w:hAnsi="Courier New" w:cs="Courier New"/>
        </w:rPr>
      </w:pPr>
      <w:r w:rsidRPr="00FE7188">
        <w:rPr>
          <w:rFonts w:ascii="Courier New" w:hAnsi="Courier New" w:cs="Courier New"/>
        </w:rPr>
        <w:t xml:space="preserve">Give it back, Beth. </w:t>
      </w:r>
    </w:p>
    <w:p w14:paraId="3255F06A" w14:textId="77777777" w:rsidR="00441623" w:rsidRPr="00FE7188" w:rsidRDefault="00441623" w:rsidP="00441623">
      <w:pPr>
        <w:rPr>
          <w:rFonts w:ascii="Courier New" w:hAnsi="Courier New" w:cs="Courier New"/>
        </w:rPr>
      </w:pPr>
    </w:p>
    <w:p w14:paraId="25F4D9FE"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D5BA3B0" w14:textId="77777777" w:rsidR="00441623" w:rsidRPr="00FE7188" w:rsidRDefault="00441623" w:rsidP="00441623">
      <w:pPr>
        <w:rPr>
          <w:rFonts w:ascii="Courier New" w:hAnsi="Courier New" w:cs="Courier New"/>
        </w:rPr>
      </w:pPr>
      <w:r w:rsidRPr="00FE7188">
        <w:rPr>
          <w:rFonts w:ascii="Courier New" w:hAnsi="Courier New" w:cs="Courier New"/>
        </w:rPr>
        <w:t>No. It's bad for you — how much time you spend on this thing. I'm taking it away. And we're cleaning. (She stands up.) We're cleaning right now.</w:t>
      </w:r>
    </w:p>
    <w:p w14:paraId="7FA37C89" w14:textId="77777777" w:rsidR="00441623" w:rsidRPr="00FE7188" w:rsidRDefault="00441623" w:rsidP="00441623">
      <w:pPr>
        <w:rPr>
          <w:rFonts w:ascii="Courier New" w:hAnsi="Courier New" w:cs="Courier New"/>
        </w:rPr>
      </w:pPr>
    </w:p>
    <w:p w14:paraId="3DED9FA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012F507" w14:textId="77777777" w:rsidR="00441623" w:rsidRPr="00FE7188" w:rsidRDefault="00441623" w:rsidP="00441623">
      <w:pPr>
        <w:rPr>
          <w:rFonts w:ascii="Courier New" w:hAnsi="Courier New" w:cs="Courier New"/>
        </w:rPr>
      </w:pPr>
      <w:r w:rsidRPr="00FE7188">
        <w:rPr>
          <w:rFonts w:ascii="Courier New" w:hAnsi="Courier New" w:cs="Courier New"/>
        </w:rPr>
        <w:t xml:space="preserve">I just want to see the video. </w:t>
      </w:r>
    </w:p>
    <w:p w14:paraId="524EF731" w14:textId="77777777" w:rsidR="00441623" w:rsidRPr="00FE7188" w:rsidRDefault="00441623" w:rsidP="00441623">
      <w:pPr>
        <w:rPr>
          <w:rFonts w:ascii="Courier New" w:hAnsi="Courier New" w:cs="Courier New"/>
        </w:rPr>
      </w:pPr>
    </w:p>
    <w:p w14:paraId="3A6DF0F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6C2D9C0" w14:textId="77777777" w:rsidR="00441623" w:rsidRPr="00FE7188" w:rsidRDefault="00441623" w:rsidP="00441623">
      <w:pPr>
        <w:rPr>
          <w:rFonts w:ascii="Courier New" w:hAnsi="Courier New" w:cs="Courier New"/>
        </w:rPr>
      </w:pPr>
      <w:r w:rsidRPr="00FE7188">
        <w:rPr>
          <w:rFonts w:ascii="Courier New" w:hAnsi="Courier New" w:cs="Courier New"/>
        </w:rPr>
        <w:t>You need to let her go. (She grabs some cleaning supplies, kneels by the stain and furiously scrubs at it, muttering to herself.) She wanted to go. Just let her go. What are you holding onto her for anyway?</w:t>
      </w:r>
    </w:p>
    <w:p w14:paraId="1C286B4D" w14:textId="77777777" w:rsidR="00441623" w:rsidRPr="00FE7188" w:rsidRDefault="00441623" w:rsidP="00441623">
      <w:pPr>
        <w:rPr>
          <w:rFonts w:ascii="Courier New" w:hAnsi="Courier New" w:cs="Courier New"/>
        </w:rPr>
      </w:pPr>
    </w:p>
    <w:p w14:paraId="55A9269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53947FD" w14:textId="77777777" w:rsidR="00441623" w:rsidRPr="00FE7188" w:rsidRDefault="00441623" w:rsidP="00441623">
      <w:pPr>
        <w:rPr>
          <w:rFonts w:ascii="Courier New" w:hAnsi="Courier New" w:cs="Courier New"/>
        </w:rPr>
      </w:pPr>
      <w:r w:rsidRPr="00FE7188">
        <w:rPr>
          <w:rFonts w:ascii="Courier New" w:hAnsi="Courier New" w:cs="Courier New"/>
        </w:rPr>
        <w:t>(To himself.) I need to her. She was just here. I saw her. I smelled her.</w:t>
      </w:r>
    </w:p>
    <w:p w14:paraId="118BA169" w14:textId="77777777" w:rsidR="00441623" w:rsidRPr="00FE7188" w:rsidRDefault="00441623" w:rsidP="00441623">
      <w:pPr>
        <w:rPr>
          <w:rFonts w:ascii="Courier New" w:hAnsi="Courier New" w:cs="Courier New"/>
        </w:rPr>
      </w:pPr>
    </w:p>
    <w:p w14:paraId="34BBED3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8886067" w14:textId="77777777" w:rsidR="00441623" w:rsidRPr="00FE7188" w:rsidRDefault="00441623" w:rsidP="00441623">
      <w:pPr>
        <w:rPr>
          <w:rFonts w:ascii="Courier New" w:hAnsi="Courier New" w:cs="Courier New"/>
        </w:rPr>
      </w:pPr>
      <w:r w:rsidRPr="00FE7188">
        <w:rPr>
          <w:rFonts w:ascii="Courier New" w:hAnsi="Courier New" w:cs="Courier New"/>
        </w:rPr>
        <w:t xml:space="preserve">(Tosses a brush over to him.) Help me, Evan. </w:t>
      </w:r>
    </w:p>
    <w:p w14:paraId="12E707D8" w14:textId="77777777" w:rsidR="00441623" w:rsidRPr="00FE7188" w:rsidRDefault="00441623" w:rsidP="00441623">
      <w:pPr>
        <w:rPr>
          <w:rFonts w:ascii="Courier New" w:hAnsi="Courier New" w:cs="Courier New"/>
        </w:rPr>
      </w:pPr>
    </w:p>
    <w:p w14:paraId="4424945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A5B3075" w14:textId="77777777" w:rsidR="00441623" w:rsidRPr="00FE7188" w:rsidRDefault="00441623" w:rsidP="00441623">
      <w:pPr>
        <w:rPr>
          <w:rFonts w:ascii="Courier New" w:hAnsi="Courier New" w:cs="Courier New"/>
        </w:rPr>
      </w:pPr>
      <w:r w:rsidRPr="00FE7188">
        <w:rPr>
          <w:rFonts w:ascii="Courier New" w:hAnsi="Courier New" w:cs="Courier New"/>
        </w:rPr>
        <w:t>It wasn't real, you idiot. She wasn't real. She's rotting in a grave.</w:t>
      </w:r>
    </w:p>
    <w:p w14:paraId="275EDF75" w14:textId="77777777" w:rsidR="00441623" w:rsidRPr="00FE7188" w:rsidRDefault="00441623" w:rsidP="00441623">
      <w:pPr>
        <w:rPr>
          <w:rFonts w:ascii="Courier New" w:hAnsi="Courier New" w:cs="Courier New"/>
        </w:rPr>
      </w:pPr>
    </w:p>
    <w:p w14:paraId="7DAF550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A5D0ED5" w14:textId="77777777" w:rsidR="00441623" w:rsidRPr="00FE7188" w:rsidRDefault="00441623" w:rsidP="00441623">
      <w:pPr>
        <w:rPr>
          <w:rFonts w:ascii="Courier New" w:hAnsi="Courier New" w:cs="Courier New"/>
        </w:rPr>
      </w:pPr>
      <w:r w:rsidRPr="00FE7188">
        <w:rPr>
          <w:rFonts w:ascii="Courier New" w:hAnsi="Courier New" w:cs="Courier New"/>
        </w:rPr>
        <w:t xml:space="preserve">(Pauses in her work.) We should blot first. Scrubbing will only rub it in worse. </w:t>
      </w:r>
    </w:p>
    <w:p w14:paraId="6F0EEACD" w14:textId="77777777" w:rsidR="00441623" w:rsidRPr="00FE7188" w:rsidRDefault="00441623" w:rsidP="00441623">
      <w:pPr>
        <w:rPr>
          <w:rFonts w:ascii="Courier New" w:hAnsi="Courier New" w:cs="Courier New"/>
        </w:rPr>
      </w:pPr>
    </w:p>
    <w:p w14:paraId="2A52AA1E"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0550D40" w14:textId="77777777" w:rsidR="00441623" w:rsidRPr="00FE7188" w:rsidRDefault="00441623" w:rsidP="00441623">
      <w:pPr>
        <w:rPr>
          <w:rFonts w:ascii="Courier New" w:hAnsi="Courier New" w:cs="Courier New"/>
        </w:rPr>
      </w:pPr>
      <w:r w:rsidRPr="00FE7188">
        <w:rPr>
          <w:rFonts w:ascii="Courier New" w:hAnsi="Courier New" w:cs="Courier New"/>
        </w:rPr>
        <w:t>(Touching the computer.) But she's so lovely. She's so alive. She's going to sing in Bulgaria. The Bulgarians will adore her.</w:t>
      </w:r>
    </w:p>
    <w:p w14:paraId="19EA2D9D" w14:textId="77777777" w:rsidR="00441623" w:rsidRPr="00FE7188" w:rsidRDefault="00441623" w:rsidP="00441623">
      <w:pPr>
        <w:rPr>
          <w:rFonts w:ascii="Courier New" w:hAnsi="Courier New" w:cs="Courier New"/>
        </w:rPr>
      </w:pPr>
    </w:p>
    <w:p w14:paraId="47E49FF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8D904CC" w14:textId="77777777" w:rsidR="00441623" w:rsidRPr="00FE7188" w:rsidRDefault="00441623" w:rsidP="00441623">
      <w:pPr>
        <w:rPr>
          <w:rFonts w:ascii="Courier New" w:hAnsi="Courier New" w:cs="Courier New"/>
        </w:rPr>
      </w:pPr>
      <w:r w:rsidRPr="00FE7188">
        <w:rPr>
          <w:rFonts w:ascii="Courier New" w:hAnsi="Courier New" w:cs="Courier New"/>
        </w:rPr>
        <w:t>Maybe we should use baking soda.</w:t>
      </w:r>
    </w:p>
    <w:p w14:paraId="2899BF95" w14:textId="77777777" w:rsidR="00441623" w:rsidRPr="00FE7188" w:rsidRDefault="00441623" w:rsidP="00441623">
      <w:pPr>
        <w:rPr>
          <w:rFonts w:ascii="Courier New" w:hAnsi="Courier New" w:cs="Courier New"/>
        </w:rPr>
      </w:pPr>
    </w:p>
    <w:p w14:paraId="2D5776D2"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F7618E7" w14:textId="77777777" w:rsidR="00441623" w:rsidRPr="00FE7188" w:rsidRDefault="00441623" w:rsidP="00441623">
      <w:pPr>
        <w:rPr>
          <w:rFonts w:ascii="Courier New" w:hAnsi="Courier New" w:cs="Courier New"/>
        </w:rPr>
      </w:pPr>
      <w:r w:rsidRPr="00FE7188">
        <w:rPr>
          <w:rFonts w:ascii="Courier New" w:hAnsi="Courier New" w:cs="Courier New"/>
        </w:rPr>
        <w:t>Stop it. Stop it. (Picks up a rag and starts rubbing at the stain with Beth.) She's gone. Go away. She's gone.</w:t>
      </w:r>
    </w:p>
    <w:p w14:paraId="40A61BC0" w14:textId="77777777" w:rsidR="00441623" w:rsidRPr="00FE7188" w:rsidRDefault="00441623" w:rsidP="00441623">
      <w:pPr>
        <w:rPr>
          <w:rFonts w:ascii="Courier New" w:hAnsi="Courier New" w:cs="Courier New"/>
        </w:rPr>
      </w:pPr>
    </w:p>
    <w:p w14:paraId="3F8379AE"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1DFD563" w14:textId="398376B8" w:rsidR="00441623" w:rsidRPr="00FE7188" w:rsidRDefault="00441623" w:rsidP="00441623">
      <w:pPr>
        <w:rPr>
          <w:rFonts w:ascii="Courier New" w:hAnsi="Courier New" w:cs="Courier New"/>
        </w:rPr>
      </w:pPr>
      <w:r w:rsidRPr="00FE7188">
        <w:rPr>
          <w:rFonts w:ascii="Courier New" w:hAnsi="Courier New" w:cs="Courier New"/>
        </w:rPr>
        <w:t xml:space="preserve">I'm going to mix baking soda with ammonia with laundry </w:t>
      </w:r>
      <w:r w:rsidR="00804DA5" w:rsidRPr="00FE7188">
        <w:rPr>
          <w:rFonts w:ascii="Courier New" w:hAnsi="Courier New" w:cs="Courier New"/>
        </w:rPr>
        <w:t>detergent</w:t>
      </w:r>
      <w:r w:rsidR="002E076D" w:rsidRPr="00FE7188">
        <w:rPr>
          <w:rFonts w:ascii="Courier New" w:hAnsi="Courier New" w:cs="Courier New"/>
        </w:rPr>
        <w:t xml:space="preserve"> with lemon juice</w:t>
      </w:r>
      <w:r w:rsidRPr="00FE7188">
        <w:rPr>
          <w:rFonts w:ascii="Courier New" w:hAnsi="Courier New" w:cs="Courier New"/>
        </w:rPr>
        <w:t>. You keep scrubbing.</w:t>
      </w:r>
    </w:p>
    <w:p w14:paraId="730A143F" w14:textId="77777777" w:rsidR="00441623" w:rsidRPr="00FE7188" w:rsidRDefault="00441623" w:rsidP="00441623">
      <w:pPr>
        <w:rPr>
          <w:rFonts w:ascii="Courier New" w:hAnsi="Courier New" w:cs="Courier New"/>
        </w:rPr>
      </w:pPr>
    </w:p>
    <w:p w14:paraId="64B7BA8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77CDB95" w14:textId="77777777" w:rsidR="00441623" w:rsidRPr="00FE7188" w:rsidRDefault="00441623" w:rsidP="00441623">
      <w:pPr>
        <w:rPr>
          <w:rFonts w:ascii="Courier New" w:hAnsi="Courier New" w:cs="Courier New"/>
        </w:rPr>
      </w:pPr>
      <w:r w:rsidRPr="00FE7188">
        <w:rPr>
          <w:rFonts w:ascii="Courier New" w:hAnsi="Courier New" w:cs="Courier New"/>
        </w:rPr>
        <w:t>Go away. Go away. (Stops scrubbing and stands up.) Get out! Get out! Stop squirming in my brain!</w:t>
      </w:r>
    </w:p>
    <w:p w14:paraId="0C00E8F4" w14:textId="77777777" w:rsidR="00441623" w:rsidRPr="00FE7188" w:rsidRDefault="00441623" w:rsidP="00441623">
      <w:pPr>
        <w:rPr>
          <w:rFonts w:ascii="Courier New" w:hAnsi="Courier New" w:cs="Courier New"/>
        </w:rPr>
      </w:pPr>
    </w:p>
    <w:p w14:paraId="19F59C01" w14:textId="77777777" w:rsidR="00441623" w:rsidRPr="00FE7188" w:rsidRDefault="00441623" w:rsidP="00441623">
      <w:pPr>
        <w:rPr>
          <w:rFonts w:ascii="Courier New" w:hAnsi="Courier New" w:cs="Courier New"/>
        </w:rPr>
      </w:pPr>
      <w:r w:rsidRPr="00FE7188">
        <w:rPr>
          <w:rFonts w:ascii="Courier New" w:hAnsi="Courier New" w:cs="Courier New"/>
        </w:rPr>
        <w:t>(He picks up a pot of lilies and smashes it on the ground.)</w:t>
      </w:r>
    </w:p>
    <w:p w14:paraId="7E6E9126" w14:textId="77777777" w:rsidR="00441623" w:rsidRPr="00FE7188" w:rsidRDefault="00441623" w:rsidP="00441623">
      <w:pPr>
        <w:rPr>
          <w:rFonts w:ascii="Courier New" w:hAnsi="Courier New" w:cs="Courier New"/>
        </w:rPr>
      </w:pPr>
    </w:p>
    <w:p w14:paraId="72C3673F" w14:textId="77777777" w:rsidR="00441623" w:rsidRPr="00FE7188" w:rsidRDefault="00441623" w:rsidP="00441623">
      <w:pPr>
        <w:rPr>
          <w:rFonts w:ascii="Courier New" w:hAnsi="Courier New" w:cs="Courier New"/>
        </w:rPr>
      </w:pPr>
      <w:r w:rsidRPr="00FE7188">
        <w:rPr>
          <w:rFonts w:ascii="Courier New" w:hAnsi="Courier New" w:cs="Courier New"/>
        </w:rPr>
        <w:t>(Beat.)</w:t>
      </w:r>
    </w:p>
    <w:p w14:paraId="4D5CD33F" w14:textId="77777777" w:rsidR="00441623" w:rsidRPr="00FE7188" w:rsidRDefault="00441623" w:rsidP="00441623">
      <w:pPr>
        <w:rPr>
          <w:rFonts w:ascii="Courier New" w:hAnsi="Courier New" w:cs="Courier New"/>
        </w:rPr>
      </w:pPr>
    </w:p>
    <w:p w14:paraId="7D20FF5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5F166B4" w14:textId="23EDD397" w:rsidR="00441623" w:rsidRPr="00FE7188" w:rsidRDefault="00441623" w:rsidP="00441623">
      <w:pPr>
        <w:rPr>
          <w:rFonts w:ascii="Courier New" w:hAnsi="Courier New" w:cs="Courier New"/>
        </w:rPr>
      </w:pPr>
      <w:r w:rsidRPr="00FE7188">
        <w:rPr>
          <w:rFonts w:ascii="Courier New" w:hAnsi="Courier New" w:cs="Courier New"/>
        </w:rPr>
        <w:t>(Bucket in ha</w:t>
      </w:r>
      <w:r w:rsidR="00CD5AE9" w:rsidRPr="00FE7188">
        <w:rPr>
          <w:rFonts w:ascii="Courier New" w:hAnsi="Courier New" w:cs="Courier New"/>
        </w:rPr>
        <w:t>nd, yellow gloves to elbows.) Okay</w:t>
      </w:r>
      <w:r w:rsidRPr="00FE7188">
        <w:rPr>
          <w:rFonts w:ascii="Courier New" w:hAnsi="Courier New" w:cs="Courier New"/>
        </w:rPr>
        <w:t>! That will work, too!</w:t>
      </w:r>
    </w:p>
    <w:p w14:paraId="48FDF203" w14:textId="77777777" w:rsidR="00441623" w:rsidRPr="00FE7188" w:rsidRDefault="00441623" w:rsidP="00441623">
      <w:pPr>
        <w:rPr>
          <w:rFonts w:ascii="Courier New" w:hAnsi="Courier New" w:cs="Courier New"/>
        </w:rPr>
      </w:pPr>
    </w:p>
    <w:p w14:paraId="513A4936" w14:textId="77777777" w:rsidR="00441623" w:rsidRPr="00FE7188" w:rsidRDefault="00441623" w:rsidP="00441623">
      <w:pPr>
        <w:rPr>
          <w:rFonts w:ascii="Courier New" w:hAnsi="Courier New" w:cs="Courier New"/>
        </w:rPr>
      </w:pPr>
      <w:r w:rsidRPr="00FE7188">
        <w:rPr>
          <w:rFonts w:ascii="Courier New" w:hAnsi="Courier New" w:cs="Courier New"/>
        </w:rPr>
        <w:t>(She picks up another pot and smashes it on the ground. Then she kneels down and spreads the dirt around.)</w:t>
      </w:r>
    </w:p>
    <w:p w14:paraId="44177A94" w14:textId="77777777" w:rsidR="00441623" w:rsidRPr="00FE7188" w:rsidRDefault="00441623" w:rsidP="00441623">
      <w:pPr>
        <w:rPr>
          <w:rFonts w:ascii="Courier New" w:hAnsi="Courier New" w:cs="Courier New"/>
        </w:rPr>
      </w:pPr>
    </w:p>
    <w:p w14:paraId="53C6511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A20AFB8" w14:textId="77777777" w:rsidR="00441623" w:rsidRPr="00FE7188" w:rsidRDefault="00441623" w:rsidP="00441623">
      <w:pPr>
        <w:rPr>
          <w:rFonts w:ascii="Courier New" w:hAnsi="Courier New" w:cs="Courier New"/>
        </w:rPr>
      </w:pPr>
      <w:r w:rsidRPr="00FE7188">
        <w:rPr>
          <w:rFonts w:ascii="Courier New" w:hAnsi="Courier New" w:cs="Courier New"/>
        </w:rPr>
        <w:t xml:space="preserve">(Kneels and joins her.) </w:t>
      </w:r>
    </w:p>
    <w:p w14:paraId="53022F09" w14:textId="77777777" w:rsidR="00441623" w:rsidRPr="00FE7188" w:rsidRDefault="00441623" w:rsidP="00441623">
      <w:pPr>
        <w:rPr>
          <w:rFonts w:ascii="Courier New" w:hAnsi="Courier New" w:cs="Courier New"/>
        </w:rPr>
      </w:pPr>
    </w:p>
    <w:p w14:paraId="15D35C97"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893CB0B" w14:textId="77777777" w:rsidR="00441623" w:rsidRPr="00FE7188" w:rsidRDefault="00441623" w:rsidP="00441623">
      <w:pPr>
        <w:rPr>
          <w:rFonts w:ascii="Courier New" w:hAnsi="Courier New" w:cs="Courier New"/>
        </w:rPr>
      </w:pPr>
      <w:r w:rsidRPr="00FE7188">
        <w:rPr>
          <w:rFonts w:ascii="Courier New" w:hAnsi="Courier New" w:cs="Courier New"/>
        </w:rPr>
        <w:t>We can cover it up. See? It'll almost be like a garden.</w:t>
      </w:r>
    </w:p>
    <w:p w14:paraId="08E15C10" w14:textId="77777777" w:rsidR="00441623" w:rsidRPr="00FE7188" w:rsidRDefault="00441623" w:rsidP="00441623">
      <w:pPr>
        <w:rPr>
          <w:rFonts w:ascii="Courier New" w:hAnsi="Courier New" w:cs="Courier New"/>
        </w:rPr>
      </w:pPr>
    </w:p>
    <w:p w14:paraId="489576FA" w14:textId="77777777" w:rsidR="00441623" w:rsidRPr="00FE7188" w:rsidRDefault="00441623" w:rsidP="00441623">
      <w:pPr>
        <w:rPr>
          <w:rFonts w:ascii="Courier New" w:hAnsi="Courier New" w:cs="Courier New"/>
        </w:rPr>
      </w:pPr>
      <w:r w:rsidRPr="00FE7188">
        <w:rPr>
          <w:rFonts w:ascii="Courier New" w:hAnsi="Courier New" w:cs="Courier New"/>
        </w:rPr>
        <w:t>(Evan takes another pot and empties the soil into the ground. Beth brings more pots over, too. They work slowly and carefully, until the mood mellows out, so that they almost forget what they are doing. As the stain gets more fully covered, both relax.)</w:t>
      </w:r>
    </w:p>
    <w:p w14:paraId="29023242" w14:textId="77777777" w:rsidR="00441623" w:rsidRPr="00FE7188" w:rsidRDefault="00441623" w:rsidP="00441623">
      <w:pPr>
        <w:rPr>
          <w:rFonts w:ascii="Courier New" w:hAnsi="Courier New" w:cs="Courier New"/>
        </w:rPr>
      </w:pPr>
    </w:p>
    <w:p w14:paraId="544ED4D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F48CF51" w14:textId="77777777" w:rsidR="00441623" w:rsidRPr="00FE7188" w:rsidRDefault="00441623" w:rsidP="00441623">
      <w:pPr>
        <w:rPr>
          <w:rFonts w:ascii="Courier New" w:hAnsi="Courier New" w:cs="Courier New"/>
        </w:rPr>
      </w:pPr>
      <w:r w:rsidRPr="00FE7188">
        <w:rPr>
          <w:rFonts w:ascii="Courier New" w:hAnsi="Courier New" w:cs="Courier New"/>
        </w:rPr>
        <w:t>I've always wanted a garden, you know? That's the main reason I wanted to buy a house.</w:t>
      </w:r>
    </w:p>
    <w:p w14:paraId="574636A2" w14:textId="77777777" w:rsidR="00441623" w:rsidRPr="00FE7188" w:rsidRDefault="00441623" w:rsidP="00441623">
      <w:pPr>
        <w:rPr>
          <w:rFonts w:ascii="Courier New" w:hAnsi="Courier New" w:cs="Courier New"/>
        </w:rPr>
      </w:pPr>
    </w:p>
    <w:p w14:paraId="3BAAC76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1AFCEF9" w14:textId="77777777" w:rsidR="00441623" w:rsidRPr="00FE7188" w:rsidRDefault="00441623" w:rsidP="00441623">
      <w:pPr>
        <w:rPr>
          <w:rFonts w:ascii="Courier New" w:hAnsi="Courier New" w:cs="Courier New"/>
        </w:rPr>
      </w:pPr>
      <w:r w:rsidRPr="00FE7188">
        <w:rPr>
          <w:rFonts w:ascii="Courier New" w:hAnsi="Courier New" w:cs="Courier New"/>
        </w:rPr>
        <w:t>You should totally buy a house. Get out of this building. You could rent a room to me!</w:t>
      </w:r>
    </w:p>
    <w:p w14:paraId="70A3EE29" w14:textId="77777777" w:rsidR="00441623" w:rsidRPr="00FE7188" w:rsidRDefault="00441623" w:rsidP="00441623">
      <w:pPr>
        <w:rPr>
          <w:rFonts w:ascii="Courier New" w:hAnsi="Courier New" w:cs="Courier New"/>
        </w:rPr>
      </w:pPr>
    </w:p>
    <w:p w14:paraId="5BF4949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0F4CB01" w14:textId="77777777" w:rsidR="00441623" w:rsidRPr="00FE7188" w:rsidRDefault="00441623" w:rsidP="00441623">
      <w:pPr>
        <w:rPr>
          <w:rFonts w:ascii="Courier New" w:hAnsi="Courier New" w:cs="Courier New"/>
        </w:rPr>
      </w:pPr>
      <w:r w:rsidRPr="00FE7188">
        <w:rPr>
          <w:rFonts w:ascii="Courier New" w:hAnsi="Courier New" w:cs="Courier New"/>
        </w:rPr>
        <w:t xml:space="preserve">Would you help me keep up the garden? </w:t>
      </w:r>
    </w:p>
    <w:p w14:paraId="5A1CCC04" w14:textId="77777777" w:rsidR="00441623" w:rsidRPr="00FE7188" w:rsidRDefault="00441623" w:rsidP="00441623">
      <w:pPr>
        <w:rPr>
          <w:rFonts w:ascii="Courier New" w:hAnsi="Courier New" w:cs="Courier New"/>
        </w:rPr>
      </w:pPr>
    </w:p>
    <w:p w14:paraId="1DCB8973"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464CC02" w14:textId="77777777" w:rsidR="00441623" w:rsidRPr="00FE7188" w:rsidRDefault="00441623" w:rsidP="00441623">
      <w:pPr>
        <w:rPr>
          <w:rFonts w:ascii="Courier New" w:hAnsi="Courier New" w:cs="Courier New"/>
        </w:rPr>
      </w:pPr>
      <w:r w:rsidRPr="00FE7188">
        <w:rPr>
          <w:rFonts w:ascii="Courier New" w:hAnsi="Courier New" w:cs="Courier New"/>
        </w:rPr>
        <w:t>Of course. Did you know my pumpkin won third place at the Iowa State Fair when I was nine?</w:t>
      </w:r>
    </w:p>
    <w:p w14:paraId="49F32A4A" w14:textId="77777777" w:rsidR="00441623" w:rsidRPr="00FE7188" w:rsidRDefault="00441623" w:rsidP="00441623">
      <w:pPr>
        <w:rPr>
          <w:rFonts w:ascii="Courier New" w:hAnsi="Courier New" w:cs="Courier New"/>
        </w:rPr>
      </w:pPr>
    </w:p>
    <w:p w14:paraId="10AA304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C09D925" w14:textId="77777777" w:rsidR="00441623" w:rsidRPr="00FE7188" w:rsidRDefault="00441623" w:rsidP="00441623">
      <w:pPr>
        <w:rPr>
          <w:rFonts w:ascii="Courier New" w:hAnsi="Courier New" w:cs="Courier New"/>
        </w:rPr>
      </w:pPr>
      <w:r w:rsidRPr="00FE7188">
        <w:rPr>
          <w:rFonts w:ascii="Courier New" w:hAnsi="Courier New" w:cs="Courier New"/>
        </w:rPr>
        <w:t>You're kidding. I bet you had a great pumpkin.</w:t>
      </w:r>
    </w:p>
    <w:p w14:paraId="50DC4EBC" w14:textId="77777777" w:rsidR="00441623" w:rsidRPr="00FE7188" w:rsidRDefault="00441623" w:rsidP="00441623">
      <w:pPr>
        <w:rPr>
          <w:rFonts w:ascii="Courier New" w:hAnsi="Courier New" w:cs="Courier New"/>
        </w:rPr>
      </w:pPr>
    </w:p>
    <w:p w14:paraId="2EC56A8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694638E" w14:textId="77777777" w:rsidR="00441623" w:rsidRPr="00FE7188" w:rsidRDefault="00441623" w:rsidP="00441623">
      <w:pPr>
        <w:rPr>
          <w:rFonts w:ascii="Courier New" w:hAnsi="Courier New" w:cs="Courier New"/>
        </w:rPr>
      </w:pPr>
      <w:r w:rsidRPr="00FE7188">
        <w:rPr>
          <w:rFonts w:ascii="Courier New" w:hAnsi="Courier New" w:cs="Courier New"/>
        </w:rPr>
        <w:t>The best. Or the third best.</w:t>
      </w:r>
    </w:p>
    <w:p w14:paraId="65BC265C" w14:textId="77777777" w:rsidR="00441623" w:rsidRPr="00FE7188" w:rsidRDefault="00441623" w:rsidP="00441623">
      <w:pPr>
        <w:rPr>
          <w:rFonts w:ascii="Courier New" w:hAnsi="Courier New" w:cs="Courier New"/>
        </w:rPr>
      </w:pPr>
    </w:p>
    <w:p w14:paraId="7E188736"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E08231F" w14:textId="77777777" w:rsidR="00441623" w:rsidRPr="00FE7188" w:rsidRDefault="00441623" w:rsidP="00441623">
      <w:pPr>
        <w:rPr>
          <w:rFonts w:ascii="Courier New" w:hAnsi="Courier New" w:cs="Courier New"/>
        </w:rPr>
      </w:pPr>
      <w:r w:rsidRPr="00FE7188">
        <w:rPr>
          <w:rFonts w:ascii="Courier New" w:hAnsi="Courier New" w:cs="Courier New"/>
        </w:rPr>
        <w:t>Let's plant some flowers for her. (He picks up some of the wilted lilies and tries to stand them up with little mounds of dirt.)</w:t>
      </w:r>
    </w:p>
    <w:p w14:paraId="69382384" w14:textId="77777777" w:rsidR="00441623" w:rsidRPr="00FE7188" w:rsidRDefault="00441623" w:rsidP="00441623">
      <w:pPr>
        <w:rPr>
          <w:rFonts w:ascii="Courier New" w:hAnsi="Courier New" w:cs="Courier New"/>
        </w:rPr>
      </w:pPr>
    </w:p>
    <w:p w14:paraId="29B7753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7E17A466" w14:textId="77777777" w:rsidR="00441623" w:rsidRPr="00FE7188" w:rsidRDefault="00441623" w:rsidP="00441623">
      <w:pPr>
        <w:rPr>
          <w:rFonts w:ascii="Courier New" w:hAnsi="Courier New" w:cs="Courier New"/>
        </w:rPr>
      </w:pPr>
      <w:r w:rsidRPr="00FE7188">
        <w:rPr>
          <w:rFonts w:ascii="Courier New" w:hAnsi="Courier New" w:cs="Courier New"/>
        </w:rPr>
        <w:t>My grandma always said that the best flowers grow where the earth has seen great sorrow.</w:t>
      </w:r>
    </w:p>
    <w:p w14:paraId="6C0AE7D2" w14:textId="77777777" w:rsidR="00441623" w:rsidRPr="00FE7188" w:rsidRDefault="00441623" w:rsidP="00441623">
      <w:pPr>
        <w:rPr>
          <w:rFonts w:ascii="Courier New" w:hAnsi="Courier New" w:cs="Courier New"/>
        </w:rPr>
      </w:pPr>
    </w:p>
    <w:p w14:paraId="796C4C6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4ABC525A" w14:textId="77777777" w:rsidR="00441623" w:rsidRPr="00FE7188" w:rsidRDefault="00441623" w:rsidP="00441623">
      <w:pPr>
        <w:rPr>
          <w:rFonts w:ascii="Courier New" w:hAnsi="Courier New" w:cs="Courier New"/>
        </w:rPr>
      </w:pPr>
      <w:r w:rsidRPr="00FE7188">
        <w:rPr>
          <w:rFonts w:ascii="Courier New" w:hAnsi="Courier New" w:cs="Courier New"/>
        </w:rPr>
        <w:t>Really? My grandpa always asked why we didn't plant flowers upside-down so they could be enjoyed by the right audience.</w:t>
      </w:r>
    </w:p>
    <w:p w14:paraId="35B02A6D" w14:textId="77777777" w:rsidR="00441623" w:rsidRPr="00FE7188" w:rsidRDefault="00441623" w:rsidP="00441623">
      <w:pPr>
        <w:rPr>
          <w:rFonts w:ascii="Courier New" w:hAnsi="Courier New" w:cs="Courier New"/>
        </w:rPr>
      </w:pPr>
    </w:p>
    <w:p w14:paraId="4258685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4A8D702" w14:textId="77777777" w:rsidR="00441623" w:rsidRPr="00FE7188" w:rsidRDefault="00441623" w:rsidP="00441623">
      <w:pPr>
        <w:rPr>
          <w:rFonts w:ascii="Courier New" w:hAnsi="Courier New" w:cs="Courier New"/>
        </w:rPr>
      </w:pPr>
      <w:r w:rsidRPr="00FE7188">
        <w:rPr>
          <w:rFonts w:ascii="Courier New" w:hAnsi="Courier New" w:cs="Courier New"/>
        </w:rPr>
        <w:t>Your grandpa sounds wise.</w:t>
      </w:r>
    </w:p>
    <w:p w14:paraId="6C4D410A" w14:textId="77777777" w:rsidR="00441623" w:rsidRPr="00FE7188" w:rsidRDefault="00441623" w:rsidP="00441623">
      <w:pPr>
        <w:rPr>
          <w:rFonts w:ascii="Courier New" w:hAnsi="Courier New" w:cs="Courier New"/>
        </w:rPr>
      </w:pPr>
    </w:p>
    <w:p w14:paraId="6AC50A40"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4272F90" w14:textId="77777777" w:rsidR="00441623" w:rsidRPr="00FE7188" w:rsidRDefault="00441623" w:rsidP="00441623">
      <w:pPr>
        <w:rPr>
          <w:rFonts w:ascii="Courier New" w:hAnsi="Courier New" w:cs="Courier New"/>
        </w:rPr>
      </w:pPr>
      <w:r w:rsidRPr="00FE7188">
        <w:rPr>
          <w:rFonts w:ascii="Courier New" w:hAnsi="Courier New" w:cs="Courier New"/>
        </w:rPr>
        <w:t>So does your grandma.</w:t>
      </w:r>
    </w:p>
    <w:p w14:paraId="0E5879F6" w14:textId="77777777" w:rsidR="00441623" w:rsidRPr="00FE7188" w:rsidRDefault="00441623" w:rsidP="00441623">
      <w:pPr>
        <w:rPr>
          <w:rFonts w:ascii="Courier New" w:hAnsi="Courier New" w:cs="Courier New"/>
        </w:rPr>
      </w:pPr>
    </w:p>
    <w:p w14:paraId="734B9341" w14:textId="01079B8C" w:rsidR="00441623" w:rsidRPr="00FE7188" w:rsidRDefault="00441623" w:rsidP="00441623">
      <w:pPr>
        <w:rPr>
          <w:rFonts w:ascii="Courier New" w:hAnsi="Courier New" w:cs="Courier New"/>
        </w:rPr>
      </w:pPr>
      <w:r w:rsidRPr="00FE7188">
        <w:rPr>
          <w:rFonts w:ascii="Courier New" w:hAnsi="Courier New" w:cs="Courier New"/>
        </w:rPr>
        <w:t>(They smile at e</w:t>
      </w:r>
      <w:r w:rsidR="00DA4E21">
        <w:rPr>
          <w:rFonts w:ascii="Courier New" w:hAnsi="Courier New" w:cs="Courier New"/>
        </w:rPr>
        <w:t>ach other, then look down at the dirt</w:t>
      </w:r>
      <w:r w:rsidRPr="00FE7188">
        <w:rPr>
          <w:rFonts w:ascii="Courier New" w:hAnsi="Courier New" w:cs="Courier New"/>
        </w:rPr>
        <w:t xml:space="preserve">.) </w:t>
      </w:r>
    </w:p>
    <w:p w14:paraId="355D09FE" w14:textId="77777777" w:rsidR="00441623" w:rsidRPr="00FE7188" w:rsidRDefault="00441623" w:rsidP="00441623">
      <w:pPr>
        <w:rPr>
          <w:rFonts w:ascii="Courier New" w:hAnsi="Courier New" w:cs="Courier New"/>
        </w:rPr>
      </w:pPr>
    </w:p>
    <w:p w14:paraId="4D5525F9" w14:textId="77777777" w:rsidR="00441623" w:rsidRPr="00FE7188" w:rsidRDefault="00441623" w:rsidP="00441623">
      <w:pPr>
        <w:rPr>
          <w:rFonts w:ascii="Courier New" w:hAnsi="Courier New" w:cs="Courier New"/>
        </w:rPr>
      </w:pPr>
      <w:r w:rsidRPr="00FE7188">
        <w:rPr>
          <w:rFonts w:ascii="Courier New" w:hAnsi="Courier New" w:cs="Courier New"/>
        </w:rPr>
        <w:t xml:space="preserve">BETH: </w:t>
      </w:r>
    </w:p>
    <w:p w14:paraId="569E8CFC" w14:textId="77777777" w:rsidR="00441623" w:rsidRPr="00FE7188" w:rsidRDefault="00441623" w:rsidP="00441623">
      <w:pPr>
        <w:rPr>
          <w:rFonts w:ascii="Courier New" w:hAnsi="Courier New" w:cs="Courier New"/>
        </w:rPr>
      </w:pPr>
      <w:r w:rsidRPr="00FE7188">
        <w:rPr>
          <w:rFonts w:ascii="Courier New" w:hAnsi="Courier New" w:cs="Courier New"/>
        </w:rPr>
        <w:t>I hope she rests in peace. I hope there's nothing to trouble her anymore.</w:t>
      </w:r>
    </w:p>
    <w:p w14:paraId="1B937CFC" w14:textId="77777777" w:rsidR="00441623" w:rsidRPr="00FE7188" w:rsidRDefault="00441623" w:rsidP="00441623">
      <w:pPr>
        <w:rPr>
          <w:rFonts w:ascii="Courier New" w:hAnsi="Courier New" w:cs="Courier New"/>
        </w:rPr>
      </w:pPr>
    </w:p>
    <w:p w14:paraId="042E966F"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5CBFC44" w14:textId="5F1C544B" w:rsidR="00441623" w:rsidRPr="00FE7188" w:rsidRDefault="00441623" w:rsidP="00441623">
      <w:pPr>
        <w:rPr>
          <w:rFonts w:ascii="Courier New" w:hAnsi="Courier New" w:cs="Courier New"/>
        </w:rPr>
      </w:pPr>
      <w:r w:rsidRPr="00FE7188">
        <w:rPr>
          <w:rFonts w:ascii="Courier New" w:hAnsi="Courier New" w:cs="Courier New"/>
        </w:rPr>
        <w:t>(Smiles and squeezes Beth's shoulder.)</w:t>
      </w:r>
      <w:r w:rsidR="006E6938">
        <w:rPr>
          <w:rFonts w:ascii="Courier New" w:hAnsi="Courier New" w:cs="Courier New"/>
        </w:rPr>
        <w:t xml:space="preserve"> </w:t>
      </w:r>
      <w:r w:rsidRPr="00FE7188">
        <w:rPr>
          <w:rFonts w:ascii="Courier New" w:hAnsi="Courier New" w:cs="Courier New"/>
        </w:rPr>
        <w:t>Thanks, Beth. This was a good night.</w:t>
      </w:r>
    </w:p>
    <w:p w14:paraId="5D999F3B" w14:textId="77777777" w:rsidR="00441623" w:rsidRPr="00FE7188" w:rsidRDefault="00441623" w:rsidP="00441623">
      <w:pPr>
        <w:rPr>
          <w:rFonts w:ascii="Courier New" w:hAnsi="Courier New" w:cs="Courier New"/>
        </w:rPr>
      </w:pPr>
    </w:p>
    <w:p w14:paraId="697E952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82D5A54" w14:textId="29CB5A7B" w:rsidR="00441623" w:rsidRPr="00FE7188" w:rsidRDefault="00DA4E21" w:rsidP="00441623">
      <w:pPr>
        <w:rPr>
          <w:rFonts w:ascii="Courier New" w:hAnsi="Courier New" w:cs="Courier New"/>
        </w:rPr>
      </w:pPr>
      <w:r>
        <w:rPr>
          <w:rFonts w:ascii="Courier New" w:hAnsi="Courier New" w:cs="Courier New"/>
        </w:rPr>
        <w:t>T</w:t>
      </w:r>
      <w:r w:rsidR="00441623" w:rsidRPr="00FE7188">
        <w:rPr>
          <w:rFonts w:ascii="Courier New" w:hAnsi="Courier New" w:cs="Courier New"/>
        </w:rPr>
        <w:t>here can still be good things that come out of her death.</w:t>
      </w:r>
      <w:r>
        <w:rPr>
          <w:rFonts w:ascii="Courier New" w:hAnsi="Courier New" w:cs="Courier New"/>
        </w:rPr>
        <w:t xml:space="preserve"> You’ll see.</w:t>
      </w:r>
    </w:p>
    <w:p w14:paraId="3EEF1BD6" w14:textId="77777777" w:rsidR="00441623" w:rsidRPr="00FE7188" w:rsidRDefault="00441623" w:rsidP="00441623">
      <w:pPr>
        <w:rPr>
          <w:rFonts w:ascii="Courier New" w:hAnsi="Courier New" w:cs="Courier New"/>
        </w:rPr>
      </w:pPr>
    </w:p>
    <w:p w14:paraId="760BB9FB" w14:textId="77777777" w:rsidR="00441623" w:rsidRPr="00FE7188" w:rsidRDefault="00441623" w:rsidP="00441623">
      <w:pPr>
        <w:rPr>
          <w:rFonts w:ascii="Courier New" w:hAnsi="Courier New" w:cs="Courier New"/>
        </w:rPr>
      </w:pPr>
      <w:r w:rsidRPr="00FE7188">
        <w:rPr>
          <w:rFonts w:ascii="Courier New" w:hAnsi="Courier New" w:cs="Courier New"/>
        </w:rPr>
        <w:t>(The lilies in the dirt turn red.)</w:t>
      </w:r>
    </w:p>
    <w:p w14:paraId="3AEAB8D6" w14:textId="77777777" w:rsidR="00441623" w:rsidRPr="00FE7188" w:rsidRDefault="00441623" w:rsidP="00441623">
      <w:pPr>
        <w:rPr>
          <w:rFonts w:ascii="Courier New" w:hAnsi="Courier New" w:cs="Courier New"/>
        </w:rPr>
      </w:pPr>
    </w:p>
    <w:p w14:paraId="3E8621BB" w14:textId="00A28C1F" w:rsidR="00DA4E21" w:rsidRDefault="00DA4E21" w:rsidP="00441623">
      <w:pPr>
        <w:rPr>
          <w:rFonts w:ascii="Courier New" w:hAnsi="Courier New" w:cs="Courier New"/>
        </w:rPr>
      </w:pPr>
      <w:r>
        <w:rPr>
          <w:rFonts w:ascii="Courier New" w:hAnsi="Courier New" w:cs="Courier New"/>
        </w:rPr>
        <w:t>End of Scene 2</w:t>
      </w:r>
      <w:r w:rsidR="00441623" w:rsidRPr="00FE7188">
        <w:rPr>
          <w:rFonts w:ascii="Courier New" w:hAnsi="Courier New" w:cs="Courier New"/>
        </w:rPr>
        <w:t xml:space="preserve">. </w:t>
      </w:r>
    </w:p>
    <w:p w14:paraId="1E7AE027" w14:textId="77C730BC" w:rsidR="00441623" w:rsidRPr="00FE7188" w:rsidRDefault="00DA4E21" w:rsidP="00441623">
      <w:pPr>
        <w:rPr>
          <w:rFonts w:ascii="Courier New" w:hAnsi="Courier New" w:cs="Courier New"/>
        </w:rPr>
      </w:pPr>
      <w:r>
        <w:rPr>
          <w:rFonts w:ascii="Courier New" w:hAnsi="Courier New" w:cs="Courier New"/>
        </w:rPr>
        <w:t>Scene 3</w:t>
      </w:r>
    </w:p>
    <w:p w14:paraId="6AF6051E" w14:textId="77777777" w:rsidR="00441623" w:rsidRPr="00FE7188" w:rsidRDefault="00441623" w:rsidP="00441623">
      <w:pPr>
        <w:rPr>
          <w:rFonts w:ascii="Courier New" w:hAnsi="Courier New" w:cs="Courier New"/>
        </w:rPr>
      </w:pPr>
    </w:p>
    <w:p w14:paraId="7B2F3EA4" w14:textId="77777777" w:rsidR="00441623" w:rsidRPr="00FE7188" w:rsidRDefault="00441623" w:rsidP="00441623">
      <w:pPr>
        <w:rPr>
          <w:rFonts w:ascii="Courier New" w:hAnsi="Courier New" w:cs="Courier New"/>
        </w:rPr>
      </w:pPr>
      <w:r w:rsidRPr="00FE7188">
        <w:rPr>
          <w:rFonts w:ascii="Courier New" w:hAnsi="Courier New" w:cs="Courier New"/>
        </w:rPr>
        <w:t>(Beth enters the detective's office, holding Olivia's computer.)</w:t>
      </w:r>
    </w:p>
    <w:p w14:paraId="4E36D084" w14:textId="1633734E" w:rsidR="00441623" w:rsidRPr="00FE7188" w:rsidRDefault="00441623" w:rsidP="00441623">
      <w:pPr>
        <w:rPr>
          <w:rFonts w:ascii="Courier New" w:hAnsi="Courier New" w:cs="Courier New"/>
        </w:rPr>
      </w:pPr>
    </w:p>
    <w:p w14:paraId="27EA2F3F" w14:textId="77777777" w:rsidR="00441623" w:rsidRPr="00FE7188" w:rsidRDefault="00441623" w:rsidP="00441623">
      <w:pPr>
        <w:rPr>
          <w:rFonts w:ascii="Courier New" w:hAnsi="Courier New" w:cs="Courier New"/>
        </w:rPr>
      </w:pPr>
    </w:p>
    <w:p w14:paraId="5E234ED0"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0B9373FB" w14:textId="57967B58" w:rsidR="00441623" w:rsidRPr="00FE7188" w:rsidRDefault="00DA4E21" w:rsidP="00441623">
      <w:pPr>
        <w:rPr>
          <w:rFonts w:ascii="Courier New" w:hAnsi="Courier New" w:cs="Courier New"/>
        </w:rPr>
      </w:pPr>
      <w:r>
        <w:rPr>
          <w:rFonts w:ascii="Courier New" w:hAnsi="Courier New" w:cs="Courier New"/>
        </w:rPr>
        <w:t>Miss...um...</w:t>
      </w:r>
      <w:r w:rsidR="00441623" w:rsidRPr="00FE7188">
        <w:rPr>
          <w:rFonts w:ascii="Courier New" w:hAnsi="Courier New" w:cs="Courier New"/>
        </w:rPr>
        <w:t>Beaseley! How are you? What can I do for you today?</w:t>
      </w:r>
    </w:p>
    <w:p w14:paraId="32D525AC" w14:textId="77777777" w:rsidR="00441623" w:rsidRPr="00FE7188" w:rsidRDefault="00441623" w:rsidP="00441623">
      <w:pPr>
        <w:rPr>
          <w:rFonts w:ascii="Courier New" w:hAnsi="Courier New" w:cs="Courier New"/>
        </w:rPr>
      </w:pPr>
    </w:p>
    <w:p w14:paraId="361307E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3223F1F" w14:textId="77777777" w:rsidR="00441623" w:rsidRPr="00FE7188" w:rsidRDefault="00441623" w:rsidP="00441623">
      <w:pPr>
        <w:rPr>
          <w:rFonts w:ascii="Courier New" w:hAnsi="Courier New" w:cs="Courier New"/>
        </w:rPr>
      </w:pPr>
      <w:r w:rsidRPr="00FE7188">
        <w:rPr>
          <w:rFonts w:ascii="Courier New" w:hAnsi="Courier New" w:cs="Courier New"/>
        </w:rPr>
        <w:t>You said I could stop by if I thought of anything or had anything else to tell you.</w:t>
      </w:r>
    </w:p>
    <w:p w14:paraId="23DC4FD2" w14:textId="77777777" w:rsidR="00441623" w:rsidRPr="00FE7188" w:rsidRDefault="00441623" w:rsidP="00441623">
      <w:pPr>
        <w:rPr>
          <w:rFonts w:ascii="Courier New" w:hAnsi="Courier New" w:cs="Courier New"/>
        </w:rPr>
      </w:pPr>
    </w:p>
    <w:p w14:paraId="55EEF0AC"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A93D7F7" w14:textId="77777777" w:rsidR="00441623" w:rsidRPr="00FE7188" w:rsidRDefault="00441623" w:rsidP="00441623">
      <w:pPr>
        <w:rPr>
          <w:rFonts w:ascii="Courier New" w:hAnsi="Courier New" w:cs="Courier New"/>
        </w:rPr>
      </w:pPr>
      <w:r w:rsidRPr="00FE7188">
        <w:rPr>
          <w:rFonts w:ascii="Courier New" w:hAnsi="Courier New" w:cs="Courier New"/>
        </w:rPr>
        <w:t>Of course. Have a seat. I'm so glad you came.</w:t>
      </w:r>
    </w:p>
    <w:p w14:paraId="24D104A3" w14:textId="77777777" w:rsidR="00441623" w:rsidRPr="00FE7188" w:rsidRDefault="00441623" w:rsidP="00441623">
      <w:pPr>
        <w:rPr>
          <w:rFonts w:ascii="Courier New" w:hAnsi="Courier New" w:cs="Courier New"/>
        </w:rPr>
      </w:pPr>
    </w:p>
    <w:p w14:paraId="01AB95E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EA219E8" w14:textId="77777777" w:rsidR="00441623" w:rsidRPr="00FE7188" w:rsidRDefault="00441623" w:rsidP="00441623">
      <w:pPr>
        <w:rPr>
          <w:rFonts w:ascii="Courier New" w:hAnsi="Courier New" w:cs="Courier New"/>
        </w:rPr>
      </w:pPr>
      <w:r w:rsidRPr="00FE7188">
        <w:rPr>
          <w:rFonts w:ascii="Courier New" w:hAnsi="Courier New" w:cs="Courier New"/>
        </w:rPr>
        <w:t>I don’t know how your investigation is going, but Evan is not guilty.</w:t>
      </w:r>
    </w:p>
    <w:p w14:paraId="1BC8971A" w14:textId="77777777" w:rsidR="00441623" w:rsidRPr="00FE7188" w:rsidRDefault="00441623" w:rsidP="00441623">
      <w:pPr>
        <w:rPr>
          <w:rFonts w:ascii="Courier New" w:hAnsi="Courier New" w:cs="Courier New"/>
        </w:rPr>
      </w:pPr>
    </w:p>
    <w:p w14:paraId="7959854D" w14:textId="4EDB2D22" w:rsidR="00441623" w:rsidRPr="00FE7188" w:rsidRDefault="00441623" w:rsidP="00441623">
      <w:pPr>
        <w:rPr>
          <w:rFonts w:ascii="Courier New" w:hAnsi="Courier New" w:cs="Courier New"/>
        </w:rPr>
      </w:pPr>
      <w:r w:rsidRPr="00FE7188">
        <w:rPr>
          <w:rFonts w:ascii="Courier New" w:hAnsi="Courier New" w:cs="Courier New"/>
        </w:rPr>
        <w:t xml:space="preserve">(Lights up on the other side of the stage, where Evan is whistling </w:t>
      </w:r>
      <w:r w:rsidR="00DA4E21">
        <w:rPr>
          <w:rFonts w:ascii="Courier New" w:hAnsi="Courier New" w:cs="Courier New"/>
        </w:rPr>
        <w:t xml:space="preserve">an innocent tune </w:t>
      </w:r>
      <w:r w:rsidRPr="00FE7188">
        <w:rPr>
          <w:rFonts w:ascii="Courier New" w:hAnsi="Courier New" w:cs="Courier New"/>
        </w:rPr>
        <w:t>and tidying up the house.)</w:t>
      </w:r>
    </w:p>
    <w:p w14:paraId="7A5BD866" w14:textId="77777777" w:rsidR="00441623" w:rsidRPr="00FE7188" w:rsidRDefault="00441623" w:rsidP="00441623">
      <w:pPr>
        <w:rPr>
          <w:rFonts w:ascii="Courier New" w:hAnsi="Courier New" w:cs="Courier New"/>
        </w:rPr>
      </w:pPr>
    </w:p>
    <w:p w14:paraId="3089C3F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02F4E12" w14:textId="77777777" w:rsidR="00441623" w:rsidRPr="00FE7188" w:rsidRDefault="00441623" w:rsidP="00441623">
      <w:pPr>
        <w:rPr>
          <w:rFonts w:ascii="Courier New" w:hAnsi="Courier New" w:cs="Courier New"/>
        </w:rPr>
      </w:pPr>
      <w:r w:rsidRPr="00FE7188">
        <w:rPr>
          <w:rFonts w:ascii="Courier New" w:hAnsi="Courier New" w:cs="Courier New"/>
        </w:rPr>
        <w:t xml:space="preserve">Here. This is Olivia's computer. She wasn't as happy as everyone thought she was. You'll see, if you look in the computer. </w:t>
      </w:r>
    </w:p>
    <w:p w14:paraId="21D2C7A1" w14:textId="77777777" w:rsidR="00441623" w:rsidRPr="00FE7188" w:rsidRDefault="00441623" w:rsidP="00441623">
      <w:pPr>
        <w:rPr>
          <w:rFonts w:ascii="Courier New" w:hAnsi="Courier New" w:cs="Courier New"/>
        </w:rPr>
      </w:pPr>
    </w:p>
    <w:p w14:paraId="2E414315"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8B73D12" w14:textId="18E3116B" w:rsidR="00441623" w:rsidRPr="00FE7188" w:rsidRDefault="00DA4E21" w:rsidP="00441623">
      <w:pPr>
        <w:rPr>
          <w:rFonts w:ascii="Courier New" w:hAnsi="Courier New" w:cs="Courier New"/>
        </w:rPr>
      </w:pPr>
      <w:r>
        <w:rPr>
          <w:rFonts w:ascii="Courier New" w:hAnsi="Courier New" w:cs="Courier New"/>
        </w:rPr>
        <w:t>So, you...</w:t>
      </w:r>
      <w:r w:rsidR="00441623" w:rsidRPr="00FE7188">
        <w:rPr>
          <w:rFonts w:ascii="Courier New" w:hAnsi="Courier New" w:cs="Courier New"/>
        </w:rPr>
        <w:t>looked through this?</w:t>
      </w:r>
    </w:p>
    <w:p w14:paraId="48AE971B" w14:textId="77777777" w:rsidR="00441623" w:rsidRPr="00FE7188" w:rsidRDefault="00441623" w:rsidP="00441623">
      <w:pPr>
        <w:rPr>
          <w:rFonts w:ascii="Courier New" w:hAnsi="Courier New" w:cs="Courier New"/>
        </w:rPr>
      </w:pPr>
    </w:p>
    <w:p w14:paraId="6CE7D02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4297736" w14:textId="04C93A0C" w:rsidR="00441623" w:rsidRPr="00FE7188" w:rsidRDefault="00441623" w:rsidP="00441623">
      <w:pPr>
        <w:rPr>
          <w:rFonts w:ascii="Courier New" w:hAnsi="Courier New" w:cs="Courier New"/>
        </w:rPr>
      </w:pPr>
      <w:r w:rsidRPr="00FE7188">
        <w:rPr>
          <w:rFonts w:ascii="Courier New" w:hAnsi="Courier New" w:cs="Courier New"/>
        </w:rPr>
        <w:t>(Uncomfortable about the privacy violation.) Well, I — you give up your privacy a</w:t>
      </w:r>
      <w:r w:rsidR="00DA4E21">
        <w:rPr>
          <w:rFonts w:ascii="Courier New" w:hAnsi="Courier New" w:cs="Courier New"/>
        </w:rPr>
        <w:t xml:space="preserve"> little, don't you? When you're...</w:t>
      </w:r>
      <w:r w:rsidRPr="00FE7188">
        <w:rPr>
          <w:rFonts w:ascii="Courier New" w:hAnsi="Courier New" w:cs="Courier New"/>
        </w:rPr>
        <w:t>dead?</w:t>
      </w:r>
    </w:p>
    <w:p w14:paraId="15CEFCA8" w14:textId="77777777" w:rsidR="00441623" w:rsidRPr="00FE7188" w:rsidRDefault="00441623" w:rsidP="00441623">
      <w:pPr>
        <w:rPr>
          <w:rFonts w:ascii="Courier New" w:hAnsi="Courier New" w:cs="Courier New"/>
        </w:rPr>
      </w:pPr>
    </w:p>
    <w:p w14:paraId="40BF68B0"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0633A086" w14:textId="36C49761" w:rsidR="00441623" w:rsidRPr="00FE7188" w:rsidRDefault="00441623" w:rsidP="00441623">
      <w:pPr>
        <w:rPr>
          <w:rFonts w:ascii="Courier New" w:hAnsi="Courier New" w:cs="Courier New"/>
        </w:rPr>
      </w:pPr>
      <w:r w:rsidRPr="00FE7188">
        <w:rPr>
          <w:rFonts w:ascii="Courier New" w:hAnsi="Courier New" w:cs="Courier New"/>
        </w:rPr>
        <w:t>Well, they used to say you could take a secret to the grave, but there are more and more ways now to dig up a grave. (He takes the computer from her.)</w:t>
      </w:r>
    </w:p>
    <w:p w14:paraId="05A1EFCD" w14:textId="77777777" w:rsidR="00441623" w:rsidRPr="00FE7188" w:rsidRDefault="00441623" w:rsidP="00441623">
      <w:pPr>
        <w:rPr>
          <w:rFonts w:ascii="Courier New" w:hAnsi="Courier New" w:cs="Courier New"/>
        </w:rPr>
      </w:pPr>
    </w:p>
    <w:p w14:paraId="30794B03" w14:textId="296473C9" w:rsidR="00441623" w:rsidRPr="00FE7188" w:rsidRDefault="00441623" w:rsidP="00441623">
      <w:pPr>
        <w:rPr>
          <w:rFonts w:ascii="Courier New" w:hAnsi="Courier New" w:cs="Courier New"/>
        </w:rPr>
      </w:pPr>
      <w:r w:rsidRPr="00FE7188">
        <w:rPr>
          <w:rFonts w:ascii="Courier New" w:hAnsi="Courier New" w:cs="Courier New"/>
        </w:rPr>
        <w:t>(Evan rakes and waters th</w:t>
      </w:r>
      <w:r w:rsidR="00DA4E21">
        <w:rPr>
          <w:rFonts w:ascii="Courier New" w:hAnsi="Courier New" w:cs="Courier New"/>
        </w:rPr>
        <w:t>e grave, but something is</w:t>
      </w:r>
      <w:r w:rsidRPr="00FE7188">
        <w:rPr>
          <w:rFonts w:ascii="Courier New" w:hAnsi="Courier New" w:cs="Courier New"/>
        </w:rPr>
        <w:t xml:space="preserve"> missing. He hauls in a bag of soil, and pours that over the grave.) </w:t>
      </w:r>
    </w:p>
    <w:p w14:paraId="383F8D21" w14:textId="77777777" w:rsidR="00441623" w:rsidRPr="00FE7188" w:rsidRDefault="00441623" w:rsidP="00441623">
      <w:pPr>
        <w:rPr>
          <w:rFonts w:ascii="Courier New" w:hAnsi="Courier New" w:cs="Courier New"/>
        </w:rPr>
      </w:pPr>
    </w:p>
    <w:p w14:paraId="7915F90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B00BEFE" w14:textId="2C19725D" w:rsidR="00441623" w:rsidRPr="00FE7188" w:rsidRDefault="00441623" w:rsidP="00441623">
      <w:pPr>
        <w:rPr>
          <w:rFonts w:ascii="Courier New" w:hAnsi="Courier New" w:cs="Courier New"/>
        </w:rPr>
      </w:pPr>
      <w:r w:rsidRPr="00FE7188">
        <w:rPr>
          <w:rFonts w:ascii="Courier New" w:hAnsi="Courier New" w:cs="Courier New"/>
        </w:rPr>
        <w:t>(Defending/Explaining her actions.) I just thought it would be helpful for the investigation. She has these lette</w:t>
      </w:r>
      <w:r w:rsidR="00DA4E21">
        <w:rPr>
          <w:rFonts w:ascii="Courier New" w:hAnsi="Courier New" w:cs="Courier New"/>
        </w:rPr>
        <w:t>rs in there, or journal entries…</w:t>
      </w:r>
      <w:r w:rsidRPr="00FE7188">
        <w:rPr>
          <w:rFonts w:ascii="Courier New" w:hAnsi="Courier New" w:cs="Courier New"/>
        </w:rPr>
        <w:t xml:space="preserve">and then there are the fan notes. </w:t>
      </w:r>
      <w:r w:rsidR="00DA4E21">
        <w:rPr>
          <w:rFonts w:ascii="Courier New" w:hAnsi="Courier New" w:cs="Courier New"/>
        </w:rPr>
        <w:t>Sometimes she’d write back, and. …</w:t>
      </w:r>
      <w:r w:rsidRPr="00FE7188">
        <w:rPr>
          <w:rFonts w:ascii="Courier New" w:hAnsi="Courier New" w:cs="Courier New"/>
        </w:rPr>
        <w:t>Please just look at it. You’ll see that Evan didn’t kill her.</w:t>
      </w:r>
    </w:p>
    <w:p w14:paraId="46ABEA91" w14:textId="77777777" w:rsidR="00441623" w:rsidRPr="00FE7188" w:rsidRDefault="00441623" w:rsidP="00441623">
      <w:pPr>
        <w:rPr>
          <w:rFonts w:ascii="Courier New" w:hAnsi="Courier New" w:cs="Courier New"/>
        </w:rPr>
      </w:pPr>
    </w:p>
    <w:p w14:paraId="4C52A3C7"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961E0BD" w14:textId="77777777" w:rsidR="00441623" w:rsidRPr="00FE7188" w:rsidRDefault="00441623" w:rsidP="00441623">
      <w:pPr>
        <w:rPr>
          <w:rFonts w:ascii="Courier New" w:hAnsi="Courier New" w:cs="Courier New"/>
        </w:rPr>
      </w:pPr>
      <w:r w:rsidRPr="00FE7188">
        <w:rPr>
          <w:rFonts w:ascii="Courier New" w:hAnsi="Courier New" w:cs="Courier New"/>
        </w:rPr>
        <w:t>Oh, I know he didn’t kill her. Not literally, at least.</w:t>
      </w:r>
    </w:p>
    <w:p w14:paraId="5AF76529" w14:textId="77777777" w:rsidR="00441623" w:rsidRPr="00FE7188" w:rsidRDefault="00441623" w:rsidP="00441623">
      <w:pPr>
        <w:rPr>
          <w:rFonts w:ascii="Courier New" w:hAnsi="Courier New" w:cs="Courier New"/>
        </w:rPr>
      </w:pPr>
    </w:p>
    <w:p w14:paraId="5FF0C011" w14:textId="77777777" w:rsidR="00441623" w:rsidRPr="00FE7188" w:rsidRDefault="00441623" w:rsidP="00441623">
      <w:pPr>
        <w:rPr>
          <w:rFonts w:ascii="Courier New" w:hAnsi="Courier New" w:cs="Courier New"/>
        </w:rPr>
      </w:pPr>
      <w:r w:rsidRPr="00FE7188">
        <w:rPr>
          <w:rFonts w:ascii="Courier New" w:hAnsi="Courier New" w:cs="Courier New"/>
        </w:rPr>
        <w:t>(Evan creates a grave site for Olivia.)</w:t>
      </w:r>
    </w:p>
    <w:p w14:paraId="320534C7" w14:textId="77777777" w:rsidR="00441623" w:rsidRPr="00FE7188" w:rsidRDefault="00441623" w:rsidP="00441623">
      <w:pPr>
        <w:rPr>
          <w:rFonts w:ascii="Courier New" w:hAnsi="Courier New" w:cs="Courier New"/>
        </w:rPr>
      </w:pPr>
    </w:p>
    <w:p w14:paraId="0CC67FA7"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61BD67A" w14:textId="77777777" w:rsidR="00441623" w:rsidRPr="00FE7188" w:rsidRDefault="00441623" w:rsidP="00441623">
      <w:pPr>
        <w:rPr>
          <w:rFonts w:ascii="Courier New" w:hAnsi="Courier New" w:cs="Courier New"/>
        </w:rPr>
      </w:pPr>
      <w:r w:rsidRPr="00FE7188">
        <w:rPr>
          <w:rFonts w:ascii="Courier New" w:hAnsi="Courier New" w:cs="Courier New"/>
        </w:rPr>
        <w:t>Then is the investigation off?</w:t>
      </w:r>
    </w:p>
    <w:p w14:paraId="64FFD19F" w14:textId="77777777" w:rsidR="00441623" w:rsidRPr="00FE7188" w:rsidRDefault="00441623" w:rsidP="00441623">
      <w:pPr>
        <w:rPr>
          <w:rFonts w:ascii="Courier New" w:hAnsi="Courier New" w:cs="Courier New"/>
        </w:rPr>
      </w:pPr>
    </w:p>
    <w:p w14:paraId="4519AFA8"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05749348" w14:textId="77777777" w:rsidR="00441623" w:rsidRPr="00FE7188" w:rsidRDefault="00441623" w:rsidP="00441623">
      <w:pPr>
        <w:rPr>
          <w:rFonts w:ascii="Courier New" w:hAnsi="Courier New" w:cs="Courier New"/>
        </w:rPr>
      </w:pPr>
      <w:r w:rsidRPr="00FE7188">
        <w:rPr>
          <w:rFonts w:ascii="Courier New" w:hAnsi="Courier New" w:cs="Courier New"/>
        </w:rPr>
        <w:t>Well, not quite. I'm following up on a few other threads.</w:t>
      </w:r>
    </w:p>
    <w:p w14:paraId="6442DD10" w14:textId="77777777" w:rsidR="00441623" w:rsidRPr="00FE7188" w:rsidRDefault="00441623" w:rsidP="00441623">
      <w:pPr>
        <w:rPr>
          <w:rFonts w:ascii="Courier New" w:hAnsi="Courier New" w:cs="Courier New"/>
        </w:rPr>
      </w:pPr>
    </w:p>
    <w:p w14:paraId="74279995"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E3BE31D" w14:textId="77777777" w:rsidR="00441623" w:rsidRPr="00FE7188" w:rsidRDefault="00441623" w:rsidP="00441623">
      <w:pPr>
        <w:rPr>
          <w:rFonts w:ascii="Courier New" w:hAnsi="Courier New" w:cs="Courier New"/>
        </w:rPr>
      </w:pPr>
      <w:r w:rsidRPr="00FE7188">
        <w:rPr>
          <w:rFonts w:ascii="Courier New" w:hAnsi="Courier New" w:cs="Courier New"/>
        </w:rPr>
        <w:t>What kind of threads? I'm sorry. I shouldn't have asked.</w:t>
      </w:r>
    </w:p>
    <w:p w14:paraId="4A849E49" w14:textId="77777777" w:rsidR="00441623" w:rsidRPr="00FE7188" w:rsidRDefault="00441623" w:rsidP="00441623">
      <w:pPr>
        <w:rPr>
          <w:rFonts w:ascii="Courier New" w:hAnsi="Courier New" w:cs="Courier New"/>
        </w:rPr>
      </w:pPr>
    </w:p>
    <w:p w14:paraId="5CB92CB0"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6F4316E" w14:textId="77777777" w:rsidR="00441623" w:rsidRPr="00FE7188" w:rsidRDefault="00441623" w:rsidP="00441623">
      <w:pPr>
        <w:rPr>
          <w:rFonts w:ascii="Courier New" w:hAnsi="Courier New" w:cs="Courier New"/>
        </w:rPr>
      </w:pPr>
      <w:r w:rsidRPr="00FE7188">
        <w:rPr>
          <w:rFonts w:ascii="Courier New" w:hAnsi="Courier New" w:cs="Courier New"/>
        </w:rPr>
        <w:t xml:space="preserve">It's all right. I know she was your friend. </w:t>
      </w:r>
    </w:p>
    <w:p w14:paraId="21192C78" w14:textId="77777777" w:rsidR="00441623" w:rsidRPr="00FE7188" w:rsidRDefault="00441623" w:rsidP="00441623">
      <w:pPr>
        <w:rPr>
          <w:rFonts w:ascii="Courier New" w:hAnsi="Courier New" w:cs="Courier New"/>
        </w:rPr>
      </w:pPr>
    </w:p>
    <w:p w14:paraId="5DCBB376" w14:textId="77777777" w:rsidR="00441623" w:rsidRPr="00FE7188" w:rsidRDefault="00441623" w:rsidP="00441623">
      <w:pPr>
        <w:rPr>
          <w:rFonts w:ascii="Courier New" w:hAnsi="Courier New" w:cs="Courier New"/>
        </w:rPr>
      </w:pPr>
    </w:p>
    <w:p w14:paraId="6AB094B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3467BC4" w14:textId="77777777" w:rsidR="00441623" w:rsidRPr="00FE7188" w:rsidRDefault="00441623" w:rsidP="00441623">
      <w:pPr>
        <w:rPr>
          <w:rFonts w:ascii="Courier New" w:hAnsi="Courier New" w:cs="Courier New"/>
        </w:rPr>
      </w:pPr>
      <w:r w:rsidRPr="00FE7188">
        <w:rPr>
          <w:rFonts w:ascii="Courier New" w:hAnsi="Courier New" w:cs="Courier New"/>
        </w:rPr>
        <w:t>It doesn't have anything to do with Evan, does it? He loved her, you know. He loved her so freaking much.</w:t>
      </w:r>
    </w:p>
    <w:p w14:paraId="1206B9AA" w14:textId="77777777" w:rsidR="00441623" w:rsidRPr="00FE7188" w:rsidRDefault="00441623" w:rsidP="00441623">
      <w:pPr>
        <w:rPr>
          <w:rFonts w:ascii="Courier New" w:hAnsi="Courier New" w:cs="Courier New"/>
        </w:rPr>
      </w:pPr>
    </w:p>
    <w:p w14:paraId="270D6FB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983D231" w14:textId="77777777" w:rsidR="00441623" w:rsidRPr="00FE7188" w:rsidRDefault="00441623" w:rsidP="00441623">
      <w:pPr>
        <w:rPr>
          <w:rFonts w:ascii="Courier New" w:hAnsi="Courier New" w:cs="Courier New"/>
        </w:rPr>
      </w:pPr>
      <w:r w:rsidRPr="00FE7188">
        <w:rPr>
          <w:rFonts w:ascii="Courier New" w:hAnsi="Courier New" w:cs="Courier New"/>
        </w:rPr>
        <w:t xml:space="preserve">Love’s a tricky thing, Miss Beaseley. I’m sure you’re aware. </w:t>
      </w:r>
    </w:p>
    <w:p w14:paraId="61236E4D" w14:textId="77777777" w:rsidR="00441623" w:rsidRPr="00FE7188" w:rsidRDefault="00441623" w:rsidP="00441623">
      <w:pPr>
        <w:rPr>
          <w:rFonts w:ascii="Courier New" w:hAnsi="Courier New" w:cs="Courier New"/>
        </w:rPr>
      </w:pPr>
    </w:p>
    <w:p w14:paraId="274B6B46" w14:textId="77777777" w:rsidR="00441623" w:rsidRPr="00FE7188" w:rsidRDefault="00441623" w:rsidP="00441623">
      <w:pPr>
        <w:rPr>
          <w:rFonts w:ascii="Courier New" w:hAnsi="Courier New" w:cs="Courier New"/>
        </w:rPr>
      </w:pPr>
      <w:r w:rsidRPr="00FE7188">
        <w:rPr>
          <w:rFonts w:ascii="Courier New" w:hAnsi="Courier New" w:cs="Courier New"/>
        </w:rPr>
        <w:t>(Evan sits on top of the grave, sifting the dirt through his fingers, fidgeting nervously. He takes out his phone and dials Beth.)</w:t>
      </w:r>
    </w:p>
    <w:p w14:paraId="135F141B" w14:textId="77777777" w:rsidR="00441623" w:rsidRPr="00FE7188" w:rsidRDefault="00441623" w:rsidP="00441623">
      <w:pPr>
        <w:rPr>
          <w:rFonts w:ascii="Courier New" w:hAnsi="Courier New" w:cs="Courier New"/>
        </w:rPr>
      </w:pPr>
    </w:p>
    <w:p w14:paraId="419301B6"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3FB57BE8" w14:textId="77777777" w:rsidR="00441623" w:rsidRPr="00FE7188" w:rsidRDefault="00441623" w:rsidP="00441623">
      <w:pPr>
        <w:rPr>
          <w:rFonts w:ascii="Courier New" w:hAnsi="Courier New" w:cs="Courier New"/>
        </w:rPr>
      </w:pPr>
      <w:r w:rsidRPr="00FE7188">
        <w:rPr>
          <w:rFonts w:ascii="Courier New" w:hAnsi="Courier New" w:cs="Courier New"/>
        </w:rPr>
        <w:t>Like I said, I don’t think Mr. Richardson ever intended any harm to his affianced. But the nonsense that happens between men and women ... there's no making sense of it.</w:t>
      </w:r>
    </w:p>
    <w:p w14:paraId="305F567D" w14:textId="77777777" w:rsidR="00441623" w:rsidRPr="00FE7188" w:rsidRDefault="00441623" w:rsidP="00441623">
      <w:pPr>
        <w:rPr>
          <w:rFonts w:ascii="Courier New" w:hAnsi="Courier New" w:cs="Courier New"/>
        </w:rPr>
      </w:pPr>
    </w:p>
    <w:p w14:paraId="5485BFC4"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A1AB18C" w14:textId="6745241D" w:rsidR="00441623" w:rsidRPr="00FE7188" w:rsidRDefault="00441623" w:rsidP="00441623">
      <w:pPr>
        <w:rPr>
          <w:rFonts w:ascii="Courier New" w:hAnsi="Courier New" w:cs="Courier New"/>
        </w:rPr>
      </w:pPr>
      <w:r w:rsidRPr="00FE7188">
        <w:rPr>
          <w:rFonts w:ascii="Courier New" w:hAnsi="Courier New" w:cs="Courier New"/>
        </w:rPr>
        <w:t xml:space="preserve">Beth? ... Are you there? ... I was just — I was just thinking about that guy Timothy, and wondering if he wrote back. I feel like </w:t>
      </w:r>
      <w:r w:rsidR="00142844" w:rsidRPr="00FE7188">
        <w:rPr>
          <w:rFonts w:ascii="Courier New" w:hAnsi="Courier New" w:cs="Courier New"/>
        </w:rPr>
        <w:t xml:space="preserve">maybe </w:t>
      </w:r>
      <w:r w:rsidRPr="00FE7188">
        <w:rPr>
          <w:rFonts w:ascii="Courier New" w:hAnsi="Courier New" w:cs="Courier New"/>
        </w:rPr>
        <w:t xml:space="preserve">I should check on that? ... Let me know what you think. </w:t>
      </w:r>
    </w:p>
    <w:p w14:paraId="5D1A1E8D" w14:textId="77777777" w:rsidR="00441623" w:rsidRPr="00FE7188" w:rsidRDefault="00441623" w:rsidP="00441623">
      <w:pPr>
        <w:rPr>
          <w:rFonts w:ascii="Courier New" w:hAnsi="Courier New" w:cs="Courier New"/>
        </w:rPr>
      </w:pPr>
    </w:p>
    <w:p w14:paraId="4E12E72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639CA02" w14:textId="77777777" w:rsidR="00441623" w:rsidRPr="00FE7188" w:rsidRDefault="00441623" w:rsidP="00441623">
      <w:pPr>
        <w:rPr>
          <w:rFonts w:ascii="Courier New" w:hAnsi="Courier New" w:cs="Courier New"/>
        </w:rPr>
      </w:pPr>
      <w:r w:rsidRPr="00FE7188">
        <w:rPr>
          <w:rFonts w:ascii="Courier New" w:hAnsi="Courier New" w:cs="Courier New"/>
        </w:rPr>
        <w:t>I just don't want to see him go through an investigation.</w:t>
      </w:r>
    </w:p>
    <w:p w14:paraId="32079395" w14:textId="77777777" w:rsidR="00441623" w:rsidRPr="00FE7188" w:rsidRDefault="00441623" w:rsidP="00441623">
      <w:pPr>
        <w:rPr>
          <w:rFonts w:ascii="Courier New" w:hAnsi="Courier New" w:cs="Courier New"/>
        </w:rPr>
      </w:pPr>
    </w:p>
    <w:p w14:paraId="67B58156"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392FA1A6" w14:textId="77777777" w:rsidR="00441623" w:rsidRPr="00FE7188" w:rsidRDefault="00441623" w:rsidP="00441623">
      <w:pPr>
        <w:rPr>
          <w:rFonts w:ascii="Courier New" w:hAnsi="Courier New" w:cs="Courier New"/>
        </w:rPr>
      </w:pPr>
      <w:r w:rsidRPr="00FE7188">
        <w:rPr>
          <w:rFonts w:ascii="Courier New" w:hAnsi="Courier New" w:cs="Courier New"/>
        </w:rPr>
        <w:t>Don't worry. I won't be questioning him again. How is he doing anyway?</w:t>
      </w:r>
    </w:p>
    <w:p w14:paraId="73593C3C" w14:textId="77777777" w:rsidR="00441623" w:rsidRPr="00FE7188" w:rsidRDefault="00441623" w:rsidP="00441623">
      <w:pPr>
        <w:rPr>
          <w:rFonts w:ascii="Courier New" w:hAnsi="Courier New" w:cs="Courier New"/>
        </w:rPr>
      </w:pPr>
    </w:p>
    <w:p w14:paraId="4168CF5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CE64AA3" w14:textId="77777777" w:rsidR="00441623" w:rsidRPr="00FE7188" w:rsidRDefault="00441623" w:rsidP="00441623">
      <w:pPr>
        <w:rPr>
          <w:rFonts w:ascii="Courier New" w:hAnsi="Courier New" w:cs="Courier New"/>
        </w:rPr>
      </w:pPr>
      <w:r w:rsidRPr="00FE7188">
        <w:rPr>
          <w:rFonts w:ascii="Courier New" w:hAnsi="Courier New" w:cs="Courier New"/>
        </w:rPr>
        <w:t>He's good. I think he's making progress. He went back to work yesterday.</w:t>
      </w:r>
    </w:p>
    <w:p w14:paraId="59CA44DA" w14:textId="77777777" w:rsidR="00441623" w:rsidRPr="00FE7188" w:rsidRDefault="00441623" w:rsidP="00441623">
      <w:pPr>
        <w:rPr>
          <w:rFonts w:ascii="Courier New" w:hAnsi="Courier New" w:cs="Courier New"/>
        </w:rPr>
      </w:pPr>
    </w:p>
    <w:p w14:paraId="3FC03FEE"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D61540B" w14:textId="77777777" w:rsidR="00441623" w:rsidRPr="00FE7188" w:rsidRDefault="00441623" w:rsidP="00441623">
      <w:pPr>
        <w:rPr>
          <w:rFonts w:ascii="Courier New" w:hAnsi="Courier New" w:cs="Courier New"/>
        </w:rPr>
      </w:pPr>
      <w:r w:rsidRPr="00FE7188">
        <w:rPr>
          <w:rFonts w:ascii="Courier New" w:hAnsi="Courier New" w:cs="Courier New"/>
        </w:rPr>
        <w:t>Good, good. Glad to hear it. Probably best that he moves on.</w:t>
      </w:r>
    </w:p>
    <w:p w14:paraId="29E207E2" w14:textId="77777777" w:rsidR="00441623" w:rsidRPr="00FE7188" w:rsidRDefault="00441623" w:rsidP="00441623">
      <w:pPr>
        <w:rPr>
          <w:rFonts w:ascii="Courier New" w:hAnsi="Courier New" w:cs="Courier New"/>
        </w:rPr>
      </w:pPr>
    </w:p>
    <w:p w14:paraId="5F55336E" w14:textId="77777777" w:rsidR="00441623" w:rsidRPr="00FE7188" w:rsidRDefault="00441623" w:rsidP="00441623">
      <w:pPr>
        <w:rPr>
          <w:rFonts w:ascii="Courier New" w:hAnsi="Courier New" w:cs="Courier New"/>
        </w:rPr>
      </w:pPr>
      <w:r w:rsidRPr="00FE7188">
        <w:rPr>
          <w:rFonts w:ascii="Courier New" w:hAnsi="Courier New" w:cs="Courier New"/>
        </w:rPr>
        <w:t>(After some effort to distract himself, Evan calls Beth again.)</w:t>
      </w:r>
    </w:p>
    <w:p w14:paraId="62A2E3FE" w14:textId="77777777" w:rsidR="00441623" w:rsidRPr="00FE7188" w:rsidRDefault="00441623" w:rsidP="00441623">
      <w:pPr>
        <w:rPr>
          <w:rFonts w:ascii="Courier New" w:hAnsi="Courier New" w:cs="Courier New"/>
        </w:rPr>
      </w:pPr>
    </w:p>
    <w:p w14:paraId="1E1169B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D11F856" w14:textId="7BB79621" w:rsidR="00441623" w:rsidRPr="00FE7188" w:rsidRDefault="00441623" w:rsidP="00441623">
      <w:pPr>
        <w:rPr>
          <w:rFonts w:ascii="Courier New" w:hAnsi="Courier New" w:cs="Courier New"/>
        </w:rPr>
      </w:pPr>
      <w:r w:rsidRPr="00FE7188">
        <w:rPr>
          <w:rFonts w:ascii="Courier New" w:hAnsi="Courier New" w:cs="Courier New"/>
        </w:rPr>
        <w:t>Hi, Beth. Just seeing what you're up to. We should...um...we should finish watching that movie, or you know...</w:t>
      </w:r>
      <w:r w:rsidR="00DA4E21">
        <w:rPr>
          <w:rFonts w:ascii="Courier New" w:hAnsi="Courier New" w:cs="Courier New"/>
        </w:rPr>
        <w:t>You should come over!</w:t>
      </w:r>
    </w:p>
    <w:p w14:paraId="5570C712" w14:textId="77777777" w:rsidR="00441623" w:rsidRPr="00FE7188" w:rsidRDefault="00441623" w:rsidP="00441623">
      <w:pPr>
        <w:rPr>
          <w:rFonts w:ascii="Courier New" w:hAnsi="Courier New" w:cs="Courier New"/>
        </w:rPr>
      </w:pPr>
    </w:p>
    <w:p w14:paraId="6291D07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EF801D0" w14:textId="77777777" w:rsidR="00441623" w:rsidRPr="00FE7188" w:rsidRDefault="00441623" w:rsidP="00441623">
      <w:pPr>
        <w:rPr>
          <w:rFonts w:ascii="Courier New" w:hAnsi="Courier New" w:cs="Courier New"/>
        </w:rPr>
      </w:pPr>
      <w:r w:rsidRPr="00FE7188">
        <w:rPr>
          <w:rFonts w:ascii="Courier New" w:hAnsi="Courier New" w:cs="Courier New"/>
        </w:rPr>
        <w:t>So ... what are you investigating, then, if you're not investigating Evan?</w:t>
      </w:r>
    </w:p>
    <w:p w14:paraId="5B6A3717" w14:textId="77777777" w:rsidR="00441623" w:rsidRPr="00FE7188" w:rsidRDefault="00441623" w:rsidP="00441623">
      <w:pPr>
        <w:rPr>
          <w:rFonts w:ascii="Courier New" w:hAnsi="Courier New" w:cs="Courier New"/>
        </w:rPr>
      </w:pPr>
    </w:p>
    <w:p w14:paraId="14D065D8"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9DFC5F2" w14:textId="77777777" w:rsidR="00441623" w:rsidRPr="00FE7188" w:rsidRDefault="00441623" w:rsidP="00441623">
      <w:pPr>
        <w:rPr>
          <w:rFonts w:ascii="Courier New" w:hAnsi="Courier New" w:cs="Courier New"/>
        </w:rPr>
      </w:pPr>
      <w:r w:rsidRPr="00FE7188">
        <w:rPr>
          <w:rFonts w:ascii="Courier New" w:hAnsi="Courier New" w:cs="Courier New"/>
        </w:rPr>
        <w:t>Well, since you're here, I might as well ask. Are you familiar with a Logan Blake? The third?</w:t>
      </w:r>
    </w:p>
    <w:p w14:paraId="38B98A6A" w14:textId="77777777" w:rsidR="00441623" w:rsidRPr="00FE7188" w:rsidRDefault="00441623" w:rsidP="00441623">
      <w:pPr>
        <w:rPr>
          <w:rFonts w:ascii="Courier New" w:hAnsi="Courier New" w:cs="Courier New"/>
        </w:rPr>
      </w:pPr>
    </w:p>
    <w:p w14:paraId="40FFD282"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13BA270" w14:textId="77777777" w:rsidR="00441623" w:rsidRPr="00FE7188" w:rsidRDefault="00441623" w:rsidP="00441623">
      <w:pPr>
        <w:rPr>
          <w:rFonts w:ascii="Courier New" w:hAnsi="Courier New" w:cs="Courier New"/>
        </w:rPr>
      </w:pPr>
      <w:r w:rsidRPr="00FE7188">
        <w:rPr>
          <w:rFonts w:ascii="Courier New" w:hAnsi="Courier New" w:cs="Courier New"/>
        </w:rPr>
        <w:t>I don't think so.</w:t>
      </w:r>
    </w:p>
    <w:p w14:paraId="57D37B07" w14:textId="77777777" w:rsidR="00441623" w:rsidRPr="00FE7188" w:rsidRDefault="00441623" w:rsidP="00441623">
      <w:pPr>
        <w:rPr>
          <w:rFonts w:ascii="Courier New" w:hAnsi="Courier New" w:cs="Courier New"/>
        </w:rPr>
      </w:pPr>
    </w:p>
    <w:p w14:paraId="67239B4D"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5C09B80E" w14:textId="77777777" w:rsidR="00441623" w:rsidRPr="00FE7188" w:rsidRDefault="00441623" w:rsidP="00441623">
      <w:pPr>
        <w:rPr>
          <w:rFonts w:ascii="Courier New" w:hAnsi="Courier New" w:cs="Courier New"/>
        </w:rPr>
      </w:pPr>
      <w:r w:rsidRPr="00FE7188">
        <w:rPr>
          <w:rFonts w:ascii="Courier New" w:hAnsi="Courier New" w:cs="Courier New"/>
        </w:rPr>
        <w:t>He lives in the building.</w:t>
      </w:r>
    </w:p>
    <w:p w14:paraId="7BE6DE2E" w14:textId="77777777" w:rsidR="00441623" w:rsidRPr="00FE7188" w:rsidRDefault="00441623" w:rsidP="00441623">
      <w:pPr>
        <w:rPr>
          <w:rFonts w:ascii="Courier New" w:hAnsi="Courier New" w:cs="Courier New"/>
        </w:rPr>
      </w:pPr>
    </w:p>
    <w:p w14:paraId="62E6768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E5E27EF" w14:textId="77777777" w:rsidR="00441623" w:rsidRPr="00FE7188" w:rsidRDefault="00441623" w:rsidP="00441623">
      <w:pPr>
        <w:rPr>
          <w:rFonts w:ascii="Courier New" w:hAnsi="Courier New" w:cs="Courier New"/>
        </w:rPr>
      </w:pPr>
      <w:r w:rsidRPr="00FE7188">
        <w:rPr>
          <w:rFonts w:ascii="Courier New" w:hAnsi="Courier New" w:cs="Courier New"/>
        </w:rPr>
        <w:t>Oh! The guy on 3? The one who never leaves his house. I've heard about him. Why?</w:t>
      </w:r>
    </w:p>
    <w:p w14:paraId="3D2EBE36" w14:textId="77777777" w:rsidR="00441623" w:rsidRPr="00FE7188" w:rsidRDefault="00441623" w:rsidP="00441623">
      <w:pPr>
        <w:rPr>
          <w:rFonts w:ascii="Courier New" w:hAnsi="Courier New" w:cs="Courier New"/>
        </w:rPr>
      </w:pPr>
    </w:p>
    <w:p w14:paraId="4543F4E9" w14:textId="5BC10D41" w:rsidR="00441623" w:rsidRPr="00FE7188" w:rsidRDefault="00441623" w:rsidP="00441623">
      <w:pPr>
        <w:rPr>
          <w:rFonts w:ascii="Courier New" w:hAnsi="Courier New" w:cs="Courier New"/>
        </w:rPr>
      </w:pPr>
      <w:r w:rsidRPr="00FE7188">
        <w:rPr>
          <w:rFonts w:ascii="Courier New" w:hAnsi="Courier New" w:cs="Courier New"/>
        </w:rPr>
        <w:t>(After trying to resis</w:t>
      </w:r>
      <w:r w:rsidR="006F6B4A" w:rsidRPr="00FE7188">
        <w:rPr>
          <w:rFonts w:ascii="Courier New" w:hAnsi="Courier New" w:cs="Courier New"/>
        </w:rPr>
        <w:t>t, Evan finally turns on his co</w:t>
      </w:r>
      <w:r w:rsidRPr="00FE7188">
        <w:rPr>
          <w:rFonts w:ascii="Courier New" w:hAnsi="Courier New" w:cs="Courier New"/>
        </w:rPr>
        <w:t>m</w:t>
      </w:r>
      <w:r w:rsidR="006F6B4A" w:rsidRPr="00FE7188">
        <w:rPr>
          <w:rFonts w:ascii="Courier New" w:hAnsi="Courier New" w:cs="Courier New"/>
        </w:rPr>
        <w:t>p</w:t>
      </w:r>
      <w:r w:rsidRPr="00FE7188">
        <w:rPr>
          <w:rFonts w:ascii="Courier New" w:hAnsi="Courier New" w:cs="Courier New"/>
        </w:rPr>
        <w:t>uter. He sits with it in his lap on the grave.)</w:t>
      </w:r>
    </w:p>
    <w:p w14:paraId="5B175992" w14:textId="77777777" w:rsidR="00441623" w:rsidRPr="00FE7188" w:rsidRDefault="00441623" w:rsidP="00441623">
      <w:pPr>
        <w:rPr>
          <w:rFonts w:ascii="Courier New" w:hAnsi="Courier New" w:cs="Courier New"/>
        </w:rPr>
      </w:pPr>
    </w:p>
    <w:p w14:paraId="29D42875"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B20D1FE" w14:textId="36261CCA" w:rsidR="00441623" w:rsidRPr="00FE7188" w:rsidRDefault="00441623" w:rsidP="00441623">
      <w:pPr>
        <w:rPr>
          <w:rFonts w:ascii="Courier New" w:hAnsi="Courier New" w:cs="Courier New"/>
        </w:rPr>
      </w:pPr>
      <w:r w:rsidRPr="00FE7188">
        <w:rPr>
          <w:rFonts w:ascii="Courier New" w:hAnsi="Courier New" w:cs="Courier New"/>
        </w:rPr>
        <w:t>The guy's a bit of an Internet wizar</w:t>
      </w:r>
      <w:r w:rsidR="00DA4E21">
        <w:rPr>
          <w:rFonts w:ascii="Courier New" w:hAnsi="Courier New" w:cs="Courier New"/>
        </w:rPr>
        <w:t>d, it seems. Very wealthy, very...</w:t>
      </w:r>
      <w:r w:rsidRPr="00FE7188">
        <w:rPr>
          <w:rFonts w:ascii="Courier New" w:hAnsi="Courier New" w:cs="Courier New"/>
        </w:rPr>
        <w:t>introverted. It seems he's been stalking Olivia for awhile. Following her feeds. Sending her notes under different pseudonyms.</w:t>
      </w:r>
    </w:p>
    <w:p w14:paraId="4524CDAC" w14:textId="77777777" w:rsidR="00441623" w:rsidRPr="00FE7188" w:rsidRDefault="00441623" w:rsidP="00441623">
      <w:pPr>
        <w:rPr>
          <w:rFonts w:ascii="Courier New" w:hAnsi="Courier New" w:cs="Courier New"/>
        </w:rPr>
      </w:pPr>
    </w:p>
    <w:p w14:paraId="2FF3158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B8CBD6C" w14:textId="77777777" w:rsidR="00441623" w:rsidRPr="00FE7188" w:rsidRDefault="00441623" w:rsidP="00441623">
      <w:pPr>
        <w:rPr>
          <w:rFonts w:ascii="Courier New" w:hAnsi="Courier New" w:cs="Courier New"/>
        </w:rPr>
      </w:pPr>
      <w:r w:rsidRPr="00FE7188">
        <w:rPr>
          <w:rFonts w:ascii="Courier New" w:hAnsi="Courier New" w:cs="Courier New"/>
        </w:rPr>
        <w:t>That's strange.</w:t>
      </w:r>
    </w:p>
    <w:p w14:paraId="014B9D9F" w14:textId="77777777" w:rsidR="00441623" w:rsidRPr="00FE7188" w:rsidRDefault="00441623" w:rsidP="00441623">
      <w:pPr>
        <w:rPr>
          <w:rFonts w:ascii="Courier New" w:hAnsi="Courier New" w:cs="Courier New"/>
        </w:rPr>
      </w:pPr>
    </w:p>
    <w:p w14:paraId="4CEA97E1" w14:textId="77777777" w:rsidR="00441623" w:rsidRPr="00FE7188" w:rsidRDefault="00441623" w:rsidP="00441623">
      <w:pPr>
        <w:rPr>
          <w:rFonts w:ascii="Courier New" w:hAnsi="Courier New" w:cs="Courier New"/>
        </w:rPr>
      </w:pPr>
      <w:r w:rsidRPr="00FE7188">
        <w:rPr>
          <w:rFonts w:ascii="Courier New" w:hAnsi="Courier New" w:cs="Courier New"/>
        </w:rPr>
        <w:t>(Evan stares at his computer, not sure what to do.)</w:t>
      </w:r>
    </w:p>
    <w:p w14:paraId="5ED178A4" w14:textId="77777777" w:rsidR="00441623" w:rsidRPr="00FE7188" w:rsidRDefault="00441623" w:rsidP="00441623">
      <w:pPr>
        <w:rPr>
          <w:rFonts w:ascii="Courier New" w:hAnsi="Courier New" w:cs="Courier New"/>
        </w:rPr>
      </w:pPr>
    </w:p>
    <w:p w14:paraId="250E1215"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27D875B0" w14:textId="77777777" w:rsidR="00441623" w:rsidRPr="00FE7188" w:rsidRDefault="00441623" w:rsidP="00441623">
      <w:pPr>
        <w:rPr>
          <w:rFonts w:ascii="Courier New" w:hAnsi="Courier New" w:cs="Courier New"/>
        </w:rPr>
      </w:pPr>
      <w:r w:rsidRPr="00FE7188">
        <w:rPr>
          <w:rFonts w:ascii="Courier New" w:hAnsi="Courier New" w:cs="Courier New"/>
        </w:rPr>
        <w:t xml:space="preserve">Did Olivia ever mention anything about this guy? </w:t>
      </w:r>
    </w:p>
    <w:p w14:paraId="3627B469" w14:textId="77777777" w:rsidR="00441623" w:rsidRPr="00FE7188" w:rsidRDefault="00441623" w:rsidP="00441623">
      <w:pPr>
        <w:rPr>
          <w:rFonts w:ascii="Courier New" w:hAnsi="Courier New" w:cs="Courier New"/>
        </w:rPr>
      </w:pPr>
    </w:p>
    <w:p w14:paraId="2C40E0F6"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002F56A" w14:textId="77777777" w:rsidR="00441623" w:rsidRPr="00FE7188" w:rsidRDefault="00441623" w:rsidP="00441623">
      <w:pPr>
        <w:rPr>
          <w:rFonts w:ascii="Courier New" w:hAnsi="Courier New" w:cs="Courier New"/>
        </w:rPr>
      </w:pPr>
      <w:r w:rsidRPr="00FE7188">
        <w:rPr>
          <w:rFonts w:ascii="Courier New" w:hAnsi="Courier New" w:cs="Courier New"/>
        </w:rPr>
        <w:t>No. Not that I recall.</w:t>
      </w:r>
    </w:p>
    <w:p w14:paraId="1C8DB841" w14:textId="77777777" w:rsidR="00441623" w:rsidRPr="00FE7188" w:rsidRDefault="00441623" w:rsidP="00441623">
      <w:pPr>
        <w:rPr>
          <w:rFonts w:ascii="Courier New" w:hAnsi="Courier New" w:cs="Courier New"/>
        </w:rPr>
      </w:pPr>
    </w:p>
    <w:p w14:paraId="03E259C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D9BCC31" w14:textId="6F2B46B9" w:rsidR="00441623" w:rsidRPr="00FE7188" w:rsidRDefault="00441623" w:rsidP="00441623">
      <w:pPr>
        <w:rPr>
          <w:rFonts w:ascii="Courier New" w:hAnsi="Courier New" w:cs="Courier New"/>
        </w:rPr>
      </w:pPr>
      <w:r w:rsidRPr="00FE7188">
        <w:rPr>
          <w:rFonts w:ascii="Courier New" w:hAnsi="Courier New" w:cs="Courier New"/>
        </w:rPr>
        <w:t xml:space="preserve">(Dialing again.) Beth. I need help. Please, Beth. I need you. I can feel her inside me. She's this emptiness inside me. This...nothingness. </w:t>
      </w:r>
      <w:r w:rsidR="00142844" w:rsidRPr="00FE7188">
        <w:rPr>
          <w:rFonts w:ascii="Courier New" w:hAnsi="Courier New" w:cs="Courier New"/>
        </w:rPr>
        <w:t>I can’t stand this nothingness.</w:t>
      </w:r>
      <w:r w:rsidRPr="00FE7188">
        <w:rPr>
          <w:rFonts w:ascii="Courier New" w:hAnsi="Courier New" w:cs="Courier New"/>
        </w:rPr>
        <w:t xml:space="preserve"> </w:t>
      </w:r>
    </w:p>
    <w:p w14:paraId="7CF5288C" w14:textId="77777777" w:rsidR="00441623" w:rsidRPr="00FE7188" w:rsidRDefault="00441623" w:rsidP="00441623">
      <w:pPr>
        <w:rPr>
          <w:rFonts w:ascii="Courier New" w:hAnsi="Courier New" w:cs="Courier New"/>
        </w:rPr>
      </w:pPr>
    </w:p>
    <w:p w14:paraId="64217E44"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73F5D6D5" w14:textId="77777777" w:rsidR="00441623" w:rsidRPr="00FE7188" w:rsidRDefault="00441623" w:rsidP="00441623">
      <w:pPr>
        <w:rPr>
          <w:rFonts w:ascii="Courier New" w:hAnsi="Courier New" w:cs="Courier New"/>
        </w:rPr>
      </w:pPr>
      <w:r w:rsidRPr="00FE7188">
        <w:rPr>
          <w:rFonts w:ascii="Courier New" w:hAnsi="Courier New" w:cs="Courier New"/>
        </w:rPr>
        <w:t xml:space="preserve">All right. Well. Thanks so much, Miss Beaseley. </w:t>
      </w:r>
    </w:p>
    <w:p w14:paraId="393FAB4E" w14:textId="77777777" w:rsidR="00441623" w:rsidRPr="00FE7188" w:rsidRDefault="00441623" w:rsidP="00441623">
      <w:pPr>
        <w:rPr>
          <w:rFonts w:ascii="Courier New" w:hAnsi="Courier New" w:cs="Courier New"/>
        </w:rPr>
      </w:pPr>
    </w:p>
    <w:p w14:paraId="5A9BA7FA"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087F717" w14:textId="77777777" w:rsidR="00441623" w:rsidRPr="00FE7188" w:rsidRDefault="00441623" w:rsidP="00441623">
      <w:pPr>
        <w:rPr>
          <w:rFonts w:ascii="Courier New" w:hAnsi="Courier New" w:cs="Courier New"/>
        </w:rPr>
      </w:pPr>
      <w:r w:rsidRPr="00FE7188">
        <w:rPr>
          <w:rFonts w:ascii="Courier New" w:hAnsi="Courier New" w:cs="Courier New"/>
        </w:rPr>
        <w:t>Is this guy dangerous? Do you think he was somehow ... involved?</w:t>
      </w:r>
    </w:p>
    <w:p w14:paraId="1B1EFBF5" w14:textId="77777777" w:rsidR="00441623" w:rsidRPr="00FE7188" w:rsidRDefault="00441623" w:rsidP="00441623">
      <w:pPr>
        <w:rPr>
          <w:rFonts w:ascii="Courier New" w:hAnsi="Courier New" w:cs="Courier New"/>
        </w:rPr>
      </w:pPr>
    </w:p>
    <w:p w14:paraId="0EB4AE3D"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448D1188" w14:textId="77777777" w:rsidR="00441623" w:rsidRPr="00FE7188" w:rsidRDefault="00441623" w:rsidP="00441623">
      <w:pPr>
        <w:rPr>
          <w:rFonts w:ascii="Courier New" w:hAnsi="Courier New" w:cs="Courier New"/>
        </w:rPr>
      </w:pPr>
      <w:r w:rsidRPr="00FE7188">
        <w:rPr>
          <w:rFonts w:ascii="Courier New" w:hAnsi="Courier New" w:cs="Courier New"/>
        </w:rPr>
        <w:t>I don't think so. But I do what I'm hired to do. Evan's the one who tipped me off, you know. With that letter from Timothy.</w:t>
      </w:r>
    </w:p>
    <w:p w14:paraId="72E67129" w14:textId="77777777" w:rsidR="00441623" w:rsidRPr="00FE7188" w:rsidRDefault="00441623" w:rsidP="00441623">
      <w:pPr>
        <w:rPr>
          <w:rFonts w:ascii="Courier New" w:hAnsi="Courier New" w:cs="Courier New"/>
        </w:rPr>
      </w:pPr>
    </w:p>
    <w:p w14:paraId="0D901B2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C6F2266" w14:textId="77777777" w:rsidR="00441623" w:rsidRPr="00FE7188" w:rsidRDefault="00441623" w:rsidP="00441623">
      <w:pPr>
        <w:rPr>
          <w:rFonts w:ascii="Courier New" w:hAnsi="Courier New" w:cs="Courier New"/>
        </w:rPr>
      </w:pPr>
      <w:r w:rsidRPr="00FE7188">
        <w:rPr>
          <w:rFonts w:ascii="Courier New" w:hAnsi="Courier New" w:cs="Courier New"/>
        </w:rPr>
        <w:t xml:space="preserve">Timothy? </w:t>
      </w:r>
    </w:p>
    <w:p w14:paraId="7E87A4D4" w14:textId="77777777" w:rsidR="00441623" w:rsidRPr="00FE7188" w:rsidRDefault="00441623" w:rsidP="00441623">
      <w:pPr>
        <w:rPr>
          <w:rFonts w:ascii="Courier New" w:hAnsi="Courier New" w:cs="Courier New"/>
        </w:rPr>
      </w:pPr>
    </w:p>
    <w:p w14:paraId="34CB49EF"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75E02578" w14:textId="3484567B" w:rsidR="00441623" w:rsidRPr="00FE7188" w:rsidRDefault="00441623" w:rsidP="00441623">
      <w:pPr>
        <w:rPr>
          <w:rFonts w:ascii="Courier New" w:hAnsi="Courier New" w:cs="Courier New"/>
        </w:rPr>
      </w:pPr>
      <w:r w:rsidRPr="00FE7188">
        <w:rPr>
          <w:rFonts w:ascii="Courier New" w:hAnsi="Courier New" w:cs="Courier New"/>
        </w:rPr>
        <w:t>Yeah. Let him know I looked in</w:t>
      </w:r>
      <w:r w:rsidR="00DA4E21">
        <w:rPr>
          <w:rFonts w:ascii="Courier New" w:hAnsi="Courier New" w:cs="Courier New"/>
        </w:rPr>
        <w:t>to that. I tried to contact</w:t>
      </w:r>
      <w:r w:rsidR="00142844" w:rsidRPr="00FE7188">
        <w:rPr>
          <w:rFonts w:ascii="Courier New" w:hAnsi="Courier New" w:cs="Courier New"/>
        </w:rPr>
        <w:t xml:space="preserve"> him</w:t>
      </w:r>
      <w:r w:rsidRPr="00FE7188">
        <w:rPr>
          <w:rFonts w:ascii="Courier New" w:hAnsi="Courier New" w:cs="Courier New"/>
        </w:rPr>
        <w:t xml:space="preserve"> but </w:t>
      </w:r>
      <w:r w:rsidR="00DA4E21">
        <w:rPr>
          <w:rFonts w:ascii="Courier New" w:hAnsi="Courier New" w:cs="Courier New"/>
        </w:rPr>
        <w:t>I couldn’t get in touch</w:t>
      </w:r>
      <w:r w:rsidRPr="00FE7188">
        <w:rPr>
          <w:rFonts w:ascii="Courier New" w:hAnsi="Courier New" w:cs="Courier New"/>
        </w:rPr>
        <w:t>. Tell him to give me a call, if he wants.</w:t>
      </w:r>
    </w:p>
    <w:p w14:paraId="330A7005" w14:textId="77777777" w:rsidR="00441623" w:rsidRPr="00FE7188" w:rsidRDefault="00441623" w:rsidP="00441623">
      <w:pPr>
        <w:rPr>
          <w:rFonts w:ascii="Courier New" w:hAnsi="Courier New" w:cs="Courier New"/>
        </w:rPr>
      </w:pPr>
    </w:p>
    <w:p w14:paraId="32783A5F"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9641E16" w14:textId="77777777" w:rsidR="00441623" w:rsidRPr="00FE7188" w:rsidRDefault="00441623" w:rsidP="00441623">
      <w:pPr>
        <w:rPr>
          <w:rFonts w:ascii="Courier New" w:hAnsi="Courier New" w:cs="Courier New"/>
        </w:rPr>
      </w:pPr>
      <w:r w:rsidRPr="00FE7188">
        <w:rPr>
          <w:rFonts w:ascii="Courier New" w:hAnsi="Courier New" w:cs="Courier New"/>
        </w:rPr>
        <w:t>Okay.</w:t>
      </w:r>
    </w:p>
    <w:p w14:paraId="20E30816" w14:textId="77777777" w:rsidR="00441623" w:rsidRPr="00FE7188" w:rsidRDefault="00441623" w:rsidP="00441623">
      <w:pPr>
        <w:rPr>
          <w:rFonts w:ascii="Courier New" w:hAnsi="Courier New" w:cs="Courier New"/>
        </w:rPr>
      </w:pPr>
    </w:p>
    <w:p w14:paraId="40BA0284"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3AFF6994" w14:textId="77777777" w:rsidR="00441623" w:rsidRPr="00FE7188" w:rsidRDefault="00441623" w:rsidP="00441623">
      <w:pPr>
        <w:rPr>
          <w:rFonts w:ascii="Courier New" w:hAnsi="Courier New" w:cs="Courier New"/>
        </w:rPr>
      </w:pPr>
      <w:r w:rsidRPr="00FE7188">
        <w:rPr>
          <w:rFonts w:ascii="Courier New" w:hAnsi="Courier New" w:cs="Courier New"/>
        </w:rPr>
        <w:t xml:space="preserve">I could see how he might just want to put the past behind him, though. </w:t>
      </w:r>
    </w:p>
    <w:p w14:paraId="7382349F" w14:textId="77777777" w:rsidR="00441623" w:rsidRPr="00FE7188" w:rsidRDefault="00441623" w:rsidP="00441623">
      <w:pPr>
        <w:rPr>
          <w:rFonts w:ascii="Courier New" w:hAnsi="Courier New" w:cs="Courier New"/>
        </w:rPr>
      </w:pPr>
    </w:p>
    <w:p w14:paraId="65299A24" w14:textId="77777777" w:rsidR="00441623" w:rsidRPr="00FE7188" w:rsidRDefault="00441623" w:rsidP="00441623">
      <w:pPr>
        <w:rPr>
          <w:rFonts w:ascii="Courier New" w:hAnsi="Courier New" w:cs="Courier New"/>
        </w:rPr>
      </w:pPr>
      <w:r w:rsidRPr="00FE7188">
        <w:rPr>
          <w:rFonts w:ascii="Courier New" w:hAnsi="Courier New" w:cs="Courier New"/>
        </w:rPr>
        <w:t>(Evan begins exploring Olivia's pictures and news on the Internet and visibly relaxes.)</w:t>
      </w:r>
    </w:p>
    <w:p w14:paraId="080B43F4" w14:textId="77777777" w:rsidR="00441623" w:rsidRPr="00FE7188" w:rsidRDefault="00441623" w:rsidP="00441623">
      <w:pPr>
        <w:rPr>
          <w:rFonts w:ascii="Courier New" w:hAnsi="Courier New" w:cs="Courier New"/>
        </w:rPr>
      </w:pPr>
    </w:p>
    <w:p w14:paraId="333A9832"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69ED849D" w14:textId="77777777" w:rsidR="00441623" w:rsidRPr="00FE7188" w:rsidRDefault="00441623" w:rsidP="00441623">
      <w:pPr>
        <w:rPr>
          <w:rFonts w:ascii="Courier New" w:hAnsi="Courier New" w:cs="Courier New"/>
        </w:rPr>
      </w:pPr>
      <w:r w:rsidRPr="00FE7188">
        <w:rPr>
          <w:rFonts w:ascii="Courier New" w:hAnsi="Courier New" w:cs="Courier New"/>
        </w:rPr>
        <w:t>That would be the best way to go, in my opinion.</w:t>
      </w:r>
    </w:p>
    <w:p w14:paraId="58055BB1" w14:textId="77777777" w:rsidR="00441623" w:rsidRPr="00FE7188" w:rsidRDefault="00441623" w:rsidP="00441623">
      <w:pPr>
        <w:rPr>
          <w:rFonts w:ascii="Courier New" w:hAnsi="Courier New" w:cs="Courier New"/>
        </w:rPr>
      </w:pPr>
    </w:p>
    <w:p w14:paraId="609B7B47"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7D534CD" w14:textId="77777777" w:rsidR="00441623" w:rsidRPr="00FE7188" w:rsidRDefault="00441623" w:rsidP="00441623">
      <w:pPr>
        <w:rPr>
          <w:rFonts w:ascii="Courier New" w:hAnsi="Courier New" w:cs="Courier New"/>
        </w:rPr>
      </w:pPr>
      <w:r w:rsidRPr="00FE7188">
        <w:rPr>
          <w:rFonts w:ascii="Courier New" w:hAnsi="Courier New" w:cs="Courier New"/>
        </w:rPr>
        <w:t>I agree. He needs to stop looking behind him.</w:t>
      </w:r>
    </w:p>
    <w:p w14:paraId="5957666D" w14:textId="77777777" w:rsidR="00441623" w:rsidRPr="00FE7188" w:rsidRDefault="00441623" w:rsidP="00441623">
      <w:pPr>
        <w:rPr>
          <w:rFonts w:ascii="Courier New" w:hAnsi="Courier New" w:cs="Courier New"/>
        </w:rPr>
      </w:pPr>
    </w:p>
    <w:p w14:paraId="09014828"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139D0DE" w14:textId="77777777" w:rsidR="00441623" w:rsidRPr="00FE7188" w:rsidRDefault="00441623" w:rsidP="00441623">
      <w:pPr>
        <w:rPr>
          <w:rFonts w:ascii="Courier New" w:hAnsi="Courier New" w:cs="Courier New"/>
        </w:rPr>
      </w:pPr>
      <w:r w:rsidRPr="00FE7188">
        <w:rPr>
          <w:rFonts w:ascii="Courier New" w:hAnsi="Courier New" w:cs="Courier New"/>
        </w:rPr>
        <w:t>Well, thanks so much for stopping by again. You take care, okay?</w:t>
      </w:r>
    </w:p>
    <w:p w14:paraId="720EA02C" w14:textId="77777777" w:rsidR="00441623" w:rsidRPr="00FE7188" w:rsidRDefault="00441623" w:rsidP="00441623">
      <w:pPr>
        <w:rPr>
          <w:rFonts w:ascii="Courier New" w:hAnsi="Courier New" w:cs="Courier New"/>
        </w:rPr>
      </w:pPr>
    </w:p>
    <w:p w14:paraId="3623BBC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3E7D4FB" w14:textId="77777777" w:rsidR="00441623" w:rsidRPr="00FE7188" w:rsidRDefault="00441623" w:rsidP="00441623">
      <w:pPr>
        <w:rPr>
          <w:rFonts w:ascii="Courier New" w:hAnsi="Courier New" w:cs="Courier New"/>
        </w:rPr>
      </w:pPr>
      <w:r w:rsidRPr="00FE7188">
        <w:rPr>
          <w:rFonts w:ascii="Courier New" w:hAnsi="Courier New" w:cs="Courier New"/>
        </w:rPr>
        <w:t>I will.</w:t>
      </w:r>
    </w:p>
    <w:p w14:paraId="3FE2552F" w14:textId="77777777" w:rsidR="00441623" w:rsidRPr="00FE7188" w:rsidRDefault="00441623" w:rsidP="00441623">
      <w:pPr>
        <w:rPr>
          <w:rFonts w:ascii="Courier New" w:hAnsi="Courier New" w:cs="Courier New"/>
        </w:rPr>
      </w:pPr>
    </w:p>
    <w:p w14:paraId="68EAC829" w14:textId="77777777" w:rsidR="00441623" w:rsidRPr="00FE7188" w:rsidRDefault="00441623" w:rsidP="00441623">
      <w:pPr>
        <w:rPr>
          <w:rFonts w:ascii="Courier New" w:hAnsi="Courier New" w:cs="Courier New"/>
        </w:rPr>
      </w:pPr>
      <w:r w:rsidRPr="00FE7188">
        <w:rPr>
          <w:rFonts w:ascii="Courier New" w:hAnsi="Courier New" w:cs="Courier New"/>
        </w:rPr>
        <w:t>DETECTIVE:</w:t>
      </w:r>
    </w:p>
    <w:p w14:paraId="120DAFCE" w14:textId="77777777" w:rsidR="00441623" w:rsidRPr="00FE7188" w:rsidRDefault="00441623" w:rsidP="00441623">
      <w:pPr>
        <w:rPr>
          <w:rFonts w:ascii="Courier New" w:hAnsi="Courier New" w:cs="Courier New"/>
        </w:rPr>
      </w:pPr>
      <w:r w:rsidRPr="00FE7188">
        <w:rPr>
          <w:rFonts w:ascii="Courier New" w:hAnsi="Courier New" w:cs="Courier New"/>
        </w:rPr>
        <w:t>I wouldn't worry about that Logan character too much, but watch out for yourself. A woman can't be too careful these days.</w:t>
      </w:r>
    </w:p>
    <w:p w14:paraId="321E1C52" w14:textId="77777777" w:rsidR="00441623" w:rsidRPr="00FE7188" w:rsidRDefault="00441623" w:rsidP="00441623">
      <w:pPr>
        <w:rPr>
          <w:rFonts w:ascii="Courier New" w:hAnsi="Courier New" w:cs="Courier New"/>
        </w:rPr>
      </w:pPr>
    </w:p>
    <w:p w14:paraId="48314F4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6BA45CF" w14:textId="77777777" w:rsidR="00441623" w:rsidRPr="00FE7188" w:rsidRDefault="00441623" w:rsidP="00441623">
      <w:pPr>
        <w:rPr>
          <w:rFonts w:ascii="Courier New" w:hAnsi="Courier New" w:cs="Courier New"/>
        </w:rPr>
      </w:pPr>
      <w:r w:rsidRPr="00FE7188">
        <w:rPr>
          <w:rFonts w:ascii="Courier New" w:hAnsi="Courier New" w:cs="Courier New"/>
        </w:rPr>
        <w:t>Thank you. I hope all goes well with your investigation.</w:t>
      </w:r>
    </w:p>
    <w:p w14:paraId="5314DDD4" w14:textId="77777777" w:rsidR="00441623" w:rsidRPr="00FE7188" w:rsidRDefault="00441623" w:rsidP="00441623">
      <w:pPr>
        <w:rPr>
          <w:rFonts w:ascii="Courier New" w:hAnsi="Courier New" w:cs="Courier New"/>
        </w:rPr>
      </w:pPr>
    </w:p>
    <w:p w14:paraId="628F00BB" w14:textId="53F687DF" w:rsidR="00441623" w:rsidRPr="00FE7188" w:rsidRDefault="00441623" w:rsidP="00441623">
      <w:pPr>
        <w:rPr>
          <w:rFonts w:ascii="Courier New" w:hAnsi="Courier New" w:cs="Courier New"/>
        </w:rPr>
      </w:pPr>
      <w:r w:rsidRPr="00FE7188">
        <w:rPr>
          <w:rFonts w:ascii="Courier New" w:hAnsi="Courier New" w:cs="Courier New"/>
        </w:rPr>
        <w:t>(Lights off on Beth and Detective.)</w:t>
      </w:r>
    </w:p>
    <w:p w14:paraId="231BE34C" w14:textId="77777777" w:rsidR="00441623" w:rsidRPr="00FE7188" w:rsidRDefault="00441623" w:rsidP="00441623">
      <w:pPr>
        <w:rPr>
          <w:rFonts w:ascii="Courier New" w:hAnsi="Courier New" w:cs="Courier New"/>
        </w:rPr>
      </w:pPr>
    </w:p>
    <w:p w14:paraId="7FEB9A8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C93DE33" w14:textId="77777777" w:rsidR="00441623" w:rsidRPr="00FE7188" w:rsidRDefault="00441623" w:rsidP="00441623">
      <w:pPr>
        <w:rPr>
          <w:rFonts w:ascii="Courier New" w:hAnsi="Courier New" w:cs="Courier New"/>
        </w:rPr>
      </w:pPr>
      <w:r w:rsidRPr="00FE7188">
        <w:rPr>
          <w:rFonts w:ascii="Courier New" w:hAnsi="Courier New" w:cs="Courier New"/>
        </w:rPr>
        <w:t>(Still on the computer, he looks down at the grave and scoops a few handfuls of dirt away. He finds Olivia's face. He smiles at it, and kisses her forehead.)</w:t>
      </w:r>
    </w:p>
    <w:p w14:paraId="1FC00400" w14:textId="77777777" w:rsidR="00441623" w:rsidRPr="00FE7188" w:rsidRDefault="00441623" w:rsidP="00441623">
      <w:pPr>
        <w:rPr>
          <w:rFonts w:ascii="Courier New" w:hAnsi="Courier New" w:cs="Courier New"/>
        </w:rPr>
      </w:pPr>
    </w:p>
    <w:p w14:paraId="246633B1" w14:textId="01041A25" w:rsidR="00441623" w:rsidRPr="00FE7188" w:rsidRDefault="00DA4E21" w:rsidP="00441623">
      <w:pPr>
        <w:rPr>
          <w:rFonts w:ascii="Courier New" w:hAnsi="Courier New" w:cs="Courier New"/>
        </w:rPr>
      </w:pPr>
      <w:r>
        <w:rPr>
          <w:rFonts w:ascii="Courier New" w:hAnsi="Courier New" w:cs="Courier New"/>
        </w:rPr>
        <w:t>End of scene 3</w:t>
      </w:r>
      <w:r w:rsidR="00441623" w:rsidRPr="00FE7188">
        <w:rPr>
          <w:rFonts w:ascii="Courier New" w:hAnsi="Courier New" w:cs="Courier New"/>
        </w:rPr>
        <w:t>.</w:t>
      </w:r>
    </w:p>
    <w:p w14:paraId="7FD9CFE9" w14:textId="77777777" w:rsidR="00441623" w:rsidRPr="00FE7188" w:rsidRDefault="00441623" w:rsidP="00441623">
      <w:pPr>
        <w:rPr>
          <w:rFonts w:ascii="Courier New" w:hAnsi="Courier New" w:cs="Courier New"/>
        </w:rPr>
      </w:pPr>
    </w:p>
    <w:p w14:paraId="620A09D7" w14:textId="77777777" w:rsidR="00441623" w:rsidRPr="00FE7188" w:rsidRDefault="00441623" w:rsidP="00441623">
      <w:pPr>
        <w:rPr>
          <w:rFonts w:ascii="Courier New" w:hAnsi="Courier New" w:cs="Courier New"/>
        </w:rPr>
      </w:pPr>
    </w:p>
    <w:p w14:paraId="36286209" w14:textId="77777777" w:rsidR="00441623" w:rsidRPr="00FE7188" w:rsidRDefault="00441623" w:rsidP="00441623">
      <w:pPr>
        <w:rPr>
          <w:rFonts w:ascii="Courier New" w:hAnsi="Courier New" w:cs="Courier New"/>
        </w:rPr>
      </w:pPr>
    </w:p>
    <w:p w14:paraId="4645C072" w14:textId="77777777" w:rsidR="00441623" w:rsidRPr="00FE7188" w:rsidRDefault="00441623" w:rsidP="00441623">
      <w:pPr>
        <w:rPr>
          <w:rFonts w:ascii="Courier New" w:hAnsi="Courier New" w:cs="Courier New"/>
        </w:rPr>
      </w:pPr>
    </w:p>
    <w:p w14:paraId="7CF4B2B2" w14:textId="77777777" w:rsidR="00441623" w:rsidRPr="00FE7188" w:rsidRDefault="00441623" w:rsidP="00441623">
      <w:pPr>
        <w:rPr>
          <w:rFonts w:ascii="Courier New" w:hAnsi="Courier New" w:cs="Courier New"/>
        </w:rPr>
      </w:pPr>
    </w:p>
    <w:p w14:paraId="602F9061" w14:textId="77777777" w:rsidR="00DA4E21" w:rsidRDefault="00DA4E21">
      <w:pPr>
        <w:rPr>
          <w:rFonts w:ascii="Courier New" w:hAnsi="Courier New" w:cs="Courier New"/>
        </w:rPr>
      </w:pPr>
      <w:r>
        <w:rPr>
          <w:rFonts w:ascii="Courier New" w:hAnsi="Courier New" w:cs="Courier New"/>
        </w:rPr>
        <w:br w:type="page"/>
      </w:r>
    </w:p>
    <w:p w14:paraId="52785C56" w14:textId="17E281E4" w:rsidR="00441623" w:rsidRPr="00FE7188" w:rsidRDefault="00DA4E21" w:rsidP="00441623">
      <w:pPr>
        <w:rPr>
          <w:rFonts w:ascii="Courier New" w:hAnsi="Courier New" w:cs="Courier New"/>
        </w:rPr>
      </w:pPr>
      <w:r>
        <w:rPr>
          <w:rFonts w:ascii="Courier New" w:hAnsi="Courier New" w:cs="Courier New"/>
        </w:rPr>
        <w:t>Scene 4</w:t>
      </w:r>
    </w:p>
    <w:p w14:paraId="6E7B2AE1" w14:textId="77777777" w:rsidR="00441623" w:rsidRPr="00FE7188" w:rsidRDefault="00441623" w:rsidP="00441623">
      <w:pPr>
        <w:rPr>
          <w:rFonts w:ascii="Courier New" w:hAnsi="Courier New" w:cs="Courier New"/>
        </w:rPr>
      </w:pPr>
    </w:p>
    <w:p w14:paraId="0628D933" w14:textId="5FE50B02" w:rsidR="00441623" w:rsidRPr="00FE7188" w:rsidRDefault="00DA4E21" w:rsidP="00441623">
      <w:pPr>
        <w:rPr>
          <w:rFonts w:ascii="Courier New" w:hAnsi="Courier New" w:cs="Courier New"/>
        </w:rPr>
      </w:pPr>
      <w:r>
        <w:rPr>
          <w:rFonts w:ascii="Courier New" w:hAnsi="Courier New" w:cs="Courier New"/>
        </w:rPr>
        <w:t>(Logan sits at his computer in his bathroom, f</w:t>
      </w:r>
      <w:r w:rsidR="00441623" w:rsidRPr="00FE7188">
        <w:rPr>
          <w:rFonts w:ascii="Courier New" w:hAnsi="Courier New" w:cs="Courier New"/>
        </w:rPr>
        <w:t>ully immersed in the Internet world. He types furiously and the shadows around him dance with vigor. Periodically, he sighs, unable to find the satisfaction that he used to know, and the shadows subside. But then, he tries again, types furiously, causing the shadows to dance furiously, and then, stops. Finally, he stands up and wanders to another part of the darkened stage, creating another small pocket of light, which reveals a shrine to Olivia and a window. Logan places an offering onto the shrine.)</w:t>
      </w:r>
    </w:p>
    <w:p w14:paraId="68213CE3" w14:textId="77777777" w:rsidR="00441623" w:rsidRPr="00FE7188" w:rsidRDefault="00441623" w:rsidP="00441623">
      <w:pPr>
        <w:rPr>
          <w:rFonts w:ascii="Courier New" w:hAnsi="Courier New" w:cs="Courier New"/>
        </w:rPr>
      </w:pPr>
    </w:p>
    <w:p w14:paraId="5E29B59E"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129507C" w14:textId="77777777" w:rsidR="00441623" w:rsidRPr="00FE7188" w:rsidRDefault="00441623" w:rsidP="00441623">
      <w:pPr>
        <w:rPr>
          <w:rFonts w:ascii="Courier New" w:hAnsi="Courier New" w:cs="Courier New"/>
        </w:rPr>
      </w:pPr>
      <w:r w:rsidRPr="00FE7188">
        <w:rPr>
          <w:rFonts w:ascii="Courier New" w:hAnsi="Courier New" w:cs="Courier New"/>
        </w:rPr>
        <w:t>I made you a studio today. It's entirely your own studio. You don't have to share it with Rosa, or Nicholls, or anyone else. It's just yours.</w:t>
      </w:r>
    </w:p>
    <w:p w14:paraId="29014F9C" w14:textId="77777777" w:rsidR="00441623" w:rsidRPr="00FE7188" w:rsidRDefault="00441623" w:rsidP="00441623">
      <w:pPr>
        <w:rPr>
          <w:rFonts w:ascii="Courier New" w:hAnsi="Courier New" w:cs="Courier New"/>
        </w:rPr>
      </w:pPr>
    </w:p>
    <w:p w14:paraId="3257CDBE"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D7CCE98" w14:textId="77777777" w:rsidR="00441623" w:rsidRPr="00FE7188" w:rsidRDefault="00441623" w:rsidP="00441623">
      <w:pPr>
        <w:rPr>
          <w:rFonts w:ascii="Courier New" w:hAnsi="Courier New" w:cs="Courier New"/>
        </w:rPr>
      </w:pPr>
      <w:r w:rsidRPr="00FE7188">
        <w:rPr>
          <w:rFonts w:ascii="Courier New" w:hAnsi="Courier New" w:cs="Courier New"/>
        </w:rPr>
        <w:t>I can find you some students, too. I know lots of people, with kids who might want to sing.</w:t>
      </w:r>
    </w:p>
    <w:p w14:paraId="680E9A3C" w14:textId="77777777" w:rsidR="00441623" w:rsidRPr="00FE7188" w:rsidRDefault="00441623" w:rsidP="00441623">
      <w:pPr>
        <w:rPr>
          <w:rFonts w:ascii="Courier New" w:hAnsi="Courier New" w:cs="Courier New"/>
        </w:rPr>
      </w:pPr>
    </w:p>
    <w:p w14:paraId="72B4FCED" w14:textId="70EF714C" w:rsidR="00441623" w:rsidRPr="00FE7188" w:rsidRDefault="00441623" w:rsidP="00441623">
      <w:pPr>
        <w:rPr>
          <w:rFonts w:ascii="Courier New" w:hAnsi="Courier New" w:cs="Courier New"/>
        </w:rPr>
      </w:pPr>
      <w:r w:rsidRPr="00FE7188">
        <w:rPr>
          <w:rFonts w:ascii="Courier New" w:hAnsi="Courier New" w:cs="Courier New"/>
        </w:rPr>
        <w:t>(Logan sits down and admires his MS Paint portrait of he</w:t>
      </w:r>
      <w:r w:rsidR="00CD5AE9" w:rsidRPr="00FE7188">
        <w:rPr>
          <w:rFonts w:ascii="Courier New" w:hAnsi="Courier New" w:cs="Courier New"/>
        </w:rPr>
        <w:t xml:space="preserve">r. </w:t>
      </w:r>
      <w:r w:rsidRPr="00FE7188">
        <w:rPr>
          <w:rFonts w:ascii="Courier New" w:hAnsi="Courier New" w:cs="Courier New"/>
        </w:rPr>
        <w:t>He picks up a marker, draws himself into the picture, too, though a smaller size than she is.)</w:t>
      </w:r>
    </w:p>
    <w:p w14:paraId="2457FEFE" w14:textId="77777777" w:rsidR="00441623" w:rsidRPr="00FE7188" w:rsidRDefault="00441623" w:rsidP="00441623">
      <w:pPr>
        <w:rPr>
          <w:rFonts w:ascii="Courier New" w:hAnsi="Courier New" w:cs="Courier New"/>
        </w:rPr>
      </w:pPr>
    </w:p>
    <w:p w14:paraId="5EDE2984"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0BEBA597" w14:textId="77777777" w:rsidR="00441623" w:rsidRPr="00FE7188" w:rsidRDefault="00441623" w:rsidP="00441623">
      <w:pPr>
        <w:rPr>
          <w:rFonts w:ascii="Courier New" w:hAnsi="Courier New" w:cs="Courier New"/>
        </w:rPr>
      </w:pPr>
      <w:r w:rsidRPr="00FE7188">
        <w:rPr>
          <w:rFonts w:ascii="Courier New" w:hAnsi="Courier New" w:cs="Courier New"/>
        </w:rPr>
        <w:t>That's me. I want to be your student, too. Would you take me as a student? If you knew who I was?</w:t>
      </w:r>
    </w:p>
    <w:p w14:paraId="6A3C5643" w14:textId="77777777" w:rsidR="00441623" w:rsidRPr="00FE7188" w:rsidRDefault="00441623" w:rsidP="00441623">
      <w:pPr>
        <w:rPr>
          <w:rFonts w:ascii="Courier New" w:hAnsi="Courier New" w:cs="Courier New"/>
        </w:rPr>
      </w:pPr>
    </w:p>
    <w:p w14:paraId="27C64253" w14:textId="77777777" w:rsidR="00441623" w:rsidRPr="00FE7188" w:rsidRDefault="00441623" w:rsidP="00441623">
      <w:pPr>
        <w:rPr>
          <w:rFonts w:ascii="Courier New" w:hAnsi="Courier New" w:cs="Courier New"/>
        </w:rPr>
      </w:pPr>
      <w:r w:rsidRPr="00FE7188">
        <w:rPr>
          <w:rFonts w:ascii="Courier New" w:hAnsi="Courier New" w:cs="Courier New"/>
        </w:rPr>
        <w:t>(He sighs.)</w:t>
      </w:r>
    </w:p>
    <w:p w14:paraId="7BEB38E6" w14:textId="77777777" w:rsidR="00441623" w:rsidRPr="00FE7188" w:rsidRDefault="00441623" w:rsidP="00441623">
      <w:pPr>
        <w:rPr>
          <w:rFonts w:ascii="Courier New" w:hAnsi="Courier New" w:cs="Courier New"/>
        </w:rPr>
      </w:pPr>
    </w:p>
    <w:p w14:paraId="09F2CC17"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428C3DA3" w14:textId="77777777" w:rsidR="00441623" w:rsidRPr="00FE7188" w:rsidRDefault="00441623" w:rsidP="00441623">
      <w:pPr>
        <w:rPr>
          <w:rFonts w:ascii="Courier New" w:hAnsi="Courier New" w:cs="Courier New"/>
        </w:rPr>
      </w:pPr>
      <w:r w:rsidRPr="00FE7188">
        <w:rPr>
          <w:rFonts w:ascii="Courier New" w:hAnsi="Courier New" w:cs="Courier New"/>
        </w:rPr>
        <w:t>I want to, you know. I want to tell you who I am. I'm not Timothy. Timothy is pretend....I hope that doesn't make you sad to know that. (Bitter.) I hope you don't tell me to go away.</w:t>
      </w:r>
    </w:p>
    <w:p w14:paraId="1925614C" w14:textId="77777777" w:rsidR="00441623" w:rsidRPr="00FE7188" w:rsidRDefault="00441623" w:rsidP="00441623">
      <w:pPr>
        <w:rPr>
          <w:rFonts w:ascii="Courier New" w:hAnsi="Courier New" w:cs="Courier New"/>
        </w:rPr>
      </w:pPr>
    </w:p>
    <w:p w14:paraId="4A12543C" w14:textId="77777777" w:rsidR="00441623" w:rsidRPr="00FE7188" w:rsidRDefault="00441623" w:rsidP="00441623">
      <w:pPr>
        <w:rPr>
          <w:rFonts w:ascii="Courier New" w:hAnsi="Courier New" w:cs="Courier New"/>
        </w:rPr>
      </w:pPr>
      <w:r w:rsidRPr="00FE7188">
        <w:rPr>
          <w:rFonts w:ascii="Courier New" w:hAnsi="Courier New" w:cs="Courier New"/>
        </w:rPr>
        <w:t>(He plays one of Olivia's songs. Because her voice is where she reigns.)</w:t>
      </w:r>
    </w:p>
    <w:p w14:paraId="3C366168" w14:textId="77777777" w:rsidR="00441623" w:rsidRPr="00FE7188" w:rsidRDefault="00441623" w:rsidP="00441623">
      <w:pPr>
        <w:rPr>
          <w:rFonts w:ascii="Courier New" w:hAnsi="Courier New" w:cs="Courier New"/>
        </w:rPr>
      </w:pPr>
    </w:p>
    <w:p w14:paraId="0D43A3EF"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76F4B06F" w14:textId="77777777" w:rsidR="00441623" w:rsidRPr="00FE7188" w:rsidRDefault="00441623" w:rsidP="00441623">
      <w:pPr>
        <w:rPr>
          <w:rFonts w:ascii="Courier New" w:hAnsi="Courier New" w:cs="Courier New"/>
        </w:rPr>
      </w:pPr>
      <w:r w:rsidRPr="00FE7188">
        <w:rPr>
          <w:rFonts w:ascii="Courier New" w:hAnsi="Courier New" w:cs="Courier New"/>
        </w:rPr>
        <w:t>(Closes his eyes and revels in it.) I don't have to listen to them, do I? I don't have to go outside. Outside is stupid. Rain is stupid.</w:t>
      </w:r>
    </w:p>
    <w:p w14:paraId="24217D66" w14:textId="77777777" w:rsidR="00441623" w:rsidRPr="00FE7188" w:rsidRDefault="00441623" w:rsidP="00441623">
      <w:pPr>
        <w:rPr>
          <w:rFonts w:ascii="Courier New" w:hAnsi="Courier New" w:cs="Courier New"/>
        </w:rPr>
      </w:pPr>
    </w:p>
    <w:p w14:paraId="33D47B43" w14:textId="77777777" w:rsidR="00441623" w:rsidRPr="00FE7188" w:rsidRDefault="00441623" w:rsidP="00441623">
      <w:pPr>
        <w:rPr>
          <w:rFonts w:ascii="Courier New" w:hAnsi="Courier New" w:cs="Courier New"/>
        </w:rPr>
      </w:pPr>
      <w:r w:rsidRPr="00FE7188">
        <w:rPr>
          <w:rFonts w:ascii="Courier New" w:hAnsi="Courier New" w:cs="Courier New"/>
        </w:rPr>
        <w:t>(He pauses as his gaze falls onto the window. He opens the window.)</w:t>
      </w:r>
    </w:p>
    <w:p w14:paraId="79897E92" w14:textId="77777777" w:rsidR="00441623" w:rsidRPr="00FE7188" w:rsidRDefault="00441623" w:rsidP="00441623">
      <w:pPr>
        <w:rPr>
          <w:rFonts w:ascii="Courier New" w:hAnsi="Courier New" w:cs="Courier New"/>
        </w:rPr>
      </w:pPr>
    </w:p>
    <w:p w14:paraId="2AC9A0F3"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14305223" w14:textId="7F8CCEC9" w:rsidR="00441623" w:rsidRPr="00FE7188" w:rsidRDefault="00441623" w:rsidP="00441623">
      <w:pPr>
        <w:rPr>
          <w:rFonts w:ascii="Courier New" w:hAnsi="Courier New" w:cs="Courier New"/>
        </w:rPr>
      </w:pPr>
      <w:r w:rsidRPr="00FE7188">
        <w:rPr>
          <w:rFonts w:ascii="Courier New" w:hAnsi="Courier New" w:cs="Courier New"/>
        </w:rPr>
        <w:t>You're stupid!</w:t>
      </w:r>
      <w:r w:rsidR="00DA4E21">
        <w:rPr>
          <w:rFonts w:ascii="Courier New" w:hAnsi="Courier New" w:cs="Courier New"/>
        </w:rPr>
        <w:t xml:space="preserve"> </w:t>
      </w:r>
      <w:r w:rsidRPr="00FE7188">
        <w:rPr>
          <w:rFonts w:ascii="Courier New" w:hAnsi="Courier New" w:cs="Courier New"/>
        </w:rPr>
        <w:t xml:space="preserve">...(To the shrine.) Where do your </w:t>
      </w:r>
      <w:r w:rsidR="006F6B4A" w:rsidRPr="00FE7188">
        <w:rPr>
          <w:rFonts w:ascii="Courier New" w:hAnsi="Courier New" w:cs="Courier New"/>
        </w:rPr>
        <w:t>sound waves</w:t>
      </w:r>
      <w:r w:rsidRPr="00FE7188">
        <w:rPr>
          <w:rFonts w:ascii="Courier New" w:hAnsi="Courier New" w:cs="Courier New"/>
        </w:rPr>
        <w:t xml:space="preserve"> end up, do you think, when you scream outside? How far does it go before it melds into the space? That's frightening. You could scream for hours and no one would hear you. </w:t>
      </w:r>
    </w:p>
    <w:p w14:paraId="1CCBC39C" w14:textId="77777777" w:rsidR="00441623" w:rsidRPr="00FE7188" w:rsidRDefault="00441623" w:rsidP="00441623">
      <w:pPr>
        <w:rPr>
          <w:rFonts w:ascii="Courier New" w:hAnsi="Courier New" w:cs="Courier New"/>
        </w:rPr>
      </w:pPr>
    </w:p>
    <w:p w14:paraId="501C08AB" w14:textId="668B098E" w:rsidR="00441623" w:rsidRPr="00FE7188" w:rsidRDefault="00441623" w:rsidP="00441623">
      <w:pPr>
        <w:rPr>
          <w:rFonts w:ascii="Courier New" w:hAnsi="Courier New" w:cs="Courier New"/>
        </w:rPr>
      </w:pPr>
      <w:r w:rsidRPr="00FE7188">
        <w:rPr>
          <w:rFonts w:ascii="Courier New" w:hAnsi="Courier New" w:cs="Courier New"/>
        </w:rPr>
        <w:t xml:space="preserve">(He continues looking outside the window. Apprehensively, he sticks a hand outside, </w:t>
      </w:r>
      <w:r w:rsidR="006F6B4A" w:rsidRPr="00FE7188">
        <w:rPr>
          <w:rFonts w:ascii="Courier New" w:hAnsi="Courier New" w:cs="Courier New"/>
        </w:rPr>
        <w:t>and then</w:t>
      </w:r>
      <w:r w:rsidRPr="00FE7188">
        <w:rPr>
          <w:rFonts w:ascii="Courier New" w:hAnsi="Courier New" w:cs="Courier New"/>
        </w:rPr>
        <w:t xml:space="preserve"> pulls it back in. He does this until he can leave his hand out there until the count of ten.)</w:t>
      </w:r>
    </w:p>
    <w:p w14:paraId="5E856F85" w14:textId="77777777" w:rsidR="00441623" w:rsidRPr="00FE7188" w:rsidRDefault="00441623" w:rsidP="00441623">
      <w:pPr>
        <w:rPr>
          <w:rFonts w:ascii="Courier New" w:hAnsi="Courier New" w:cs="Courier New"/>
        </w:rPr>
      </w:pPr>
    </w:p>
    <w:p w14:paraId="401434A2" w14:textId="77777777" w:rsidR="00441623" w:rsidRPr="00FE7188" w:rsidRDefault="00441623" w:rsidP="00441623">
      <w:pPr>
        <w:rPr>
          <w:rFonts w:ascii="Courier New" w:hAnsi="Courier New" w:cs="Courier New"/>
        </w:rPr>
      </w:pPr>
      <w:r w:rsidRPr="00FE7188">
        <w:rPr>
          <w:rFonts w:ascii="Courier New" w:hAnsi="Courier New" w:cs="Courier New"/>
        </w:rPr>
        <w:t>LOGAN:</w:t>
      </w:r>
    </w:p>
    <w:p w14:paraId="6233F33B" w14:textId="77777777" w:rsidR="00441623" w:rsidRPr="00FE7188" w:rsidRDefault="00441623" w:rsidP="00441623">
      <w:pPr>
        <w:rPr>
          <w:rFonts w:ascii="Courier New" w:hAnsi="Courier New" w:cs="Courier New"/>
        </w:rPr>
      </w:pPr>
      <w:r w:rsidRPr="00FE7188">
        <w:rPr>
          <w:rFonts w:ascii="Courier New" w:hAnsi="Courier New" w:cs="Courier New"/>
        </w:rPr>
        <w:t xml:space="preserve">(Sits back down at his computer.) </w:t>
      </w:r>
    </w:p>
    <w:p w14:paraId="7E070A1A" w14:textId="77777777" w:rsidR="00441623" w:rsidRPr="00FE7188" w:rsidRDefault="00441623" w:rsidP="00441623">
      <w:pPr>
        <w:rPr>
          <w:rFonts w:ascii="Courier New" w:hAnsi="Courier New" w:cs="Courier New"/>
        </w:rPr>
      </w:pPr>
      <w:r w:rsidRPr="00FE7188">
        <w:rPr>
          <w:rFonts w:ascii="Courier New" w:hAnsi="Courier New" w:cs="Courier New"/>
        </w:rPr>
        <w:t>Dear Olivia ...</w:t>
      </w:r>
    </w:p>
    <w:p w14:paraId="6F1B8852" w14:textId="77777777" w:rsidR="00441623" w:rsidRPr="00FE7188" w:rsidRDefault="00441623" w:rsidP="00441623">
      <w:pPr>
        <w:rPr>
          <w:rFonts w:ascii="Courier New" w:hAnsi="Courier New" w:cs="Courier New"/>
        </w:rPr>
      </w:pPr>
    </w:p>
    <w:p w14:paraId="0E499BD1" w14:textId="2DD4C83F" w:rsidR="00441623" w:rsidRPr="00FE7188" w:rsidRDefault="00DA4E21" w:rsidP="00441623">
      <w:pPr>
        <w:rPr>
          <w:rFonts w:ascii="Courier New" w:hAnsi="Courier New" w:cs="Courier New"/>
        </w:rPr>
      </w:pPr>
      <w:r>
        <w:rPr>
          <w:rFonts w:ascii="Courier New" w:hAnsi="Courier New" w:cs="Courier New"/>
        </w:rPr>
        <w:t>End of Scene 4</w:t>
      </w:r>
      <w:r w:rsidR="00441623" w:rsidRPr="00FE7188">
        <w:rPr>
          <w:rFonts w:ascii="Courier New" w:hAnsi="Courier New" w:cs="Courier New"/>
        </w:rPr>
        <w:t>.</w:t>
      </w:r>
    </w:p>
    <w:p w14:paraId="38EB554D" w14:textId="77777777" w:rsidR="00441623" w:rsidRPr="00FE7188" w:rsidRDefault="00441623" w:rsidP="00441623">
      <w:pPr>
        <w:rPr>
          <w:rFonts w:ascii="Courier New" w:hAnsi="Courier New" w:cs="Courier New"/>
        </w:rPr>
      </w:pPr>
    </w:p>
    <w:p w14:paraId="592F1C0B" w14:textId="77777777" w:rsidR="00804DA5" w:rsidRPr="00FE7188" w:rsidRDefault="00804DA5" w:rsidP="00441623">
      <w:pPr>
        <w:rPr>
          <w:rFonts w:ascii="Courier New" w:hAnsi="Courier New" w:cs="Courier New"/>
        </w:rPr>
      </w:pPr>
    </w:p>
    <w:p w14:paraId="7F53C036" w14:textId="77777777" w:rsidR="00804DA5" w:rsidRPr="00FE7188" w:rsidRDefault="00804DA5" w:rsidP="00441623">
      <w:pPr>
        <w:rPr>
          <w:rFonts w:ascii="Courier New" w:hAnsi="Courier New" w:cs="Courier New"/>
        </w:rPr>
      </w:pPr>
    </w:p>
    <w:p w14:paraId="2B378ACD" w14:textId="77777777" w:rsidR="00120A64" w:rsidRDefault="00120A64">
      <w:pPr>
        <w:rPr>
          <w:rFonts w:ascii="Courier New" w:hAnsi="Courier New" w:cs="Courier New"/>
        </w:rPr>
      </w:pPr>
      <w:r>
        <w:rPr>
          <w:rFonts w:ascii="Courier New" w:hAnsi="Courier New" w:cs="Courier New"/>
        </w:rPr>
        <w:br w:type="page"/>
      </w:r>
    </w:p>
    <w:p w14:paraId="4B01DF3D" w14:textId="551969A0" w:rsidR="00441623" w:rsidRPr="00FE7188" w:rsidRDefault="00120A64" w:rsidP="00441623">
      <w:pPr>
        <w:rPr>
          <w:rFonts w:ascii="Courier New" w:hAnsi="Courier New" w:cs="Courier New"/>
        </w:rPr>
      </w:pPr>
      <w:r>
        <w:rPr>
          <w:rFonts w:ascii="Courier New" w:hAnsi="Courier New" w:cs="Courier New"/>
        </w:rPr>
        <w:t>Scene 5</w:t>
      </w:r>
    </w:p>
    <w:p w14:paraId="21DDF84F" w14:textId="77777777" w:rsidR="00441623" w:rsidRPr="00FE7188" w:rsidRDefault="00441623" w:rsidP="00441623">
      <w:pPr>
        <w:rPr>
          <w:rFonts w:ascii="Courier New" w:hAnsi="Courier New" w:cs="Courier New"/>
        </w:rPr>
      </w:pPr>
    </w:p>
    <w:p w14:paraId="5B8BBDAC" w14:textId="77777777" w:rsidR="00441623" w:rsidRPr="00FE7188" w:rsidRDefault="00441623" w:rsidP="00441623">
      <w:pPr>
        <w:rPr>
          <w:rFonts w:ascii="Courier New" w:hAnsi="Courier New" w:cs="Courier New"/>
        </w:rPr>
      </w:pPr>
      <w:r w:rsidRPr="00FE7188">
        <w:rPr>
          <w:rFonts w:ascii="Courier New" w:hAnsi="Courier New" w:cs="Courier New"/>
        </w:rPr>
        <w:t>(Beth stops by at Evan's apartment. She knocks and he opens the door by a crack.)</w:t>
      </w:r>
    </w:p>
    <w:p w14:paraId="1AF85A8F" w14:textId="77777777" w:rsidR="00441623" w:rsidRPr="00FE7188" w:rsidRDefault="00441623" w:rsidP="00441623">
      <w:pPr>
        <w:rPr>
          <w:rFonts w:ascii="Courier New" w:hAnsi="Courier New" w:cs="Courier New"/>
        </w:rPr>
      </w:pPr>
    </w:p>
    <w:p w14:paraId="44B6E91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81888E5" w14:textId="425D60A1" w:rsidR="00441623" w:rsidRPr="00FE7188" w:rsidRDefault="00441623" w:rsidP="00441623">
      <w:pPr>
        <w:rPr>
          <w:rFonts w:ascii="Courier New" w:hAnsi="Courier New" w:cs="Courier New"/>
        </w:rPr>
      </w:pPr>
      <w:r w:rsidRPr="00FE7188">
        <w:rPr>
          <w:rFonts w:ascii="Courier New" w:hAnsi="Courier New" w:cs="Courier New"/>
        </w:rPr>
        <w:t>Hi! I just wa</w:t>
      </w:r>
      <w:r w:rsidR="00120A64">
        <w:rPr>
          <w:rFonts w:ascii="Courier New" w:hAnsi="Courier New" w:cs="Courier New"/>
        </w:rPr>
        <w:t>nted to say congratulations and...</w:t>
      </w:r>
      <w:r w:rsidRPr="00FE7188">
        <w:rPr>
          <w:rFonts w:ascii="Courier New" w:hAnsi="Courier New" w:cs="Courier New"/>
        </w:rPr>
        <w:t>Can I come in?</w:t>
      </w:r>
    </w:p>
    <w:p w14:paraId="204890DC" w14:textId="77777777" w:rsidR="00441623" w:rsidRPr="00FE7188" w:rsidRDefault="00441623" w:rsidP="00441623">
      <w:pPr>
        <w:rPr>
          <w:rFonts w:ascii="Courier New" w:hAnsi="Courier New" w:cs="Courier New"/>
        </w:rPr>
      </w:pPr>
    </w:p>
    <w:p w14:paraId="1AEA0F55"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05AE754" w14:textId="77777777" w:rsidR="00441623" w:rsidRPr="00FE7188" w:rsidRDefault="00441623" w:rsidP="00441623">
      <w:pPr>
        <w:rPr>
          <w:rFonts w:ascii="Courier New" w:hAnsi="Courier New" w:cs="Courier New"/>
        </w:rPr>
      </w:pPr>
      <w:r w:rsidRPr="00FE7188">
        <w:rPr>
          <w:rFonts w:ascii="Courier New" w:hAnsi="Courier New" w:cs="Courier New"/>
        </w:rPr>
        <w:t>Um...Now's not the best time. I don't feel too great.</w:t>
      </w:r>
    </w:p>
    <w:p w14:paraId="5A6944E0" w14:textId="77777777" w:rsidR="00441623" w:rsidRPr="00FE7188" w:rsidRDefault="00441623" w:rsidP="00441623">
      <w:pPr>
        <w:rPr>
          <w:rFonts w:ascii="Courier New" w:hAnsi="Courier New" w:cs="Courier New"/>
        </w:rPr>
      </w:pPr>
    </w:p>
    <w:p w14:paraId="13842A8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0605F20" w14:textId="77777777" w:rsidR="00441623" w:rsidRPr="00FE7188" w:rsidRDefault="00441623" w:rsidP="00441623">
      <w:pPr>
        <w:rPr>
          <w:rFonts w:ascii="Courier New" w:hAnsi="Courier New" w:cs="Courier New"/>
        </w:rPr>
      </w:pPr>
      <w:r w:rsidRPr="00FE7188">
        <w:rPr>
          <w:rFonts w:ascii="Courier New" w:hAnsi="Courier New" w:cs="Courier New"/>
        </w:rPr>
        <w:t>Oh, no! What's wrong?</w:t>
      </w:r>
    </w:p>
    <w:p w14:paraId="1C2E1F8D" w14:textId="77777777" w:rsidR="00441623" w:rsidRPr="00FE7188" w:rsidRDefault="00441623" w:rsidP="00441623">
      <w:pPr>
        <w:rPr>
          <w:rFonts w:ascii="Courier New" w:hAnsi="Courier New" w:cs="Courier New"/>
        </w:rPr>
      </w:pPr>
    </w:p>
    <w:p w14:paraId="307D1E4B"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AFFF451" w14:textId="77777777" w:rsidR="00441623" w:rsidRPr="00FE7188" w:rsidRDefault="00441623" w:rsidP="00441623">
      <w:pPr>
        <w:rPr>
          <w:rFonts w:ascii="Courier New" w:hAnsi="Courier New" w:cs="Courier New"/>
        </w:rPr>
      </w:pPr>
      <w:r w:rsidRPr="00FE7188">
        <w:rPr>
          <w:rFonts w:ascii="Courier New" w:hAnsi="Courier New" w:cs="Courier New"/>
        </w:rPr>
        <w:t>(Stepping out from the shadows.) Great. Now she'll never go away.</w:t>
      </w:r>
    </w:p>
    <w:p w14:paraId="584CB5CB" w14:textId="77777777" w:rsidR="00441623" w:rsidRPr="00FE7188" w:rsidRDefault="00441623" w:rsidP="00441623">
      <w:pPr>
        <w:rPr>
          <w:rFonts w:ascii="Courier New" w:hAnsi="Courier New" w:cs="Courier New"/>
        </w:rPr>
      </w:pPr>
    </w:p>
    <w:p w14:paraId="11E71BF1"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A27B54E" w14:textId="77777777" w:rsidR="00441623" w:rsidRPr="00FE7188" w:rsidRDefault="00441623" w:rsidP="00441623">
      <w:pPr>
        <w:rPr>
          <w:rFonts w:ascii="Courier New" w:hAnsi="Courier New" w:cs="Courier New"/>
        </w:rPr>
      </w:pPr>
      <w:r w:rsidRPr="00FE7188">
        <w:rPr>
          <w:rFonts w:ascii="Courier New" w:hAnsi="Courier New" w:cs="Courier New"/>
        </w:rPr>
        <w:t>Um...</w:t>
      </w:r>
    </w:p>
    <w:p w14:paraId="1063597D" w14:textId="77777777" w:rsidR="00441623" w:rsidRPr="00FE7188" w:rsidRDefault="00441623" w:rsidP="00441623">
      <w:pPr>
        <w:rPr>
          <w:rFonts w:ascii="Courier New" w:hAnsi="Courier New" w:cs="Courier New"/>
        </w:rPr>
      </w:pPr>
    </w:p>
    <w:p w14:paraId="4E6CD65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4066CD53" w14:textId="77777777" w:rsidR="00441623" w:rsidRPr="00FE7188" w:rsidRDefault="00441623" w:rsidP="00441623">
      <w:pPr>
        <w:rPr>
          <w:rFonts w:ascii="Courier New" w:hAnsi="Courier New" w:cs="Courier New"/>
        </w:rPr>
      </w:pPr>
      <w:r w:rsidRPr="00FE7188">
        <w:rPr>
          <w:rFonts w:ascii="Courier New" w:hAnsi="Courier New" w:cs="Courier New"/>
        </w:rPr>
        <w:t>You better just let her in. And try not to do anything stupid.</w:t>
      </w:r>
    </w:p>
    <w:p w14:paraId="42DFB235" w14:textId="77777777" w:rsidR="00441623" w:rsidRPr="00FE7188" w:rsidRDefault="00441623" w:rsidP="00441623">
      <w:pPr>
        <w:rPr>
          <w:rFonts w:ascii="Courier New" w:hAnsi="Courier New" w:cs="Courier New"/>
        </w:rPr>
      </w:pPr>
    </w:p>
    <w:p w14:paraId="1AC478E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E5F84CB" w14:textId="77777777" w:rsidR="00441623" w:rsidRPr="00FE7188" w:rsidRDefault="00441623" w:rsidP="00441623">
      <w:pPr>
        <w:rPr>
          <w:rFonts w:ascii="Courier New" w:hAnsi="Courier New" w:cs="Courier New"/>
        </w:rPr>
      </w:pPr>
      <w:r w:rsidRPr="00FE7188">
        <w:rPr>
          <w:rFonts w:ascii="Courier New" w:hAnsi="Courier New" w:cs="Courier New"/>
        </w:rPr>
        <w:t>Come in, Beth! I'm glad you stopped by!</w:t>
      </w:r>
    </w:p>
    <w:p w14:paraId="31764D25" w14:textId="77777777" w:rsidR="00441623" w:rsidRPr="00FE7188" w:rsidRDefault="00441623" w:rsidP="00441623">
      <w:pPr>
        <w:rPr>
          <w:rFonts w:ascii="Courier New" w:hAnsi="Courier New" w:cs="Courier New"/>
        </w:rPr>
      </w:pPr>
    </w:p>
    <w:p w14:paraId="227A3F6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6DF771C" w14:textId="77777777" w:rsidR="00441623" w:rsidRPr="00FE7188" w:rsidRDefault="00441623" w:rsidP="00441623">
      <w:pPr>
        <w:rPr>
          <w:rFonts w:ascii="Courier New" w:hAnsi="Courier New" w:cs="Courier New"/>
        </w:rPr>
      </w:pPr>
      <w:r w:rsidRPr="00FE7188">
        <w:rPr>
          <w:rFonts w:ascii="Courier New" w:hAnsi="Courier New" w:cs="Courier New"/>
        </w:rPr>
        <w:t>Is everything okay?</w:t>
      </w:r>
    </w:p>
    <w:p w14:paraId="05E95075" w14:textId="77777777" w:rsidR="00441623" w:rsidRPr="00FE7188" w:rsidRDefault="00441623" w:rsidP="00441623">
      <w:pPr>
        <w:rPr>
          <w:rFonts w:ascii="Courier New" w:hAnsi="Courier New" w:cs="Courier New"/>
        </w:rPr>
      </w:pPr>
    </w:p>
    <w:p w14:paraId="62C03F7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44FA375" w14:textId="77777777" w:rsidR="00441623" w:rsidRPr="00FE7188" w:rsidRDefault="00441623" w:rsidP="00441623">
      <w:pPr>
        <w:rPr>
          <w:rFonts w:ascii="Courier New" w:hAnsi="Courier New" w:cs="Courier New"/>
        </w:rPr>
      </w:pPr>
      <w:r w:rsidRPr="00FE7188">
        <w:rPr>
          <w:rFonts w:ascii="Courier New" w:hAnsi="Courier New" w:cs="Courier New"/>
        </w:rPr>
        <w:t>Uh, yeah! Just, um, having some stomach problems.</w:t>
      </w:r>
    </w:p>
    <w:p w14:paraId="7E3E7034" w14:textId="77777777" w:rsidR="00441623" w:rsidRPr="00FE7188" w:rsidRDefault="00441623" w:rsidP="00441623">
      <w:pPr>
        <w:rPr>
          <w:rFonts w:ascii="Courier New" w:hAnsi="Courier New" w:cs="Courier New"/>
        </w:rPr>
      </w:pPr>
    </w:p>
    <w:p w14:paraId="3C637DA4"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4FD7D511" w14:textId="77777777" w:rsidR="00441623" w:rsidRPr="00FE7188" w:rsidRDefault="00441623" w:rsidP="00441623">
      <w:pPr>
        <w:rPr>
          <w:rFonts w:ascii="Courier New" w:hAnsi="Courier New" w:cs="Courier New"/>
        </w:rPr>
      </w:pPr>
      <w:r w:rsidRPr="00FE7188">
        <w:rPr>
          <w:rFonts w:ascii="Courier New" w:hAnsi="Courier New" w:cs="Courier New"/>
        </w:rPr>
        <w:t>Evan! You cleaned!</w:t>
      </w:r>
    </w:p>
    <w:p w14:paraId="2615DADF" w14:textId="77777777" w:rsidR="00441623" w:rsidRPr="00FE7188" w:rsidRDefault="00441623" w:rsidP="00441623">
      <w:pPr>
        <w:rPr>
          <w:rFonts w:ascii="Courier New" w:hAnsi="Courier New" w:cs="Courier New"/>
        </w:rPr>
      </w:pPr>
    </w:p>
    <w:p w14:paraId="2F7A73D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7BB600B" w14:textId="77777777" w:rsidR="00441623" w:rsidRPr="00FE7188" w:rsidRDefault="00441623" w:rsidP="00441623">
      <w:pPr>
        <w:rPr>
          <w:rFonts w:ascii="Courier New" w:hAnsi="Courier New" w:cs="Courier New"/>
        </w:rPr>
      </w:pPr>
      <w:r w:rsidRPr="00FE7188">
        <w:rPr>
          <w:rFonts w:ascii="Courier New" w:hAnsi="Courier New" w:cs="Courier New"/>
        </w:rPr>
        <w:t>Oh. Yeah. I picked up a little.</w:t>
      </w:r>
    </w:p>
    <w:p w14:paraId="3A604469" w14:textId="77777777" w:rsidR="00441623" w:rsidRPr="00FE7188" w:rsidRDefault="00441623" w:rsidP="00441623">
      <w:pPr>
        <w:rPr>
          <w:rFonts w:ascii="Courier New" w:hAnsi="Courier New" w:cs="Courier New"/>
        </w:rPr>
      </w:pPr>
    </w:p>
    <w:p w14:paraId="1A2D55C0"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583F65EA" w14:textId="77777777" w:rsidR="00441623" w:rsidRPr="00FE7188" w:rsidRDefault="00441623" w:rsidP="00441623">
      <w:pPr>
        <w:rPr>
          <w:rFonts w:ascii="Courier New" w:hAnsi="Courier New" w:cs="Courier New"/>
        </w:rPr>
      </w:pPr>
      <w:r w:rsidRPr="00FE7188">
        <w:rPr>
          <w:rFonts w:ascii="Courier New" w:hAnsi="Courier New" w:cs="Courier New"/>
        </w:rPr>
        <w:t xml:space="preserve">It looks great! I'm so glad you did that. </w:t>
      </w:r>
    </w:p>
    <w:p w14:paraId="1335A092" w14:textId="77777777" w:rsidR="00441623" w:rsidRPr="00FE7188" w:rsidRDefault="00441623" w:rsidP="00441623">
      <w:pPr>
        <w:rPr>
          <w:rFonts w:ascii="Courier New" w:hAnsi="Courier New" w:cs="Courier New"/>
        </w:rPr>
      </w:pPr>
    </w:p>
    <w:p w14:paraId="0B5DBD5C"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26362E5E" w14:textId="77777777" w:rsidR="00441623" w:rsidRPr="00FE7188" w:rsidRDefault="00441623" w:rsidP="00441623">
      <w:pPr>
        <w:rPr>
          <w:rFonts w:ascii="Courier New" w:hAnsi="Courier New" w:cs="Courier New"/>
        </w:rPr>
      </w:pPr>
      <w:r w:rsidRPr="00FE7188">
        <w:rPr>
          <w:rFonts w:ascii="Courier New" w:hAnsi="Courier New" w:cs="Courier New"/>
        </w:rPr>
        <w:t>Oh, spare us.</w:t>
      </w:r>
    </w:p>
    <w:p w14:paraId="079D8B9E" w14:textId="77777777" w:rsidR="00441623" w:rsidRPr="00FE7188" w:rsidRDefault="00441623" w:rsidP="00441623">
      <w:pPr>
        <w:rPr>
          <w:rFonts w:ascii="Courier New" w:hAnsi="Courier New" w:cs="Courier New"/>
        </w:rPr>
      </w:pPr>
    </w:p>
    <w:p w14:paraId="4201DA1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C191001" w14:textId="77777777" w:rsidR="00441623" w:rsidRPr="00FE7188" w:rsidRDefault="00441623" w:rsidP="00441623">
      <w:pPr>
        <w:rPr>
          <w:rFonts w:ascii="Courier New" w:hAnsi="Courier New" w:cs="Courier New"/>
        </w:rPr>
      </w:pPr>
      <w:r w:rsidRPr="00FE7188">
        <w:rPr>
          <w:rFonts w:ascii="Courier New" w:hAnsi="Courier New" w:cs="Courier New"/>
        </w:rPr>
        <w:t>Thanks, Beth. So...what can I do for you tonight?</w:t>
      </w:r>
    </w:p>
    <w:p w14:paraId="4887DA2B" w14:textId="77777777" w:rsidR="00441623" w:rsidRPr="00FE7188" w:rsidRDefault="00441623" w:rsidP="00441623">
      <w:pPr>
        <w:rPr>
          <w:rFonts w:ascii="Courier New" w:hAnsi="Courier New" w:cs="Courier New"/>
        </w:rPr>
      </w:pPr>
    </w:p>
    <w:p w14:paraId="1EC97B5D"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328E6D29" w14:textId="77777777" w:rsidR="00441623" w:rsidRPr="00FE7188" w:rsidRDefault="00441623" w:rsidP="00441623">
      <w:pPr>
        <w:rPr>
          <w:rFonts w:ascii="Courier New" w:hAnsi="Courier New" w:cs="Courier New"/>
        </w:rPr>
      </w:pPr>
      <w:r w:rsidRPr="00FE7188">
        <w:rPr>
          <w:rFonts w:ascii="Courier New" w:hAnsi="Courier New" w:cs="Courier New"/>
        </w:rPr>
        <w:t>Oh. I have good news! I went to the detective today. He's not trying to investigate you at all anymore. In fact, it's interesting. You know that guy downstairs?</w:t>
      </w:r>
    </w:p>
    <w:p w14:paraId="1CFE9796" w14:textId="77777777" w:rsidR="00441623" w:rsidRPr="00FE7188" w:rsidRDefault="00441623" w:rsidP="00441623">
      <w:pPr>
        <w:rPr>
          <w:rFonts w:ascii="Courier New" w:hAnsi="Courier New" w:cs="Courier New"/>
        </w:rPr>
      </w:pPr>
    </w:p>
    <w:p w14:paraId="6E0A193A"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1476A7B4" w14:textId="77777777" w:rsidR="00441623" w:rsidRPr="00FE7188" w:rsidRDefault="00441623" w:rsidP="00441623">
      <w:pPr>
        <w:rPr>
          <w:rFonts w:ascii="Courier New" w:hAnsi="Courier New" w:cs="Courier New"/>
        </w:rPr>
      </w:pPr>
      <w:r w:rsidRPr="00FE7188">
        <w:rPr>
          <w:rFonts w:ascii="Courier New" w:hAnsi="Courier New" w:cs="Courier New"/>
        </w:rPr>
        <w:t>Why were you at the detective's?</w:t>
      </w:r>
    </w:p>
    <w:p w14:paraId="270C71F1" w14:textId="77777777" w:rsidR="00441623" w:rsidRPr="00FE7188" w:rsidRDefault="00441623" w:rsidP="00441623">
      <w:pPr>
        <w:rPr>
          <w:rFonts w:ascii="Courier New" w:hAnsi="Courier New" w:cs="Courier New"/>
        </w:rPr>
      </w:pPr>
    </w:p>
    <w:p w14:paraId="237C045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7BE6221" w14:textId="1CDA9593" w:rsidR="00441623" w:rsidRPr="00FE7188" w:rsidRDefault="00120A64" w:rsidP="00441623">
      <w:pPr>
        <w:rPr>
          <w:rFonts w:ascii="Courier New" w:hAnsi="Courier New" w:cs="Courier New"/>
        </w:rPr>
      </w:pPr>
      <w:r>
        <w:rPr>
          <w:rFonts w:ascii="Courier New" w:hAnsi="Courier New" w:cs="Courier New"/>
        </w:rPr>
        <w:t>(Shamefaced.) Oh, I, um...I found some things on...</w:t>
      </w:r>
      <w:r w:rsidR="00441623" w:rsidRPr="00FE7188">
        <w:rPr>
          <w:rFonts w:ascii="Courier New" w:hAnsi="Courier New" w:cs="Courier New"/>
        </w:rPr>
        <w:t>Olivia's computer. I thought it would be good for him to see it.</w:t>
      </w:r>
    </w:p>
    <w:p w14:paraId="0DC76981" w14:textId="77777777" w:rsidR="00441623" w:rsidRPr="00FE7188" w:rsidRDefault="00441623" w:rsidP="00441623">
      <w:pPr>
        <w:rPr>
          <w:rFonts w:ascii="Courier New" w:hAnsi="Courier New" w:cs="Courier New"/>
        </w:rPr>
      </w:pPr>
    </w:p>
    <w:p w14:paraId="3627215A"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163748F9" w14:textId="77777777" w:rsidR="00441623" w:rsidRPr="00FE7188" w:rsidRDefault="00441623" w:rsidP="00441623">
      <w:pPr>
        <w:rPr>
          <w:rFonts w:ascii="Courier New" w:hAnsi="Courier New" w:cs="Courier New"/>
        </w:rPr>
      </w:pPr>
      <w:r w:rsidRPr="00FE7188">
        <w:rPr>
          <w:rFonts w:ascii="Courier New" w:hAnsi="Courier New" w:cs="Courier New"/>
        </w:rPr>
        <w:t>You bitch!</w:t>
      </w:r>
    </w:p>
    <w:p w14:paraId="61F732AD" w14:textId="77777777" w:rsidR="00441623" w:rsidRPr="00FE7188" w:rsidRDefault="00441623" w:rsidP="00441623">
      <w:pPr>
        <w:rPr>
          <w:rFonts w:ascii="Courier New" w:hAnsi="Courier New" w:cs="Courier New"/>
        </w:rPr>
      </w:pPr>
    </w:p>
    <w:p w14:paraId="635FF5D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367B8AF" w14:textId="77777777" w:rsidR="00441623" w:rsidRPr="00FE7188" w:rsidRDefault="00441623" w:rsidP="00441623">
      <w:pPr>
        <w:rPr>
          <w:rFonts w:ascii="Courier New" w:hAnsi="Courier New" w:cs="Courier New"/>
        </w:rPr>
      </w:pPr>
      <w:r w:rsidRPr="00FE7188">
        <w:rPr>
          <w:rFonts w:ascii="Courier New" w:hAnsi="Courier New" w:cs="Courier New"/>
        </w:rPr>
        <w:t>Who said you could look through her computer?</w:t>
      </w:r>
    </w:p>
    <w:p w14:paraId="6D250184" w14:textId="77777777" w:rsidR="00441623" w:rsidRPr="00FE7188" w:rsidRDefault="00441623" w:rsidP="00441623">
      <w:pPr>
        <w:rPr>
          <w:rFonts w:ascii="Courier New" w:hAnsi="Courier New" w:cs="Courier New"/>
        </w:rPr>
      </w:pPr>
    </w:p>
    <w:p w14:paraId="3FB80D2E"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2DE6AAA" w14:textId="0ECCA4DC" w:rsidR="00441623" w:rsidRPr="00FE7188" w:rsidRDefault="00120A64" w:rsidP="00441623">
      <w:pPr>
        <w:rPr>
          <w:rFonts w:ascii="Courier New" w:hAnsi="Courier New" w:cs="Courier New"/>
        </w:rPr>
      </w:pPr>
      <w:r>
        <w:rPr>
          <w:rFonts w:ascii="Courier New" w:hAnsi="Courier New" w:cs="Courier New"/>
        </w:rPr>
        <w:t>I'm...</w:t>
      </w:r>
      <w:r w:rsidR="00441623" w:rsidRPr="00FE7188">
        <w:rPr>
          <w:rFonts w:ascii="Courier New" w:hAnsi="Courier New" w:cs="Courier New"/>
        </w:rPr>
        <w:t>sorry. I just — I just wanted to help you.</w:t>
      </w:r>
    </w:p>
    <w:p w14:paraId="79AEC423" w14:textId="77777777" w:rsidR="00441623" w:rsidRPr="00FE7188" w:rsidRDefault="00441623" w:rsidP="00441623">
      <w:pPr>
        <w:rPr>
          <w:rFonts w:ascii="Courier New" w:hAnsi="Courier New" w:cs="Courier New"/>
        </w:rPr>
      </w:pPr>
    </w:p>
    <w:p w14:paraId="40A75E63"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FDCD68D" w14:textId="77777777" w:rsidR="00441623" w:rsidRPr="00FE7188" w:rsidRDefault="00441623" w:rsidP="00441623">
      <w:pPr>
        <w:rPr>
          <w:rFonts w:ascii="Courier New" w:hAnsi="Courier New" w:cs="Courier New"/>
        </w:rPr>
      </w:pPr>
      <w:r w:rsidRPr="00FE7188">
        <w:rPr>
          <w:rFonts w:ascii="Courier New" w:hAnsi="Courier New" w:cs="Courier New"/>
        </w:rPr>
        <w:t>It's okay, baby. Forget about it. She can't do anything to us.</w:t>
      </w:r>
    </w:p>
    <w:p w14:paraId="061FD038" w14:textId="77777777" w:rsidR="00441623" w:rsidRPr="00FE7188" w:rsidRDefault="00441623" w:rsidP="00441623">
      <w:pPr>
        <w:rPr>
          <w:rFonts w:ascii="Courier New" w:hAnsi="Courier New" w:cs="Courier New"/>
        </w:rPr>
      </w:pPr>
    </w:p>
    <w:p w14:paraId="0D83A487"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0E4B7AA8" w14:textId="77777777" w:rsidR="00441623" w:rsidRPr="00FE7188" w:rsidRDefault="00441623" w:rsidP="00441623">
      <w:pPr>
        <w:rPr>
          <w:rFonts w:ascii="Courier New" w:hAnsi="Courier New" w:cs="Courier New"/>
        </w:rPr>
      </w:pPr>
      <w:r w:rsidRPr="00FE7188">
        <w:rPr>
          <w:rFonts w:ascii="Courier New" w:hAnsi="Courier New" w:cs="Courier New"/>
        </w:rPr>
        <w:t>It's okay. Forget about it.</w:t>
      </w:r>
    </w:p>
    <w:p w14:paraId="00AD2792" w14:textId="77777777" w:rsidR="00441623" w:rsidRPr="00FE7188" w:rsidRDefault="00441623" w:rsidP="00441623">
      <w:pPr>
        <w:rPr>
          <w:rFonts w:ascii="Courier New" w:hAnsi="Courier New" w:cs="Courier New"/>
        </w:rPr>
      </w:pPr>
    </w:p>
    <w:p w14:paraId="0DD3C9C9"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0F0CAE9" w14:textId="531DAEFC" w:rsidR="00441623" w:rsidRPr="00FE7188" w:rsidRDefault="00120A64" w:rsidP="00441623">
      <w:pPr>
        <w:rPr>
          <w:rFonts w:ascii="Courier New" w:hAnsi="Courier New" w:cs="Courier New"/>
        </w:rPr>
      </w:pPr>
      <w:r>
        <w:rPr>
          <w:rFonts w:ascii="Courier New" w:hAnsi="Courier New" w:cs="Courier New"/>
        </w:rPr>
        <w:t>...</w:t>
      </w:r>
      <w:r w:rsidR="00441623" w:rsidRPr="00FE7188">
        <w:rPr>
          <w:rFonts w:ascii="Courier New" w:hAnsi="Courier New" w:cs="Courier New"/>
        </w:rPr>
        <w:t>It's good news, right?</w:t>
      </w:r>
    </w:p>
    <w:p w14:paraId="00A5160A" w14:textId="77777777" w:rsidR="00441623" w:rsidRPr="00FE7188" w:rsidRDefault="00441623" w:rsidP="00441623">
      <w:pPr>
        <w:rPr>
          <w:rFonts w:ascii="Courier New" w:hAnsi="Courier New" w:cs="Courier New"/>
        </w:rPr>
      </w:pPr>
    </w:p>
    <w:p w14:paraId="584B411B"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5A0D853C" w14:textId="3FFF85CC" w:rsidR="00441623" w:rsidRPr="00FE7188" w:rsidRDefault="00E6317A" w:rsidP="00441623">
      <w:pPr>
        <w:rPr>
          <w:rFonts w:ascii="Courier New" w:hAnsi="Courier New" w:cs="Courier New"/>
        </w:rPr>
      </w:pPr>
      <w:r w:rsidRPr="00FE7188">
        <w:rPr>
          <w:rFonts w:ascii="Courier New" w:hAnsi="Courier New" w:cs="Courier New"/>
        </w:rPr>
        <w:t>Yeah. It</w:t>
      </w:r>
      <w:r w:rsidR="00441623" w:rsidRPr="00FE7188">
        <w:rPr>
          <w:rFonts w:ascii="Courier New" w:hAnsi="Courier New" w:cs="Courier New"/>
        </w:rPr>
        <w:t>'s great.</w:t>
      </w:r>
    </w:p>
    <w:p w14:paraId="53BD2304" w14:textId="77777777" w:rsidR="00441623" w:rsidRPr="00FE7188" w:rsidRDefault="00441623" w:rsidP="00441623">
      <w:pPr>
        <w:rPr>
          <w:rFonts w:ascii="Courier New" w:hAnsi="Courier New" w:cs="Courier New"/>
        </w:rPr>
      </w:pPr>
    </w:p>
    <w:p w14:paraId="19F53097"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6E55C60D" w14:textId="77777777" w:rsidR="00441623" w:rsidRPr="00FE7188" w:rsidRDefault="00441623" w:rsidP="00441623">
      <w:pPr>
        <w:rPr>
          <w:rFonts w:ascii="Courier New" w:hAnsi="Courier New" w:cs="Courier New"/>
        </w:rPr>
      </w:pPr>
      <w:r w:rsidRPr="00FE7188">
        <w:rPr>
          <w:rFonts w:ascii="Courier New" w:hAnsi="Courier New" w:cs="Courier New"/>
        </w:rPr>
        <w:t>How long is she going to stick around?</w:t>
      </w:r>
    </w:p>
    <w:p w14:paraId="6B9BDF93" w14:textId="77777777" w:rsidR="00441623" w:rsidRPr="00FE7188" w:rsidRDefault="00441623" w:rsidP="00441623">
      <w:pPr>
        <w:rPr>
          <w:rFonts w:ascii="Courier New" w:hAnsi="Courier New" w:cs="Courier New"/>
        </w:rPr>
      </w:pPr>
    </w:p>
    <w:p w14:paraId="55DCF82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19298DDF" w14:textId="77777777" w:rsidR="00441623" w:rsidRPr="00FE7188" w:rsidRDefault="00441623" w:rsidP="00441623">
      <w:pPr>
        <w:rPr>
          <w:rFonts w:ascii="Courier New" w:hAnsi="Courier New" w:cs="Courier New"/>
        </w:rPr>
      </w:pPr>
      <w:r w:rsidRPr="00FE7188">
        <w:rPr>
          <w:rFonts w:ascii="Courier New" w:hAnsi="Courier New" w:cs="Courier New"/>
        </w:rPr>
        <w:t>So how was work?</w:t>
      </w:r>
    </w:p>
    <w:p w14:paraId="6A346E57" w14:textId="77777777" w:rsidR="00441623" w:rsidRPr="00FE7188" w:rsidRDefault="00441623" w:rsidP="00441623">
      <w:pPr>
        <w:rPr>
          <w:rFonts w:ascii="Courier New" w:hAnsi="Courier New" w:cs="Courier New"/>
        </w:rPr>
      </w:pPr>
    </w:p>
    <w:p w14:paraId="7879E0A2"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6ABAFAB" w14:textId="77777777" w:rsidR="00441623" w:rsidRPr="00FE7188" w:rsidRDefault="00441623" w:rsidP="00441623">
      <w:pPr>
        <w:rPr>
          <w:rFonts w:ascii="Courier New" w:hAnsi="Courier New" w:cs="Courier New"/>
        </w:rPr>
      </w:pPr>
      <w:r w:rsidRPr="00FE7188">
        <w:rPr>
          <w:rFonts w:ascii="Courier New" w:hAnsi="Courier New" w:cs="Courier New"/>
        </w:rPr>
        <w:t>Shh... (Touches him to relax him.) Just play it cool.</w:t>
      </w:r>
    </w:p>
    <w:p w14:paraId="337F2709" w14:textId="77777777" w:rsidR="00441623" w:rsidRPr="00FE7188" w:rsidRDefault="00441623" w:rsidP="00441623">
      <w:pPr>
        <w:rPr>
          <w:rFonts w:ascii="Courier New" w:hAnsi="Courier New" w:cs="Courier New"/>
        </w:rPr>
      </w:pPr>
    </w:p>
    <w:p w14:paraId="30095E1C"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726C29D7" w14:textId="77777777" w:rsidR="00441623" w:rsidRPr="00FE7188" w:rsidRDefault="00441623" w:rsidP="00441623">
      <w:pPr>
        <w:rPr>
          <w:rFonts w:ascii="Courier New" w:hAnsi="Courier New" w:cs="Courier New"/>
        </w:rPr>
      </w:pPr>
      <w:r w:rsidRPr="00FE7188">
        <w:rPr>
          <w:rFonts w:ascii="Courier New" w:hAnsi="Courier New" w:cs="Courier New"/>
        </w:rPr>
        <w:t>It was fine. They barely noticed I was there.</w:t>
      </w:r>
    </w:p>
    <w:p w14:paraId="3A8E1CDC" w14:textId="77777777" w:rsidR="00441623" w:rsidRPr="00FE7188" w:rsidRDefault="00441623" w:rsidP="00441623">
      <w:pPr>
        <w:rPr>
          <w:rFonts w:ascii="Courier New" w:hAnsi="Courier New" w:cs="Courier New"/>
        </w:rPr>
      </w:pPr>
    </w:p>
    <w:p w14:paraId="78F5F238"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E5A476E" w14:textId="77777777" w:rsidR="00441623" w:rsidRPr="00FE7188" w:rsidRDefault="00441623" w:rsidP="00441623">
      <w:pPr>
        <w:rPr>
          <w:rFonts w:ascii="Courier New" w:hAnsi="Courier New" w:cs="Courier New"/>
        </w:rPr>
      </w:pPr>
      <w:r w:rsidRPr="00FE7188">
        <w:rPr>
          <w:rFonts w:ascii="Courier New" w:hAnsi="Courier New" w:cs="Courier New"/>
        </w:rPr>
        <w:t xml:space="preserve">(Laughs.) I'm sure they noticed you. (She almost walks into Olivia as she sets her stuff down and takes out some food out.) </w:t>
      </w:r>
    </w:p>
    <w:p w14:paraId="38730ED1" w14:textId="77777777" w:rsidR="00441623" w:rsidRPr="00FE7188" w:rsidRDefault="00441623" w:rsidP="00441623">
      <w:pPr>
        <w:rPr>
          <w:rFonts w:ascii="Courier New" w:hAnsi="Courier New" w:cs="Courier New"/>
        </w:rPr>
      </w:pPr>
    </w:p>
    <w:p w14:paraId="310C492F"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3F606112" w14:textId="77777777" w:rsidR="00441623" w:rsidRPr="00FE7188" w:rsidRDefault="00441623" w:rsidP="00441623">
      <w:pPr>
        <w:rPr>
          <w:rFonts w:ascii="Courier New" w:hAnsi="Courier New" w:cs="Courier New"/>
        </w:rPr>
      </w:pPr>
      <w:r w:rsidRPr="00FE7188">
        <w:rPr>
          <w:rFonts w:ascii="Courier New" w:hAnsi="Courier New" w:cs="Courier New"/>
        </w:rPr>
        <w:t>Watch where you're going.</w:t>
      </w:r>
    </w:p>
    <w:p w14:paraId="6F78D6F0" w14:textId="77777777" w:rsidR="00441623" w:rsidRPr="00FE7188" w:rsidRDefault="00441623" w:rsidP="00441623">
      <w:pPr>
        <w:rPr>
          <w:rFonts w:ascii="Courier New" w:hAnsi="Courier New" w:cs="Courier New"/>
        </w:rPr>
      </w:pPr>
    </w:p>
    <w:p w14:paraId="09DAA881"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247F2552" w14:textId="39F8D92D" w:rsidR="00441623" w:rsidRPr="00FE7188" w:rsidRDefault="00441623" w:rsidP="00441623">
      <w:pPr>
        <w:rPr>
          <w:rFonts w:ascii="Courier New" w:hAnsi="Courier New" w:cs="Courier New"/>
        </w:rPr>
      </w:pPr>
      <w:r w:rsidRPr="00FE7188">
        <w:rPr>
          <w:rFonts w:ascii="Courier New" w:hAnsi="Courier New" w:cs="Courier New"/>
        </w:rPr>
        <w:t xml:space="preserve">I brought a shepherd's pie and some cupcakes. So we can celebrate. </w:t>
      </w:r>
    </w:p>
    <w:p w14:paraId="3CC78711" w14:textId="77777777" w:rsidR="00441623" w:rsidRPr="00FE7188" w:rsidRDefault="00441623" w:rsidP="00441623">
      <w:pPr>
        <w:rPr>
          <w:rFonts w:ascii="Courier New" w:hAnsi="Courier New" w:cs="Courier New"/>
        </w:rPr>
      </w:pPr>
    </w:p>
    <w:p w14:paraId="4D956D91" w14:textId="77777777" w:rsidR="00441623" w:rsidRPr="00FE7188" w:rsidRDefault="00441623" w:rsidP="00441623">
      <w:pPr>
        <w:rPr>
          <w:rFonts w:ascii="Courier New" w:hAnsi="Courier New" w:cs="Courier New"/>
        </w:rPr>
      </w:pPr>
      <w:r w:rsidRPr="00FE7188">
        <w:rPr>
          <w:rFonts w:ascii="Courier New" w:hAnsi="Courier New" w:cs="Courier New"/>
        </w:rPr>
        <w:t>OLIVIA:</w:t>
      </w:r>
    </w:p>
    <w:p w14:paraId="78993E12" w14:textId="77777777" w:rsidR="00441623" w:rsidRPr="00FE7188" w:rsidRDefault="00441623" w:rsidP="00441623">
      <w:pPr>
        <w:rPr>
          <w:rFonts w:ascii="Courier New" w:hAnsi="Courier New" w:cs="Courier New"/>
        </w:rPr>
      </w:pPr>
      <w:r w:rsidRPr="00FE7188">
        <w:rPr>
          <w:rFonts w:ascii="Courier New" w:hAnsi="Courier New" w:cs="Courier New"/>
        </w:rPr>
        <w:t xml:space="preserve">(Goading him.) Oh, look. A shepherd's pie. Goodie.  </w:t>
      </w:r>
    </w:p>
    <w:p w14:paraId="29EF360C" w14:textId="77777777" w:rsidR="00441623" w:rsidRPr="00FE7188" w:rsidRDefault="00441623" w:rsidP="00441623">
      <w:pPr>
        <w:rPr>
          <w:rFonts w:ascii="Courier New" w:hAnsi="Courier New" w:cs="Courier New"/>
        </w:rPr>
      </w:pPr>
    </w:p>
    <w:p w14:paraId="58F9276D"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696A5BDC" w14:textId="77777777" w:rsidR="00441623" w:rsidRPr="00FE7188" w:rsidRDefault="00441623" w:rsidP="00441623">
      <w:pPr>
        <w:rPr>
          <w:rFonts w:ascii="Courier New" w:hAnsi="Courier New" w:cs="Courier New"/>
        </w:rPr>
      </w:pPr>
      <w:r w:rsidRPr="00FE7188">
        <w:rPr>
          <w:rFonts w:ascii="Courier New" w:hAnsi="Courier New" w:cs="Courier New"/>
        </w:rPr>
        <w:t>It doesn't mean anything.</w:t>
      </w:r>
    </w:p>
    <w:p w14:paraId="3052E9E7" w14:textId="77777777" w:rsidR="00441623" w:rsidRPr="00FE7188" w:rsidRDefault="00441623" w:rsidP="00441623">
      <w:pPr>
        <w:rPr>
          <w:rFonts w:ascii="Courier New" w:hAnsi="Courier New" w:cs="Courier New"/>
        </w:rPr>
      </w:pPr>
    </w:p>
    <w:p w14:paraId="77E41ABB"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04E273A5" w14:textId="77777777" w:rsidR="00441623" w:rsidRPr="00FE7188" w:rsidRDefault="00441623" w:rsidP="00441623">
      <w:pPr>
        <w:rPr>
          <w:rFonts w:ascii="Courier New" w:hAnsi="Courier New" w:cs="Courier New"/>
        </w:rPr>
      </w:pPr>
      <w:r w:rsidRPr="00FE7188">
        <w:rPr>
          <w:rFonts w:ascii="Courier New" w:hAnsi="Courier New" w:cs="Courier New"/>
        </w:rPr>
        <w:t>What?</w:t>
      </w:r>
    </w:p>
    <w:p w14:paraId="7E7B3038" w14:textId="77777777" w:rsidR="00441623" w:rsidRPr="00FE7188" w:rsidRDefault="00441623" w:rsidP="00441623">
      <w:pPr>
        <w:rPr>
          <w:rFonts w:ascii="Courier New" w:hAnsi="Courier New" w:cs="Courier New"/>
        </w:rPr>
      </w:pPr>
    </w:p>
    <w:p w14:paraId="56F5C5C9" w14:textId="77777777" w:rsidR="00441623" w:rsidRPr="00FE7188" w:rsidRDefault="00441623" w:rsidP="00441623">
      <w:pPr>
        <w:rPr>
          <w:rFonts w:ascii="Courier New" w:hAnsi="Courier New" w:cs="Courier New"/>
        </w:rPr>
      </w:pPr>
      <w:r w:rsidRPr="00FE7188">
        <w:rPr>
          <w:rFonts w:ascii="Courier New" w:hAnsi="Courier New" w:cs="Courier New"/>
        </w:rPr>
        <w:t>EVAN:</w:t>
      </w:r>
    </w:p>
    <w:p w14:paraId="2DB18A29" w14:textId="77777777" w:rsidR="00441623" w:rsidRPr="00FE7188" w:rsidRDefault="00441623" w:rsidP="00441623">
      <w:pPr>
        <w:rPr>
          <w:rFonts w:ascii="Courier New" w:hAnsi="Courier New" w:cs="Courier New"/>
        </w:rPr>
      </w:pPr>
      <w:r w:rsidRPr="00FE7188">
        <w:rPr>
          <w:rFonts w:ascii="Courier New" w:hAnsi="Courier New" w:cs="Courier New"/>
        </w:rPr>
        <w:t>Nothing! Work! Work doesn't mean anything.</w:t>
      </w:r>
    </w:p>
    <w:p w14:paraId="0F0E0E14" w14:textId="77777777" w:rsidR="00441623" w:rsidRPr="00FE7188" w:rsidRDefault="00441623" w:rsidP="00441623">
      <w:pPr>
        <w:rPr>
          <w:rFonts w:ascii="Courier New" w:hAnsi="Courier New" w:cs="Courier New"/>
        </w:rPr>
      </w:pPr>
    </w:p>
    <w:p w14:paraId="293EDE2C" w14:textId="77777777" w:rsidR="00441623" w:rsidRPr="00FE7188" w:rsidRDefault="00441623" w:rsidP="00441623">
      <w:pPr>
        <w:rPr>
          <w:rFonts w:ascii="Courier New" w:hAnsi="Courier New" w:cs="Courier New"/>
        </w:rPr>
      </w:pPr>
      <w:r w:rsidRPr="00FE7188">
        <w:rPr>
          <w:rFonts w:ascii="Courier New" w:hAnsi="Courier New" w:cs="Courier New"/>
        </w:rPr>
        <w:t>BETH:</w:t>
      </w:r>
    </w:p>
    <w:p w14:paraId="6BDE0DB5" w14:textId="77777777" w:rsidR="00441623" w:rsidRPr="00FE7188" w:rsidRDefault="00441623" w:rsidP="00441623">
      <w:pPr>
        <w:rPr>
          <w:rFonts w:ascii="Courier New" w:hAnsi="Courier New" w:cs="Courier New"/>
        </w:rPr>
      </w:pPr>
      <w:r w:rsidRPr="00FE7188">
        <w:rPr>
          <w:rFonts w:ascii="Courier New" w:hAnsi="Courier New" w:cs="Courier New"/>
        </w:rPr>
        <w:t xml:space="preserve">Have you thought about writing again? I mean, writing poetry? </w:t>
      </w:r>
    </w:p>
    <w:p w14:paraId="40C0BCC9" w14:textId="77777777" w:rsidR="00441623" w:rsidRPr="00FE7188" w:rsidRDefault="00441623" w:rsidP="00441623">
      <w:pPr>
        <w:rPr>
          <w:rFonts w:ascii="Courier New" w:hAnsi="Courier New" w:cs="Courier New"/>
        </w:rPr>
      </w:pPr>
    </w:p>
    <w:p w14:paraId="3D173161" w14:textId="0895EB63" w:rsidR="00441623" w:rsidRPr="00FE7188" w:rsidRDefault="00E6317A" w:rsidP="00441623">
      <w:pPr>
        <w:rPr>
          <w:rFonts w:ascii="Courier New" w:hAnsi="Courier New" w:cs="Courier New"/>
        </w:rPr>
      </w:pPr>
      <w:r w:rsidRPr="00FE7188">
        <w:rPr>
          <w:rFonts w:ascii="Courier New" w:hAnsi="Courier New" w:cs="Courier New"/>
        </w:rPr>
        <w:t>OLIVIA:</w:t>
      </w:r>
    </w:p>
    <w:p w14:paraId="48BCA86B" w14:textId="7C14DFB4" w:rsidR="00E6317A" w:rsidRPr="00FE7188" w:rsidRDefault="00E6317A" w:rsidP="00441623">
      <w:pPr>
        <w:rPr>
          <w:rFonts w:ascii="Courier New" w:hAnsi="Courier New" w:cs="Courier New"/>
        </w:rPr>
      </w:pPr>
      <w:r w:rsidRPr="00FE7188">
        <w:rPr>
          <w:rFonts w:ascii="Courier New" w:hAnsi="Courier New" w:cs="Courier New"/>
        </w:rPr>
        <w:t>“I know that what you want to do in life is to write poetry, just like what I want to do in life is to sing….but then there are the things we must do, like go to wor</w:t>
      </w:r>
      <w:r w:rsidR="00120A64">
        <w:rPr>
          <w:rFonts w:ascii="Courier New" w:hAnsi="Courier New" w:cs="Courier New"/>
        </w:rPr>
        <w:t>k, buy groceries, eat, sleep” …</w:t>
      </w:r>
      <w:r w:rsidRPr="00FE7188">
        <w:rPr>
          <w:rFonts w:ascii="Courier New" w:hAnsi="Courier New" w:cs="Courier New"/>
        </w:rPr>
        <w:t>entertain Beth.</w:t>
      </w:r>
    </w:p>
    <w:p w14:paraId="68F74F9A" w14:textId="77777777" w:rsidR="00E6317A" w:rsidRPr="00FE7188" w:rsidRDefault="00E6317A" w:rsidP="00441623">
      <w:pPr>
        <w:rPr>
          <w:rFonts w:ascii="Courier New" w:hAnsi="Courier New" w:cs="Courier New"/>
        </w:rPr>
      </w:pPr>
    </w:p>
    <w:p w14:paraId="72B5BCE1" w14:textId="6A404CC3" w:rsidR="00E6317A" w:rsidRPr="00FE7188" w:rsidRDefault="00E6317A" w:rsidP="00441623">
      <w:pPr>
        <w:rPr>
          <w:rFonts w:ascii="Courier New" w:hAnsi="Courier New" w:cs="Courier New"/>
        </w:rPr>
      </w:pPr>
      <w:r w:rsidRPr="00FE7188">
        <w:rPr>
          <w:rFonts w:ascii="Courier New" w:hAnsi="Courier New" w:cs="Courier New"/>
        </w:rPr>
        <w:t>EVAN:</w:t>
      </w:r>
    </w:p>
    <w:p w14:paraId="411C0032" w14:textId="00CB2165" w:rsidR="00E6317A" w:rsidRPr="00FE7188" w:rsidRDefault="00E6317A" w:rsidP="00441623">
      <w:pPr>
        <w:rPr>
          <w:rFonts w:ascii="Courier New" w:hAnsi="Courier New" w:cs="Courier New"/>
        </w:rPr>
      </w:pPr>
      <w:r w:rsidRPr="00FE7188">
        <w:rPr>
          <w:rFonts w:ascii="Courier New" w:hAnsi="Courier New" w:cs="Courier New"/>
        </w:rPr>
        <w:t>Poetry. Yeah, I love poetry.</w:t>
      </w:r>
    </w:p>
    <w:p w14:paraId="6DF8E737" w14:textId="77777777" w:rsidR="00E6317A" w:rsidRPr="00FE7188" w:rsidRDefault="00E6317A" w:rsidP="00441623">
      <w:pPr>
        <w:rPr>
          <w:rFonts w:ascii="Courier New" w:hAnsi="Courier New" w:cs="Courier New"/>
        </w:rPr>
      </w:pPr>
    </w:p>
    <w:p w14:paraId="0BCCCF46" w14:textId="4F54A1D2" w:rsidR="00E6317A" w:rsidRPr="00FE7188" w:rsidRDefault="00E6317A" w:rsidP="00441623">
      <w:pPr>
        <w:rPr>
          <w:rFonts w:ascii="Courier New" w:hAnsi="Courier New" w:cs="Courier New"/>
        </w:rPr>
      </w:pPr>
      <w:r w:rsidRPr="00FE7188">
        <w:rPr>
          <w:rFonts w:ascii="Courier New" w:hAnsi="Courier New" w:cs="Courier New"/>
        </w:rPr>
        <w:t>BETH:</w:t>
      </w:r>
    </w:p>
    <w:p w14:paraId="4B387105" w14:textId="2301AAAA" w:rsidR="00E6317A" w:rsidRPr="00FE7188" w:rsidRDefault="00E6317A" w:rsidP="00441623">
      <w:pPr>
        <w:rPr>
          <w:rFonts w:ascii="Courier New" w:hAnsi="Courier New" w:cs="Courier New"/>
        </w:rPr>
      </w:pPr>
      <w:r w:rsidRPr="00FE7188">
        <w:rPr>
          <w:rFonts w:ascii="Courier New" w:hAnsi="Courier New" w:cs="Courier New"/>
        </w:rPr>
        <w:t>(Laying out plates.) I know. So wouldn’t it be nice to write it again.</w:t>
      </w:r>
    </w:p>
    <w:p w14:paraId="277A89B5" w14:textId="77777777" w:rsidR="00E6317A" w:rsidRPr="00FE7188" w:rsidRDefault="00E6317A" w:rsidP="00441623">
      <w:pPr>
        <w:rPr>
          <w:rFonts w:ascii="Courier New" w:hAnsi="Courier New" w:cs="Courier New"/>
        </w:rPr>
      </w:pPr>
    </w:p>
    <w:p w14:paraId="11FD014B" w14:textId="2C195EA2" w:rsidR="00E6317A" w:rsidRPr="00FE7188" w:rsidRDefault="00E6317A" w:rsidP="00441623">
      <w:pPr>
        <w:rPr>
          <w:rFonts w:ascii="Courier New" w:hAnsi="Courier New" w:cs="Courier New"/>
        </w:rPr>
      </w:pPr>
      <w:r w:rsidRPr="00FE7188">
        <w:rPr>
          <w:rFonts w:ascii="Courier New" w:hAnsi="Courier New" w:cs="Courier New"/>
        </w:rPr>
        <w:t>EVAN:</w:t>
      </w:r>
    </w:p>
    <w:p w14:paraId="3227634D" w14:textId="76FF829B" w:rsidR="00E6317A" w:rsidRPr="00FE7188" w:rsidRDefault="00E6317A" w:rsidP="00441623">
      <w:pPr>
        <w:rPr>
          <w:rFonts w:ascii="Courier New" w:hAnsi="Courier New" w:cs="Courier New"/>
        </w:rPr>
      </w:pPr>
      <w:r w:rsidRPr="00FE7188">
        <w:rPr>
          <w:rFonts w:ascii="Courier New" w:hAnsi="Courier New" w:cs="Courier New"/>
        </w:rPr>
        <w:t>Yeah, maybe. I could try writing again.</w:t>
      </w:r>
    </w:p>
    <w:p w14:paraId="645048A3" w14:textId="77777777" w:rsidR="00E6317A" w:rsidRPr="00FE7188" w:rsidRDefault="00E6317A" w:rsidP="00441623">
      <w:pPr>
        <w:rPr>
          <w:rFonts w:ascii="Courier New" w:hAnsi="Courier New" w:cs="Courier New"/>
        </w:rPr>
      </w:pPr>
    </w:p>
    <w:p w14:paraId="43427C01" w14:textId="4547FBAB" w:rsidR="00E6317A" w:rsidRPr="00FE7188" w:rsidRDefault="00E6317A" w:rsidP="00441623">
      <w:pPr>
        <w:rPr>
          <w:rFonts w:ascii="Courier New" w:hAnsi="Courier New" w:cs="Courier New"/>
        </w:rPr>
      </w:pPr>
      <w:r w:rsidRPr="00FE7188">
        <w:rPr>
          <w:rFonts w:ascii="Courier New" w:hAnsi="Courier New" w:cs="Courier New"/>
        </w:rPr>
        <w:t>BETH:</w:t>
      </w:r>
    </w:p>
    <w:p w14:paraId="689C0A67" w14:textId="7A7693BF" w:rsidR="00E6317A" w:rsidRPr="00FE7188" w:rsidRDefault="00E6317A" w:rsidP="00441623">
      <w:pPr>
        <w:rPr>
          <w:rFonts w:ascii="Courier New" w:hAnsi="Courier New" w:cs="Courier New"/>
        </w:rPr>
      </w:pPr>
      <w:r w:rsidRPr="00FE7188">
        <w:rPr>
          <w:rFonts w:ascii="Courier New" w:hAnsi="Courier New" w:cs="Courier New"/>
        </w:rPr>
        <w:t>Should we open a bottle of wine?</w:t>
      </w:r>
    </w:p>
    <w:p w14:paraId="758E9853" w14:textId="77777777" w:rsidR="00E6317A" w:rsidRPr="00FE7188" w:rsidRDefault="00E6317A" w:rsidP="00441623">
      <w:pPr>
        <w:rPr>
          <w:rFonts w:ascii="Courier New" w:hAnsi="Courier New" w:cs="Courier New"/>
        </w:rPr>
      </w:pPr>
    </w:p>
    <w:p w14:paraId="320F004C" w14:textId="6A0F557C" w:rsidR="00E6317A" w:rsidRPr="00FE7188" w:rsidRDefault="00E6317A" w:rsidP="00441623">
      <w:pPr>
        <w:rPr>
          <w:rFonts w:ascii="Courier New" w:hAnsi="Courier New" w:cs="Courier New"/>
        </w:rPr>
      </w:pPr>
      <w:r w:rsidRPr="00FE7188">
        <w:rPr>
          <w:rFonts w:ascii="Courier New" w:hAnsi="Courier New" w:cs="Courier New"/>
        </w:rPr>
        <w:t>OLIVIA:</w:t>
      </w:r>
    </w:p>
    <w:p w14:paraId="048B2B78" w14:textId="17598689" w:rsidR="00E6317A" w:rsidRPr="00FE7188" w:rsidRDefault="004E2724" w:rsidP="00441623">
      <w:pPr>
        <w:rPr>
          <w:rFonts w:ascii="Courier New" w:hAnsi="Courier New" w:cs="Courier New"/>
        </w:rPr>
      </w:pPr>
      <w:r w:rsidRPr="00FE7188">
        <w:rPr>
          <w:rFonts w:ascii="Courier New" w:hAnsi="Courier New" w:cs="Courier New"/>
        </w:rPr>
        <w:t>Oh, boy. She’s trying to get you drunk. What are you going to do about that?</w:t>
      </w:r>
    </w:p>
    <w:p w14:paraId="631AD490" w14:textId="77777777" w:rsidR="004E2724" w:rsidRPr="00FE7188" w:rsidRDefault="004E2724" w:rsidP="00441623">
      <w:pPr>
        <w:rPr>
          <w:rFonts w:ascii="Courier New" w:hAnsi="Courier New" w:cs="Courier New"/>
        </w:rPr>
      </w:pPr>
    </w:p>
    <w:p w14:paraId="608AF0A9" w14:textId="17552584" w:rsidR="004E2724" w:rsidRPr="00FE7188" w:rsidRDefault="004E2724" w:rsidP="00441623">
      <w:pPr>
        <w:rPr>
          <w:rFonts w:ascii="Courier New" w:hAnsi="Courier New" w:cs="Courier New"/>
        </w:rPr>
      </w:pPr>
      <w:r w:rsidRPr="00FE7188">
        <w:rPr>
          <w:rFonts w:ascii="Courier New" w:hAnsi="Courier New" w:cs="Courier New"/>
        </w:rPr>
        <w:t>EVAN:</w:t>
      </w:r>
    </w:p>
    <w:p w14:paraId="4D3F7AC1" w14:textId="6E8D9853" w:rsidR="004E2724" w:rsidRPr="00FE7188" w:rsidRDefault="004E2724" w:rsidP="00441623">
      <w:pPr>
        <w:rPr>
          <w:rFonts w:ascii="Courier New" w:hAnsi="Courier New" w:cs="Courier New"/>
        </w:rPr>
      </w:pPr>
      <w:r w:rsidRPr="00FE7188">
        <w:rPr>
          <w:rFonts w:ascii="Courier New" w:hAnsi="Courier New" w:cs="Courier New"/>
        </w:rPr>
        <w:t>Um, yeah, I’ve got a bottle of red. But you know, my stomach wasn’t feeling well.</w:t>
      </w:r>
    </w:p>
    <w:p w14:paraId="26679360" w14:textId="77777777" w:rsidR="004E2724" w:rsidRPr="00FE7188" w:rsidRDefault="004E2724" w:rsidP="00441623">
      <w:pPr>
        <w:rPr>
          <w:rFonts w:ascii="Courier New" w:hAnsi="Courier New" w:cs="Courier New"/>
        </w:rPr>
      </w:pPr>
    </w:p>
    <w:p w14:paraId="491988CF" w14:textId="35638719" w:rsidR="004E2724" w:rsidRPr="00FE7188" w:rsidRDefault="004E2724" w:rsidP="00441623">
      <w:pPr>
        <w:rPr>
          <w:rFonts w:ascii="Courier New" w:hAnsi="Courier New" w:cs="Courier New"/>
        </w:rPr>
      </w:pPr>
      <w:r w:rsidRPr="00FE7188">
        <w:rPr>
          <w:rFonts w:ascii="Courier New" w:hAnsi="Courier New" w:cs="Courier New"/>
        </w:rPr>
        <w:t>BETH:</w:t>
      </w:r>
    </w:p>
    <w:p w14:paraId="73A25353" w14:textId="10E97AA0" w:rsidR="004E2724" w:rsidRPr="00FE7188" w:rsidRDefault="004E2724" w:rsidP="00441623">
      <w:pPr>
        <w:rPr>
          <w:rFonts w:ascii="Courier New" w:hAnsi="Courier New" w:cs="Courier New"/>
        </w:rPr>
      </w:pPr>
      <w:r w:rsidRPr="00FE7188">
        <w:rPr>
          <w:rFonts w:ascii="Courier New" w:hAnsi="Courier New" w:cs="Courier New"/>
        </w:rPr>
        <w:t>Oh, you’re right. I could get some tea for you. I like ginger tea, when my stomach’s upset.</w:t>
      </w:r>
    </w:p>
    <w:p w14:paraId="4BA1954D" w14:textId="77777777" w:rsidR="004E2724" w:rsidRPr="00FE7188" w:rsidRDefault="004E2724" w:rsidP="00441623">
      <w:pPr>
        <w:rPr>
          <w:rFonts w:ascii="Courier New" w:hAnsi="Courier New" w:cs="Courier New"/>
        </w:rPr>
      </w:pPr>
    </w:p>
    <w:p w14:paraId="681202D2" w14:textId="1164B817" w:rsidR="004E2724" w:rsidRPr="00FE7188" w:rsidRDefault="004E2724" w:rsidP="00441623">
      <w:pPr>
        <w:rPr>
          <w:rFonts w:ascii="Courier New" w:hAnsi="Courier New" w:cs="Courier New"/>
        </w:rPr>
      </w:pPr>
      <w:r w:rsidRPr="00FE7188">
        <w:rPr>
          <w:rFonts w:ascii="Courier New" w:hAnsi="Courier New" w:cs="Courier New"/>
        </w:rPr>
        <w:t>EVAN:</w:t>
      </w:r>
    </w:p>
    <w:p w14:paraId="1603230F" w14:textId="7C3F7333" w:rsidR="004E2724" w:rsidRPr="00FE7188" w:rsidRDefault="004E2724" w:rsidP="00441623">
      <w:pPr>
        <w:rPr>
          <w:rFonts w:ascii="Courier New" w:hAnsi="Courier New" w:cs="Courier New"/>
        </w:rPr>
      </w:pPr>
      <w:r w:rsidRPr="00FE7188">
        <w:rPr>
          <w:rFonts w:ascii="Courier New" w:hAnsi="Courier New" w:cs="Courier New"/>
        </w:rPr>
        <w:t>Oh, no. No, that’s okay. It’s getting better.</w:t>
      </w:r>
    </w:p>
    <w:p w14:paraId="6334D0E9" w14:textId="77777777" w:rsidR="004E2724" w:rsidRPr="00FE7188" w:rsidRDefault="004E2724" w:rsidP="00441623">
      <w:pPr>
        <w:rPr>
          <w:rFonts w:ascii="Courier New" w:hAnsi="Courier New" w:cs="Courier New"/>
        </w:rPr>
      </w:pPr>
    </w:p>
    <w:p w14:paraId="293375B2" w14:textId="77D73527" w:rsidR="004E2724" w:rsidRPr="00FE7188" w:rsidRDefault="004E2724" w:rsidP="00441623">
      <w:pPr>
        <w:rPr>
          <w:rFonts w:ascii="Courier New" w:hAnsi="Courier New" w:cs="Courier New"/>
        </w:rPr>
      </w:pPr>
      <w:r w:rsidRPr="00FE7188">
        <w:rPr>
          <w:rFonts w:ascii="Courier New" w:hAnsi="Courier New" w:cs="Courier New"/>
        </w:rPr>
        <w:t>BETH:</w:t>
      </w:r>
    </w:p>
    <w:p w14:paraId="36370568" w14:textId="1E9C59D9" w:rsidR="004E2724" w:rsidRPr="00FE7188" w:rsidRDefault="004E2724" w:rsidP="00441623">
      <w:pPr>
        <w:rPr>
          <w:rFonts w:ascii="Courier New" w:hAnsi="Courier New" w:cs="Courier New"/>
        </w:rPr>
      </w:pPr>
      <w:r w:rsidRPr="00FE7188">
        <w:rPr>
          <w:rFonts w:ascii="Courier New" w:hAnsi="Courier New" w:cs="Courier New"/>
        </w:rPr>
        <w:t>That’s rough. Getting</w:t>
      </w:r>
      <w:r w:rsidR="00120A64">
        <w:rPr>
          <w:rFonts w:ascii="Courier New" w:hAnsi="Courier New" w:cs="Courier New"/>
        </w:rPr>
        <w:t xml:space="preserve"> sick on your first days back at</w:t>
      </w:r>
      <w:r w:rsidRPr="00FE7188">
        <w:rPr>
          <w:rFonts w:ascii="Courier New" w:hAnsi="Courier New" w:cs="Courier New"/>
        </w:rPr>
        <w:t xml:space="preserve"> work.</w:t>
      </w:r>
    </w:p>
    <w:p w14:paraId="5595BBF1" w14:textId="77777777" w:rsidR="004E2724" w:rsidRPr="00FE7188" w:rsidRDefault="004E2724" w:rsidP="00441623">
      <w:pPr>
        <w:rPr>
          <w:rFonts w:ascii="Courier New" w:hAnsi="Courier New" w:cs="Courier New"/>
        </w:rPr>
      </w:pPr>
    </w:p>
    <w:p w14:paraId="4E117532" w14:textId="37B9227B" w:rsidR="004E2724" w:rsidRPr="00FE7188" w:rsidRDefault="004E2724" w:rsidP="00441623">
      <w:pPr>
        <w:rPr>
          <w:rFonts w:ascii="Courier New" w:hAnsi="Courier New" w:cs="Courier New"/>
        </w:rPr>
      </w:pPr>
      <w:r w:rsidRPr="00FE7188">
        <w:rPr>
          <w:rFonts w:ascii="Courier New" w:hAnsi="Courier New" w:cs="Courier New"/>
        </w:rPr>
        <w:t>EVAN:</w:t>
      </w:r>
    </w:p>
    <w:p w14:paraId="0CD67EBE" w14:textId="2B53A34F" w:rsidR="00C76070" w:rsidRPr="00FE7188" w:rsidRDefault="00C76070" w:rsidP="00441623">
      <w:pPr>
        <w:rPr>
          <w:rFonts w:ascii="Courier New" w:hAnsi="Courier New" w:cs="Courier New"/>
        </w:rPr>
      </w:pPr>
      <w:r w:rsidRPr="00FE7188">
        <w:rPr>
          <w:rFonts w:ascii="Courier New" w:hAnsi="Courier New" w:cs="Courier New"/>
        </w:rPr>
        <w:t>It’s all right. (He sits down and plays around with the food.)</w:t>
      </w:r>
    </w:p>
    <w:p w14:paraId="78DF5883" w14:textId="77777777" w:rsidR="00C76070" w:rsidRPr="00FE7188" w:rsidRDefault="00C76070" w:rsidP="00441623">
      <w:pPr>
        <w:rPr>
          <w:rFonts w:ascii="Courier New" w:hAnsi="Courier New" w:cs="Courier New"/>
        </w:rPr>
      </w:pPr>
    </w:p>
    <w:p w14:paraId="42ACE225" w14:textId="44AF7219" w:rsidR="00C76070" w:rsidRPr="00FE7188" w:rsidRDefault="00C76070" w:rsidP="00441623">
      <w:pPr>
        <w:rPr>
          <w:rFonts w:ascii="Courier New" w:hAnsi="Courier New" w:cs="Courier New"/>
        </w:rPr>
      </w:pPr>
      <w:r w:rsidRPr="00FE7188">
        <w:rPr>
          <w:rFonts w:ascii="Courier New" w:hAnsi="Courier New" w:cs="Courier New"/>
        </w:rPr>
        <w:t>BETH:</w:t>
      </w:r>
    </w:p>
    <w:p w14:paraId="7D6C741D" w14:textId="76CAF6A1" w:rsidR="00C76070" w:rsidRPr="00FE7188" w:rsidRDefault="00C76070" w:rsidP="00441623">
      <w:pPr>
        <w:rPr>
          <w:rFonts w:ascii="Courier New" w:hAnsi="Courier New" w:cs="Courier New"/>
        </w:rPr>
      </w:pPr>
      <w:r w:rsidRPr="00FE7188">
        <w:rPr>
          <w:rFonts w:ascii="Courier New" w:hAnsi="Courier New" w:cs="Courier New"/>
        </w:rPr>
        <w:t>Are you okay…? (She takes his hand.)</w:t>
      </w:r>
    </w:p>
    <w:p w14:paraId="52FE09CE" w14:textId="77777777" w:rsidR="00C76070" w:rsidRPr="00FE7188" w:rsidRDefault="00C76070" w:rsidP="00441623">
      <w:pPr>
        <w:rPr>
          <w:rFonts w:ascii="Courier New" w:hAnsi="Courier New" w:cs="Courier New"/>
        </w:rPr>
      </w:pPr>
    </w:p>
    <w:p w14:paraId="636473AD" w14:textId="39E4E4EB" w:rsidR="00C76070" w:rsidRPr="00FE7188" w:rsidRDefault="00C76070" w:rsidP="00441623">
      <w:pPr>
        <w:rPr>
          <w:rFonts w:ascii="Courier New" w:hAnsi="Courier New" w:cs="Courier New"/>
        </w:rPr>
      </w:pPr>
      <w:r w:rsidRPr="00FE7188">
        <w:rPr>
          <w:rFonts w:ascii="Courier New" w:hAnsi="Courier New" w:cs="Courier New"/>
        </w:rPr>
        <w:t>(Evan looks at her with a pained expression.)</w:t>
      </w:r>
    </w:p>
    <w:p w14:paraId="1FB690FC" w14:textId="77777777" w:rsidR="00C76070" w:rsidRPr="00FE7188" w:rsidRDefault="00C76070" w:rsidP="00441623">
      <w:pPr>
        <w:rPr>
          <w:rFonts w:ascii="Courier New" w:hAnsi="Courier New" w:cs="Courier New"/>
        </w:rPr>
      </w:pPr>
    </w:p>
    <w:p w14:paraId="1D2EEF41" w14:textId="2904CF9F" w:rsidR="00C76070" w:rsidRPr="00FE7188" w:rsidRDefault="00C76070" w:rsidP="00441623">
      <w:pPr>
        <w:rPr>
          <w:rFonts w:ascii="Courier New" w:hAnsi="Courier New" w:cs="Courier New"/>
        </w:rPr>
      </w:pPr>
      <w:r w:rsidRPr="00FE7188">
        <w:rPr>
          <w:rFonts w:ascii="Courier New" w:hAnsi="Courier New" w:cs="Courier New"/>
        </w:rPr>
        <w:t>BETH:</w:t>
      </w:r>
    </w:p>
    <w:p w14:paraId="2C9D48F6" w14:textId="5BCFE3DE" w:rsidR="00C76070" w:rsidRPr="00FE7188" w:rsidRDefault="00C76070" w:rsidP="00441623">
      <w:pPr>
        <w:rPr>
          <w:rFonts w:ascii="Courier New" w:hAnsi="Courier New" w:cs="Courier New"/>
        </w:rPr>
      </w:pPr>
      <w:r w:rsidRPr="00FE7188">
        <w:rPr>
          <w:rFonts w:ascii="Courier New" w:hAnsi="Courier New" w:cs="Courier New"/>
        </w:rPr>
        <w:t>If you don’t feel like eating right now, that’s okay.</w:t>
      </w:r>
    </w:p>
    <w:p w14:paraId="03F30AC4" w14:textId="77777777" w:rsidR="00C76070" w:rsidRPr="00FE7188" w:rsidRDefault="00C76070" w:rsidP="00441623">
      <w:pPr>
        <w:rPr>
          <w:rFonts w:ascii="Courier New" w:hAnsi="Courier New" w:cs="Courier New"/>
        </w:rPr>
      </w:pPr>
    </w:p>
    <w:p w14:paraId="3741BE05" w14:textId="217D0408" w:rsidR="00C76070" w:rsidRPr="00FE7188" w:rsidRDefault="00C76070" w:rsidP="00441623">
      <w:pPr>
        <w:rPr>
          <w:rFonts w:ascii="Courier New" w:hAnsi="Courier New" w:cs="Courier New"/>
        </w:rPr>
      </w:pPr>
      <w:r w:rsidRPr="00FE7188">
        <w:rPr>
          <w:rFonts w:ascii="Courier New" w:hAnsi="Courier New" w:cs="Courier New"/>
        </w:rPr>
        <w:t>EVAN:</w:t>
      </w:r>
    </w:p>
    <w:p w14:paraId="70239E4E" w14:textId="3BD89CDF" w:rsidR="00C76070" w:rsidRPr="00FE7188" w:rsidRDefault="00C76070" w:rsidP="00441623">
      <w:pPr>
        <w:rPr>
          <w:rFonts w:ascii="Courier New" w:hAnsi="Courier New" w:cs="Courier New"/>
        </w:rPr>
      </w:pPr>
      <w:r w:rsidRPr="00FE7188">
        <w:rPr>
          <w:rFonts w:ascii="Courier New" w:hAnsi="Courier New" w:cs="Courier New"/>
        </w:rPr>
        <w:t>Oh, no. I’m fine. This looks great. (He takes a big bite.)</w:t>
      </w:r>
    </w:p>
    <w:p w14:paraId="6C956F38" w14:textId="77777777" w:rsidR="00C76070" w:rsidRPr="00FE7188" w:rsidRDefault="00C76070" w:rsidP="00441623">
      <w:pPr>
        <w:rPr>
          <w:rFonts w:ascii="Courier New" w:hAnsi="Courier New" w:cs="Courier New"/>
        </w:rPr>
      </w:pPr>
    </w:p>
    <w:p w14:paraId="0006F5A6" w14:textId="0159130C" w:rsidR="00C76070" w:rsidRPr="00FE7188" w:rsidRDefault="00C76070" w:rsidP="00441623">
      <w:pPr>
        <w:rPr>
          <w:rFonts w:ascii="Courier New" w:hAnsi="Courier New" w:cs="Courier New"/>
        </w:rPr>
      </w:pPr>
      <w:r w:rsidRPr="00FE7188">
        <w:rPr>
          <w:rFonts w:ascii="Courier New" w:hAnsi="Courier New" w:cs="Courier New"/>
        </w:rPr>
        <w:t>OLIVIA:</w:t>
      </w:r>
    </w:p>
    <w:p w14:paraId="260AA498" w14:textId="2DCAD8ED" w:rsidR="00C76070" w:rsidRPr="00FE7188" w:rsidRDefault="00C76070" w:rsidP="00441623">
      <w:pPr>
        <w:rPr>
          <w:rFonts w:ascii="Courier New" w:hAnsi="Courier New" w:cs="Courier New"/>
        </w:rPr>
      </w:pPr>
      <w:r w:rsidRPr="00FE7188">
        <w:rPr>
          <w:rFonts w:ascii="Courier New" w:hAnsi="Courier New" w:cs="Courier New"/>
        </w:rPr>
        <w:t>Oh, come on, baby. Just tell her you want to go to bed.</w:t>
      </w:r>
      <w:r w:rsidR="001E52D3" w:rsidRPr="00FE7188">
        <w:rPr>
          <w:rFonts w:ascii="Courier New" w:hAnsi="Courier New" w:cs="Courier New"/>
        </w:rPr>
        <w:t xml:space="preserve"> (Starts playing with him.)</w:t>
      </w:r>
    </w:p>
    <w:p w14:paraId="513C5A79" w14:textId="77777777" w:rsidR="00C76070" w:rsidRPr="00FE7188" w:rsidRDefault="00C76070" w:rsidP="00441623">
      <w:pPr>
        <w:rPr>
          <w:rFonts w:ascii="Courier New" w:hAnsi="Courier New" w:cs="Courier New"/>
        </w:rPr>
      </w:pPr>
    </w:p>
    <w:p w14:paraId="489C8889" w14:textId="01BB9BE0" w:rsidR="00C76070" w:rsidRPr="00FE7188" w:rsidRDefault="00C76070" w:rsidP="00441623">
      <w:pPr>
        <w:rPr>
          <w:rFonts w:ascii="Courier New" w:hAnsi="Courier New" w:cs="Courier New"/>
        </w:rPr>
      </w:pPr>
      <w:r w:rsidRPr="00FE7188">
        <w:rPr>
          <w:rFonts w:ascii="Courier New" w:hAnsi="Courier New" w:cs="Courier New"/>
        </w:rPr>
        <w:t>BETH:</w:t>
      </w:r>
    </w:p>
    <w:p w14:paraId="3CA42F69" w14:textId="61319EEA" w:rsidR="00C76070" w:rsidRPr="00FE7188" w:rsidRDefault="00654485" w:rsidP="00441623">
      <w:pPr>
        <w:rPr>
          <w:rFonts w:ascii="Courier New" w:hAnsi="Courier New" w:cs="Courier New"/>
        </w:rPr>
      </w:pPr>
      <w:r w:rsidRPr="00FE7188">
        <w:rPr>
          <w:rFonts w:ascii="Courier New" w:hAnsi="Courier New" w:cs="Courier New"/>
        </w:rPr>
        <w:t xml:space="preserve">So I see </w:t>
      </w:r>
      <w:r w:rsidR="00120A64">
        <w:rPr>
          <w:rFonts w:ascii="Courier New" w:hAnsi="Courier New" w:cs="Courier New"/>
        </w:rPr>
        <w:t>you gardened without me. That’s…</w:t>
      </w:r>
      <w:r w:rsidRPr="00FE7188">
        <w:rPr>
          <w:rFonts w:ascii="Courier New" w:hAnsi="Courier New" w:cs="Courier New"/>
        </w:rPr>
        <w:t>quite ambitious of you.</w:t>
      </w:r>
    </w:p>
    <w:p w14:paraId="09825B9B" w14:textId="77777777" w:rsidR="00654485" w:rsidRPr="00FE7188" w:rsidRDefault="00654485" w:rsidP="00441623">
      <w:pPr>
        <w:rPr>
          <w:rFonts w:ascii="Courier New" w:hAnsi="Courier New" w:cs="Courier New"/>
        </w:rPr>
      </w:pPr>
    </w:p>
    <w:p w14:paraId="6752ECA7" w14:textId="07510CAC" w:rsidR="00654485" w:rsidRPr="00FE7188" w:rsidRDefault="00654485" w:rsidP="00441623">
      <w:pPr>
        <w:rPr>
          <w:rFonts w:ascii="Courier New" w:hAnsi="Courier New" w:cs="Courier New"/>
        </w:rPr>
      </w:pPr>
      <w:r w:rsidRPr="00FE7188">
        <w:rPr>
          <w:rFonts w:ascii="Courier New" w:hAnsi="Courier New" w:cs="Courier New"/>
        </w:rPr>
        <w:t>EVAN:</w:t>
      </w:r>
    </w:p>
    <w:p w14:paraId="734DB621" w14:textId="1029362D" w:rsidR="00654485" w:rsidRPr="00FE7188" w:rsidRDefault="00654485" w:rsidP="00441623">
      <w:pPr>
        <w:rPr>
          <w:rFonts w:ascii="Courier New" w:hAnsi="Courier New" w:cs="Courier New"/>
        </w:rPr>
      </w:pPr>
      <w:r w:rsidRPr="00FE7188">
        <w:rPr>
          <w:rFonts w:ascii="Courier New" w:hAnsi="Courier New" w:cs="Courier New"/>
        </w:rPr>
        <w:t xml:space="preserve">Yeah. </w:t>
      </w:r>
      <w:r w:rsidR="00F00394" w:rsidRPr="00FE7188">
        <w:rPr>
          <w:rFonts w:ascii="Courier New" w:hAnsi="Courier New" w:cs="Courier New"/>
        </w:rPr>
        <w:t>Uh huh.</w:t>
      </w:r>
    </w:p>
    <w:p w14:paraId="04AA1ABF" w14:textId="77777777" w:rsidR="001E52D3" w:rsidRPr="00FE7188" w:rsidRDefault="001E52D3" w:rsidP="00441623">
      <w:pPr>
        <w:rPr>
          <w:rFonts w:ascii="Courier New" w:hAnsi="Courier New" w:cs="Courier New"/>
        </w:rPr>
      </w:pPr>
    </w:p>
    <w:p w14:paraId="40EC1AA5" w14:textId="3BAB4A84" w:rsidR="001E52D3" w:rsidRPr="00FE7188" w:rsidRDefault="001E52D3" w:rsidP="00441623">
      <w:pPr>
        <w:rPr>
          <w:rFonts w:ascii="Courier New" w:hAnsi="Courier New" w:cs="Courier New"/>
        </w:rPr>
      </w:pPr>
      <w:r w:rsidRPr="00FE7188">
        <w:rPr>
          <w:rFonts w:ascii="Courier New" w:hAnsi="Courier New" w:cs="Courier New"/>
        </w:rPr>
        <w:t>BETH:</w:t>
      </w:r>
    </w:p>
    <w:p w14:paraId="3CC70F86" w14:textId="0CD0DCF4" w:rsidR="001E52D3" w:rsidRPr="00FE7188" w:rsidRDefault="001E52D3" w:rsidP="00441623">
      <w:pPr>
        <w:rPr>
          <w:rFonts w:ascii="Courier New" w:hAnsi="Courier New" w:cs="Courier New"/>
        </w:rPr>
      </w:pPr>
      <w:r w:rsidRPr="00FE7188">
        <w:rPr>
          <w:rFonts w:ascii="Courier New" w:hAnsi="Courier New" w:cs="Courier New"/>
        </w:rPr>
        <w:t xml:space="preserve">Hey. Do you want to finish watching that movie tonight? </w:t>
      </w:r>
    </w:p>
    <w:p w14:paraId="532D52DD" w14:textId="77777777" w:rsidR="001E52D3" w:rsidRPr="00FE7188" w:rsidRDefault="001E52D3" w:rsidP="00441623">
      <w:pPr>
        <w:rPr>
          <w:rFonts w:ascii="Courier New" w:hAnsi="Courier New" w:cs="Courier New"/>
        </w:rPr>
      </w:pPr>
    </w:p>
    <w:p w14:paraId="43B92900" w14:textId="4B022ED1" w:rsidR="001E52D3" w:rsidRPr="00FE7188" w:rsidRDefault="001E52D3" w:rsidP="00441623">
      <w:pPr>
        <w:rPr>
          <w:rFonts w:ascii="Courier New" w:hAnsi="Courier New" w:cs="Courier New"/>
        </w:rPr>
      </w:pPr>
      <w:r w:rsidRPr="00FE7188">
        <w:rPr>
          <w:rFonts w:ascii="Courier New" w:hAnsi="Courier New" w:cs="Courier New"/>
        </w:rPr>
        <w:t>OLIVIA:</w:t>
      </w:r>
    </w:p>
    <w:p w14:paraId="3166ACDC" w14:textId="6E16401B" w:rsidR="001E52D3" w:rsidRPr="00FE7188" w:rsidRDefault="00F00394" w:rsidP="00441623">
      <w:pPr>
        <w:rPr>
          <w:rFonts w:ascii="Courier New" w:hAnsi="Courier New" w:cs="Courier New"/>
        </w:rPr>
      </w:pPr>
      <w:r w:rsidRPr="00FE7188">
        <w:rPr>
          <w:rFonts w:ascii="Courier New" w:hAnsi="Courier New" w:cs="Courier New"/>
        </w:rPr>
        <w:t>(Pauses.) She can’t be serious. Tell her you want to go to bed.</w:t>
      </w:r>
    </w:p>
    <w:p w14:paraId="6ABE84BF" w14:textId="77777777" w:rsidR="00F00394" w:rsidRPr="00FE7188" w:rsidRDefault="00F00394" w:rsidP="00441623">
      <w:pPr>
        <w:rPr>
          <w:rFonts w:ascii="Courier New" w:hAnsi="Courier New" w:cs="Courier New"/>
        </w:rPr>
      </w:pPr>
    </w:p>
    <w:p w14:paraId="18422C69" w14:textId="6B4057F1" w:rsidR="00F00394" w:rsidRPr="00FE7188" w:rsidRDefault="00F00394" w:rsidP="00441623">
      <w:pPr>
        <w:rPr>
          <w:rFonts w:ascii="Courier New" w:hAnsi="Courier New" w:cs="Courier New"/>
        </w:rPr>
      </w:pPr>
      <w:r w:rsidRPr="00FE7188">
        <w:rPr>
          <w:rFonts w:ascii="Courier New" w:hAnsi="Courier New" w:cs="Courier New"/>
        </w:rPr>
        <w:t>EVAN:</w:t>
      </w:r>
    </w:p>
    <w:p w14:paraId="3DAE8565" w14:textId="08E5B97A" w:rsidR="00F00394" w:rsidRPr="00FE7188" w:rsidRDefault="00F00394" w:rsidP="00441623">
      <w:pPr>
        <w:rPr>
          <w:rFonts w:ascii="Courier New" w:hAnsi="Courier New" w:cs="Courier New"/>
        </w:rPr>
      </w:pPr>
      <w:r w:rsidRPr="00FE7188">
        <w:rPr>
          <w:rFonts w:ascii="Courier New" w:hAnsi="Courier New" w:cs="Courier New"/>
        </w:rPr>
        <w:t>I actually might turn in kind of early today.</w:t>
      </w:r>
    </w:p>
    <w:p w14:paraId="66A6475D" w14:textId="77777777" w:rsidR="00F00394" w:rsidRPr="00FE7188" w:rsidRDefault="00F00394" w:rsidP="00441623">
      <w:pPr>
        <w:rPr>
          <w:rFonts w:ascii="Courier New" w:hAnsi="Courier New" w:cs="Courier New"/>
        </w:rPr>
      </w:pPr>
    </w:p>
    <w:p w14:paraId="44B6ACE1" w14:textId="2AC19DDF" w:rsidR="00F00394" w:rsidRPr="00FE7188" w:rsidRDefault="00F00394" w:rsidP="00441623">
      <w:pPr>
        <w:rPr>
          <w:rFonts w:ascii="Courier New" w:hAnsi="Courier New" w:cs="Courier New"/>
        </w:rPr>
      </w:pPr>
      <w:r w:rsidRPr="00FE7188">
        <w:rPr>
          <w:rFonts w:ascii="Courier New" w:hAnsi="Courier New" w:cs="Courier New"/>
        </w:rPr>
        <w:t>BETH:</w:t>
      </w:r>
    </w:p>
    <w:p w14:paraId="70092AF3" w14:textId="7B5E1FC4" w:rsidR="00F00394" w:rsidRPr="00FE7188" w:rsidRDefault="00F00394" w:rsidP="00441623">
      <w:pPr>
        <w:rPr>
          <w:rFonts w:ascii="Courier New" w:hAnsi="Courier New" w:cs="Courier New"/>
        </w:rPr>
      </w:pPr>
      <w:r w:rsidRPr="00FE7188">
        <w:rPr>
          <w:rFonts w:ascii="Courier New" w:hAnsi="Courier New" w:cs="Courier New"/>
        </w:rPr>
        <w:t>Oh. Okay, then.</w:t>
      </w:r>
    </w:p>
    <w:p w14:paraId="60D23593" w14:textId="77777777" w:rsidR="00F00394" w:rsidRPr="00FE7188" w:rsidRDefault="00F00394" w:rsidP="00441623">
      <w:pPr>
        <w:rPr>
          <w:rFonts w:ascii="Courier New" w:hAnsi="Courier New" w:cs="Courier New"/>
        </w:rPr>
      </w:pPr>
    </w:p>
    <w:p w14:paraId="64F59A76" w14:textId="0176A208" w:rsidR="00F00394" w:rsidRPr="00FE7188" w:rsidRDefault="00F00394" w:rsidP="00441623">
      <w:pPr>
        <w:rPr>
          <w:rFonts w:ascii="Courier New" w:hAnsi="Courier New" w:cs="Courier New"/>
        </w:rPr>
      </w:pPr>
      <w:r w:rsidRPr="00FE7188">
        <w:rPr>
          <w:rFonts w:ascii="Courier New" w:hAnsi="Courier New" w:cs="Courier New"/>
        </w:rPr>
        <w:t>(They eat silently for a</w:t>
      </w:r>
      <w:r w:rsidR="00E80F03" w:rsidRPr="00FE7188">
        <w:rPr>
          <w:rFonts w:ascii="Courier New" w:hAnsi="Courier New" w:cs="Courier New"/>
        </w:rPr>
        <w:t xml:space="preserve"> </w:t>
      </w:r>
      <w:r w:rsidRPr="00FE7188">
        <w:rPr>
          <w:rFonts w:ascii="Courier New" w:hAnsi="Courier New" w:cs="Courier New"/>
        </w:rPr>
        <w:t>while. Olivia</w:t>
      </w:r>
      <w:r w:rsidR="00E80F03" w:rsidRPr="00FE7188">
        <w:rPr>
          <w:rFonts w:ascii="Courier New" w:hAnsi="Courier New" w:cs="Courier New"/>
        </w:rPr>
        <w:t xml:space="preserve"> watches them</w:t>
      </w:r>
      <w:r w:rsidR="00652F08" w:rsidRPr="00FE7188">
        <w:rPr>
          <w:rFonts w:ascii="Courier New" w:hAnsi="Courier New" w:cs="Courier New"/>
        </w:rPr>
        <w:t>, then wanders off to the bathroom to sing</w:t>
      </w:r>
      <w:r w:rsidR="00E80F03" w:rsidRPr="00FE7188">
        <w:rPr>
          <w:rFonts w:ascii="Courier New" w:hAnsi="Courier New" w:cs="Courier New"/>
        </w:rPr>
        <w:t>.)</w:t>
      </w:r>
    </w:p>
    <w:p w14:paraId="356001FD" w14:textId="77777777" w:rsidR="00E80F03" w:rsidRPr="00FE7188" w:rsidRDefault="00E80F03" w:rsidP="00441623">
      <w:pPr>
        <w:rPr>
          <w:rFonts w:ascii="Courier New" w:hAnsi="Courier New" w:cs="Courier New"/>
        </w:rPr>
      </w:pPr>
    </w:p>
    <w:p w14:paraId="3F390E04" w14:textId="25599AF6" w:rsidR="00E80F03" w:rsidRPr="00FE7188" w:rsidRDefault="00E80F03" w:rsidP="00441623">
      <w:pPr>
        <w:rPr>
          <w:rFonts w:ascii="Courier New" w:hAnsi="Courier New" w:cs="Courier New"/>
        </w:rPr>
      </w:pPr>
      <w:r w:rsidRPr="00FE7188">
        <w:rPr>
          <w:rFonts w:ascii="Courier New" w:hAnsi="Courier New" w:cs="Courier New"/>
        </w:rPr>
        <w:t>BETH:</w:t>
      </w:r>
    </w:p>
    <w:p w14:paraId="0ADB97C2" w14:textId="7933C48E" w:rsidR="00E80F03" w:rsidRPr="00FE7188" w:rsidRDefault="00E80F03" w:rsidP="00441623">
      <w:pPr>
        <w:rPr>
          <w:rFonts w:ascii="Courier New" w:hAnsi="Courier New" w:cs="Courier New"/>
        </w:rPr>
      </w:pPr>
      <w:r w:rsidRPr="00FE7188">
        <w:rPr>
          <w:rFonts w:ascii="Courier New" w:hAnsi="Courier New" w:cs="Courier New"/>
        </w:rPr>
        <w:t>I almost forgot! Detective Samuels said something about Timothy. The guy</w:t>
      </w:r>
      <w:r w:rsidR="00120A64">
        <w:rPr>
          <w:rFonts w:ascii="Courier New" w:hAnsi="Courier New" w:cs="Courier New"/>
        </w:rPr>
        <w:t xml:space="preserve"> sending those letters? I think…</w:t>
      </w:r>
      <w:r w:rsidRPr="00FE7188">
        <w:rPr>
          <w:rFonts w:ascii="Courier New" w:hAnsi="Courier New" w:cs="Courier New"/>
        </w:rPr>
        <w:t>I think he might actually be the same person as the guy downstairs.</w:t>
      </w:r>
    </w:p>
    <w:p w14:paraId="2691F36C" w14:textId="77777777" w:rsidR="00E80F03" w:rsidRPr="00FE7188" w:rsidRDefault="00E80F03" w:rsidP="00441623">
      <w:pPr>
        <w:rPr>
          <w:rFonts w:ascii="Courier New" w:hAnsi="Courier New" w:cs="Courier New"/>
        </w:rPr>
      </w:pPr>
    </w:p>
    <w:p w14:paraId="16FF9C76" w14:textId="21508ED9" w:rsidR="00E80F03" w:rsidRPr="00FE7188" w:rsidRDefault="00E80F03" w:rsidP="00441623">
      <w:pPr>
        <w:rPr>
          <w:rFonts w:ascii="Courier New" w:hAnsi="Courier New" w:cs="Courier New"/>
        </w:rPr>
      </w:pPr>
      <w:r w:rsidRPr="00FE7188">
        <w:rPr>
          <w:rFonts w:ascii="Courier New" w:hAnsi="Courier New" w:cs="Courier New"/>
        </w:rPr>
        <w:t>EVAN:</w:t>
      </w:r>
    </w:p>
    <w:p w14:paraId="67221370" w14:textId="03D72DAC" w:rsidR="00E80F03" w:rsidRPr="00FE7188" w:rsidRDefault="00E80F03" w:rsidP="00441623">
      <w:pPr>
        <w:rPr>
          <w:rFonts w:ascii="Courier New" w:hAnsi="Courier New" w:cs="Courier New"/>
        </w:rPr>
      </w:pPr>
      <w:r w:rsidRPr="00FE7188">
        <w:rPr>
          <w:rFonts w:ascii="Courier New" w:hAnsi="Courier New" w:cs="Courier New"/>
        </w:rPr>
        <w:t>(Not quite comprehending.</w:t>
      </w:r>
      <w:r w:rsidR="003C242B" w:rsidRPr="00FE7188">
        <w:rPr>
          <w:rFonts w:ascii="Courier New" w:hAnsi="Courier New" w:cs="Courier New"/>
        </w:rPr>
        <w:t xml:space="preserve"> More distracted by where Olivia has gone.</w:t>
      </w:r>
      <w:r w:rsidRPr="00FE7188">
        <w:rPr>
          <w:rFonts w:ascii="Courier New" w:hAnsi="Courier New" w:cs="Courier New"/>
        </w:rPr>
        <w:t xml:space="preserve">) </w:t>
      </w:r>
      <w:r w:rsidR="00652F08" w:rsidRPr="00FE7188">
        <w:rPr>
          <w:rFonts w:ascii="Courier New" w:hAnsi="Courier New" w:cs="Courier New"/>
        </w:rPr>
        <w:t>That’s crazy. How does that work?</w:t>
      </w:r>
    </w:p>
    <w:p w14:paraId="0D5E707A" w14:textId="77777777" w:rsidR="00652F08" w:rsidRPr="00FE7188" w:rsidRDefault="00652F08" w:rsidP="00441623">
      <w:pPr>
        <w:rPr>
          <w:rFonts w:ascii="Courier New" w:hAnsi="Courier New" w:cs="Courier New"/>
        </w:rPr>
      </w:pPr>
    </w:p>
    <w:p w14:paraId="565F2476" w14:textId="69EFC3D1" w:rsidR="00652F08" w:rsidRPr="00FE7188" w:rsidRDefault="00652F08" w:rsidP="00441623">
      <w:pPr>
        <w:rPr>
          <w:rFonts w:ascii="Courier New" w:hAnsi="Courier New" w:cs="Courier New"/>
        </w:rPr>
      </w:pPr>
      <w:r w:rsidRPr="00FE7188">
        <w:rPr>
          <w:rFonts w:ascii="Courier New" w:hAnsi="Courier New" w:cs="Courier New"/>
        </w:rPr>
        <w:t>BETH:</w:t>
      </w:r>
    </w:p>
    <w:p w14:paraId="1B06AB8B" w14:textId="12DD3AD5" w:rsidR="00652F08" w:rsidRPr="00FE7188" w:rsidRDefault="00652F08" w:rsidP="00441623">
      <w:pPr>
        <w:rPr>
          <w:rFonts w:ascii="Courier New" w:hAnsi="Courier New" w:cs="Courier New"/>
        </w:rPr>
      </w:pPr>
      <w:r w:rsidRPr="00FE7188">
        <w:rPr>
          <w:rFonts w:ascii="Courier New" w:hAnsi="Courier New" w:cs="Courier New"/>
        </w:rPr>
        <w:t xml:space="preserve">I don’t know. It </w:t>
      </w:r>
      <w:r w:rsidRPr="00FE7188">
        <w:rPr>
          <w:rFonts w:ascii="Courier New" w:hAnsi="Courier New" w:cs="Courier New"/>
          <w:i/>
          <w:iCs/>
        </w:rPr>
        <w:t>is</w:t>
      </w:r>
      <w:r w:rsidRPr="00FE7188">
        <w:rPr>
          <w:rFonts w:ascii="Courier New" w:hAnsi="Courier New" w:cs="Courier New"/>
        </w:rPr>
        <w:t xml:space="preserve"> pretty crazy, isn’t it? </w:t>
      </w:r>
      <w:r w:rsidR="003C242B" w:rsidRPr="00FE7188">
        <w:rPr>
          <w:rFonts w:ascii="Courier New" w:hAnsi="Courier New" w:cs="Courier New"/>
        </w:rPr>
        <w:t>It’s weird.</w:t>
      </w:r>
    </w:p>
    <w:p w14:paraId="70FFE11E" w14:textId="77777777" w:rsidR="003C242B" w:rsidRPr="00FE7188" w:rsidRDefault="003C242B" w:rsidP="00441623">
      <w:pPr>
        <w:rPr>
          <w:rFonts w:ascii="Courier New" w:hAnsi="Courier New" w:cs="Courier New"/>
        </w:rPr>
      </w:pPr>
    </w:p>
    <w:p w14:paraId="236C4099" w14:textId="24FF52F6" w:rsidR="003C242B" w:rsidRPr="00FE7188" w:rsidRDefault="00D5291E" w:rsidP="00441623">
      <w:pPr>
        <w:rPr>
          <w:rFonts w:ascii="Courier New" w:hAnsi="Courier New" w:cs="Courier New"/>
        </w:rPr>
      </w:pPr>
      <w:r w:rsidRPr="00FE7188">
        <w:rPr>
          <w:rFonts w:ascii="Courier New" w:hAnsi="Courier New" w:cs="Courier New"/>
        </w:rPr>
        <w:t>EVAN:</w:t>
      </w:r>
    </w:p>
    <w:p w14:paraId="16F736D5" w14:textId="74093926" w:rsidR="00D5291E" w:rsidRPr="00FE7188" w:rsidRDefault="00D5291E" w:rsidP="00441623">
      <w:pPr>
        <w:rPr>
          <w:rFonts w:ascii="Courier New" w:hAnsi="Courier New" w:cs="Courier New"/>
        </w:rPr>
      </w:pPr>
      <w:r w:rsidRPr="00FE7188">
        <w:rPr>
          <w:rFonts w:ascii="Courier New" w:hAnsi="Courier New" w:cs="Courier New"/>
        </w:rPr>
        <w:t xml:space="preserve">Yeah. Hey, I’ll be right back, okay? (He gets up and goes over to the bathroom.) </w:t>
      </w:r>
    </w:p>
    <w:p w14:paraId="3A694858" w14:textId="77777777" w:rsidR="00D5291E" w:rsidRPr="00FE7188" w:rsidRDefault="00D5291E" w:rsidP="00441623">
      <w:pPr>
        <w:rPr>
          <w:rFonts w:ascii="Courier New" w:hAnsi="Courier New" w:cs="Courier New"/>
        </w:rPr>
      </w:pPr>
    </w:p>
    <w:p w14:paraId="20E25733" w14:textId="4E18A084" w:rsidR="00D5291E" w:rsidRPr="00FE7188" w:rsidRDefault="00D5291E" w:rsidP="00441623">
      <w:pPr>
        <w:rPr>
          <w:rFonts w:ascii="Courier New" w:hAnsi="Courier New" w:cs="Courier New"/>
        </w:rPr>
      </w:pPr>
      <w:r w:rsidRPr="00FE7188">
        <w:rPr>
          <w:rFonts w:ascii="Courier New" w:hAnsi="Courier New" w:cs="Courier New"/>
        </w:rPr>
        <w:t>BETH:</w:t>
      </w:r>
    </w:p>
    <w:p w14:paraId="263804B0" w14:textId="7E031EA7" w:rsidR="00D5291E" w:rsidRPr="00FE7188" w:rsidRDefault="00D5291E" w:rsidP="00441623">
      <w:pPr>
        <w:rPr>
          <w:rFonts w:ascii="Courier New" w:hAnsi="Courier New" w:cs="Courier New"/>
        </w:rPr>
      </w:pPr>
      <w:r w:rsidRPr="00FE7188">
        <w:rPr>
          <w:rFonts w:ascii="Courier New" w:hAnsi="Courier New" w:cs="Courier New"/>
        </w:rPr>
        <w:t xml:space="preserve">Oh. I hope your stomach feels okay. (She eats some more and then checks her phone. She gets all the messages that Evan left her earlier. She </w:t>
      </w:r>
      <w:r w:rsidR="005F1C7D" w:rsidRPr="00FE7188">
        <w:rPr>
          <w:rFonts w:ascii="Courier New" w:hAnsi="Courier New" w:cs="Courier New"/>
        </w:rPr>
        <w:t>looks back at the bathroom in concern.)</w:t>
      </w:r>
    </w:p>
    <w:p w14:paraId="18CFFBFF" w14:textId="77777777" w:rsidR="005F1C7D" w:rsidRPr="00FE7188" w:rsidRDefault="005F1C7D" w:rsidP="00441623">
      <w:pPr>
        <w:rPr>
          <w:rFonts w:ascii="Courier New" w:hAnsi="Courier New" w:cs="Courier New"/>
        </w:rPr>
      </w:pPr>
    </w:p>
    <w:p w14:paraId="58BBF5A3" w14:textId="3AD1902C" w:rsidR="005F1C7D" w:rsidRPr="00FE7188" w:rsidRDefault="005F1C7D" w:rsidP="00441623">
      <w:pPr>
        <w:rPr>
          <w:rFonts w:ascii="Courier New" w:hAnsi="Courier New" w:cs="Courier New"/>
        </w:rPr>
      </w:pPr>
      <w:r w:rsidRPr="00FE7188">
        <w:rPr>
          <w:rFonts w:ascii="Courier New" w:hAnsi="Courier New" w:cs="Courier New"/>
        </w:rPr>
        <w:t xml:space="preserve">EVAN: </w:t>
      </w:r>
    </w:p>
    <w:p w14:paraId="141D74B4" w14:textId="4AEACA39" w:rsidR="005F1C7D" w:rsidRPr="00FE7188" w:rsidRDefault="005F1C7D" w:rsidP="00441623">
      <w:pPr>
        <w:rPr>
          <w:rFonts w:ascii="Courier New" w:hAnsi="Courier New" w:cs="Courier New"/>
        </w:rPr>
      </w:pPr>
      <w:r w:rsidRPr="00FE7188">
        <w:rPr>
          <w:rFonts w:ascii="Courier New" w:hAnsi="Courier New" w:cs="Courier New"/>
        </w:rPr>
        <w:t>(From the bathroom.) I know. I know. I’m trying. Yeah, don’t worry. I’ll do it. I’ll get rid of her.</w:t>
      </w:r>
    </w:p>
    <w:p w14:paraId="37AB8A70" w14:textId="77777777" w:rsidR="005F1C7D" w:rsidRPr="00FE7188" w:rsidRDefault="005F1C7D" w:rsidP="00441623">
      <w:pPr>
        <w:rPr>
          <w:rFonts w:ascii="Courier New" w:hAnsi="Courier New" w:cs="Courier New"/>
        </w:rPr>
      </w:pPr>
    </w:p>
    <w:p w14:paraId="7BE0F58F" w14:textId="333101F5" w:rsidR="005F1C7D" w:rsidRPr="00FE7188" w:rsidRDefault="005F1C7D" w:rsidP="00441623">
      <w:pPr>
        <w:rPr>
          <w:rFonts w:ascii="Courier New" w:hAnsi="Courier New" w:cs="Courier New"/>
        </w:rPr>
      </w:pPr>
      <w:r w:rsidRPr="00FE7188">
        <w:rPr>
          <w:rFonts w:ascii="Courier New" w:hAnsi="Courier New" w:cs="Courier New"/>
        </w:rPr>
        <w:t>BETH:</w:t>
      </w:r>
    </w:p>
    <w:p w14:paraId="003959A7" w14:textId="74BA038D" w:rsidR="005F1C7D" w:rsidRPr="00FE7188" w:rsidRDefault="005F1C7D" w:rsidP="00441623">
      <w:pPr>
        <w:rPr>
          <w:rFonts w:ascii="Courier New" w:hAnsi="Courier New" w:cs="Courier New"/>
        </w:rPr>
      </w:pPr>
      <w:r w:rsidRPr="00FE7188">
        <w:rPr>
          <w:rFonts w:ascii="Courier New" w:hAnsi="Courier New" w:cs="Courier New"/>
        </w:rPr>
        <w:t>(Looks around in concern. Then hurries out of the apartment.)</w:t>
      </w:r>
    </w:p>
    <w:p w14:paraId="7A24E6DF" w14:textId="77777777" w:rsidR="005F1C7D" w:rsidRPr="00FE7188" w:rsidRDefault="005F1C7D" w:rsidP="00441623">
      <w:pPr>
        <w:rPr>
          <w:rFonts w:ascii="Courier New" w:hAnsi="Courier New" w:cs="Courier New"/>
        </w:rPr>
      </w:pPr>
    </w:p>
    <w:p w14:paraId="1F2732E2" w14:textId="1A43976C" w:rsidR="005F1C7D" w:rsidRPr="00FE7188" w:rsidRDefault="005F1C7D" w:rsidP="00441623">
      <w:pPr>
        <w:rPr>
          <w:rFonts w:ascii="Courier New" w:hAnsi="Courier New" w:cs="Courier New"/>
        </w:rPr>
      </w:pPr>
      <w:r w:rsidRPr="00FE7188">
        <w:rPr>
          <w:rFonts w:ascii="Courier New" w:hAnsi="Courier New" w:cs="Courier New"/>
        </w:rPr>
        <w:t>EVAN:</w:t>
      </w:r>
    </w:p>
    <w:p w14:paraId="3DD7C8EA" w14:textId="49C20DE6" w:rsidR="005F1C7D" w:rsidRPr="00FE7188" w:rsidRDefault="005F1C7D" w:rsidP="00441623">
      <w:pPr>
        <w:rPr>
          <w:rFonts w:ascii="Courier New" w:hAnsi="Courier New" w:cs="Courier New"/>
        </w:rPr>
      </w:pPr>
      <w:r w:rsidRPr="00FE7188">
        <w:rPr>
          <w:rFonts w:ascii="Courier New" w:hAnsi="Courier New" w:cs="Courier New"/>
        </w:rPr>
        <w:t xml:space="preserve">(Coming out of the bathroom holding Olivia’s hand.) Beth? </w:t>
      </w:r>
      <w:r w:rsidR="00120A64">
        <w:rPr>
          <w:rFonts w:ascii="Courier New" w:hAnsi="Courier New" w:cs="Courier New"/>
        </w:rPr>
        <w:t>I’m really not feeling too well…</w:t>
      </w:r>
      <w:r w:rsidRPr="00FE7188">
        <w:rPr>
          <w:rFonts w:ascii="Courier New" w:hAnsi="Courier New" w:cs="Courier New"/>
        </w:rPr>
        <w:t>Beth? (To Olivia.) Look. I did it.</w:t>
      </w:r>
    </w:p>
    <w:p w14:paraId="6C398650" w14:textId="77777777" w:rsidR="005F1C7D" w:rsidRPr="00FE7188" w:rsidRDefault="005F1C7D" w:rsidP="00441623">
      <w:pPr>
        <w:rPr>
          <w:rFonts w:ascii="Courier New" w:hAnsi="Courier New" w:cs="Courier New"/>
        </w:rPr>
      </w:pPr>
    </w:p>
    <w:p w14:paraId="0FC09045" w14:textId="56D39449" w:rsidR="005F1C7D" w:rsidRPr="00FE7188" w:rsidRDefault="005F1C7D" w:rsidP="00441623">
      <w:pPr>
        <w:rPr>
          <w:rFonts w:ascii="Courier New" w:hAnsi="Courier New" w:cs="Courier New"/>
        </w:rPr>
      </w:pPr>
      <w:r w:rsidRPr="00FE7188">
        <w:rPr>
          <w:rFonts w:ascii="Courier New" w:hAnsi="Courier New" w:cs="Courier New"/>
        </w:rPr>
        <w:t>OLIVIA:</w:t>
      </w:r>
    </w:p>
    <w:p w14:paraId="696B5CCA" w14:textId="6B855473" w:rsidR="005F1C7D" w:rsidRPr="00FE7188" w:rsidRDefault="005F1C7D" w:rsidP="00441623">
      <w:pPr>
        <w:rPr>
          <w:rFonts w:ascii="Courier New" w:hAnsi="Courier New" w:cs="Courier New"/>
        </w:rPr>
      </w:pPr>
      <w:r w:rsidRPr="00FE7188">
        <w:rPr>
          <w:rFonts w:ascii="Courier New" w:hAnsi="Courier New" w:cs="Courier New"/>
        </w:rPr>
        <w:t>(Smiles at him.) Hi, friend. Thank you so much for stopping by my page. I’m so glad you’re here.</w:t>
      </w:r>
    </w:p>
    <w:p w14:paraId="7929EBEC" w14:textId="2B8D7C21" w:rsidR="005F1C7D" w:rsidRPr="00FE7188" w:rsidRDefault="005F1C7D" w:rsidP="00441623">
      <w:pPr>
        <w:rPr>
          <w:rFonts w:ascii="Courier New" w:hAnsi="Courier New" w:cs="Courier New"/>
        </w:rPr>
      </w:pPr>
    </w:p>
    <w:p w14:paraId="6DDFB5CF" w14:textId="7738BBF6" w:rsidR="005F1C7D" w:rsidRPr="00FE7188" w:rsidRDefault="005F1C7D" w:rsidP="00441623">
      <w:pPr>
        <w:rPr>
          <w:rFonts w:ascii="Courier New" w:hAnsi="Courier New" w:cs="Courier New"/>
        </w:rPr>
      </w:pPr>
      <w:r w:rsidRPr="00FE7188">
        <w:rPr>
          <w:rFonts w:ascii="Courier New" w:hAnsi="Courier New" w:cs="Courier New"/>
        </w:rPr>
        <w:t>EVAN:</w:t>
      </w:r>
    </w:p>
    <w:p w14:paraId="3A4EAC67" w14:textId="60955E61" w:rsidR="005F1C7D" w:rsidRPr="00FE7188" w:rsidRDefault="00120A64" w:rsidP="00441623">
      <w:pPr>
        <w:rPr>
          <w:rFonts w:ascii="Courier New" w:hAnsi="Courier New" w:cs="Courier New"/>
        </w:rPr>
      </w:pPr>
      <w:r>
        <w:rPr>
          <w:rFonts w:ascii="Courier New" w:hAnsi="Courier New" w:cs="Courier New"/>
        </w:rPr>
        <w:t xml:space="preserve">No, Liv. It’s me. </w:t>
      </w:r>
      <w:r w:rsidR="005F1C7D" w:rsidRPr="00FE7188">
        <w:rPr>
          <w:rFonts w:ascii="Courier New" w:hAnsi="Courier New" w:cs="Courier New"/>
        </w:rPr>
        <w:t>You don’t have to pose with me.</w:t>
      </w:r>
    </w:p>
    <w:p w14:paraId="03C15B87" w14:textId="77777777" w:rsidR="005F1C7D" w:rsidRPr="00FE7188" w:rsidRDefault="005F1C7D" w:rsidP="00441623">
      <w:pPr>
        <w:rPr>
          <w:rFonts w:ascii="Courier New" w:hAnsi="Courier New" w:cs="Courier New"/>
        </w:rPr>
      </w:pPr>
    </w:p>
    <w:p w14:paraId="6FAFFCE7" w14:textId="2C58D80C" w:rsidR="005F1C7D" w:rsidRPr="00FE7188" w:rsidRDefault="005F1C7D" w:rsidP="00441623">
      <w:pPr>
        <w:rPr>
          <w:rFonts w:ascii="Courier New" w:hAnsi="Courier New" w:cs="Courier New"/>
        </w:rPr>
      </w:pPr>
      <w:r w:rsidRPr="00FE7188">
        <w:rPr>
          <w:rFonts w:ascii="Courier New" w:hAnsi="Courier New" w:cs="Courier New"/>
        </w:rPr>
        <w:t>OLIVIA:</w:t>
      </w:r>
    </w:p>
    <w:p w14:paraId="4D861823" w14:textId="4B2305A0" w:rsidR="005F1C7D" w:rsidRPr="00FE7188" w:rsidRDefault="00FC6DB0" w:rsidP="00441623">
      <w:pPr>
        <w:rPr>
          <w:rFonts w:ascii="Courier New" w:hAnsi="Courier New" w:cs="Courier New"/>
        </w:rPr>
      </w:pPr>
      <w:r w:rsidRPr="00FE7188">
        <w:rPr>
          <w:rFonts w:ascii="Courier New" w:hAnsi="Courier New" w:cs="Courier New"/>
        </w:rPr>
        <w:t>(Shakes her head and comes out of it.) She’s gone.</w:t>
      </w:r>
    </w:p>
    <w:p w14:paraId="49CCA6AD" w14:textId="77777777" w:rsidR="00FC6DB0" w:rsidRPr="00FE7188" w:rsidRDefault="00FC6DB0" w:rsidP="00441623">
      <w:pPr>
        <w:rPr>
          <w:rFonts w:ascii="Courier New" w:hAnsi="Courier New" w:cs="Courier New"/>
        </w:rPr>
      </w:pPr>
    </w:p>
    <w:p w14:paraId="199BAF9B" w14:textId="6C2B2A47" w:rsidR="00FC6DB0" w:rsidRPr="00FE7188" w:rsidRDefault="00FC6DB0" w:rsidP="00441623">
      <w:pPr>
        <w:rPr>
          <w:rFonts w:ascii="Courier New" w:hAnsi="Courier New" w:cs="Courier New"/>
        </w:rPr>
      </w:pPr>
      <w:r w:rsidRPr="00FE7188">
        <w:rPr>
          <w:rFonts w:ascii="Courier New" w:hAnsi="Courier New" w:cs="Courier New"/>
        </w:rPr>
        <w:t>EVAN:</w:t>
      </w:r>
    </w:p>
    <w:p w14:paraId="04AC970B" w14:textId="2F677A28" w:rsidR="00FC6DB0" w:rsidRPr="00FE7188" w:rsidRDefault="00FC6DB0" w:rsidP="00441623">
      <w:pPr>
        <w:rPr>
          <w:rFonts w:ascii="Courier New" w:hAnsi="Courier New" w:cs="Courier New"/>
        </w:rPr>
      </w:pPr>
      <w:r w:rsidRPr="00FE7188">
        <w:rPr>
          <w:rFonts w:ascii="Courier New" w:hAnsi="Courier New" w:cs="Courier New"/>
        </w:rPr>
        <w:t>Yeah. She’s gone.</w:t>
      </w:r>
    </w:p>
    <w:p w14:paraId="4C713E15" w14:textId="77777777" w:rsidR="00FC6DB0" w:rsidRPr="00FE7188" w:rsidRDefault="00FC6DB0" w:rsidP="00441623">
      <w:pPr>
        <w:rPr>
          <w:rFonts w:ascii="Courier New" w:hAnsi="Courier New" w:cs="Courier New"/>
        </w:rPr>
      </w:pPr>
    </w:p>
    <w:p w14:paraId="2FC611CC" w14:textId="535D4853" w:rsidR="00FC6DB0" w:rsidRPr="00FE7188" w:rsidRDefault="00FC6DB0" w:rsidP="00441623">
      <w:pPr>
        <w:rPr>
          <w:rFonts w:ascii="Courier New" w:hAnsi="Courier New" w:cs="Courier New"/>
        </w:rPr>
      </w:pPr>
      <w:r w:rsidRPr="00FE7188">
        <w:rPr>
          <w:rFonts w:ascii="Courier New" w:hAnsi="Courier New" w:cs="Courier New"/>
        </w:rPr>
        <w:t>OLIVIA:</w:t>
      </w:r>
    </w:p>
    <w:p w14:paraId="5CA57A9A" w14:textId="26AF696C" w:rsidR="00FC6DB0" w:rsidRPr="00FE7188" w:rsidRDefault="00FC6DB0" w:rsidP="00441623">
      <w:pPr>
        <w:rPr>
          <w:rFonts w:ascii="Courier New" w:hAnsi="Courier New" w:cs="Courier New"/>
        </w:rPr>
      </w:pPr>
      <w:r w:rsidRPr="00FE7188">
        <w:rPr>
          <w:rFonts w:ascii="Courier New" w:hAnsi="Courier New" w:cs="Courier New"/>
        </w:rPr>
        <w:t>Good. (Throws her arms around him.) Now where were we?</w:t>
      </w:r>
    </w:p>
    <w:p w14:paraId="5D5F28DC" w14:textId="77777777" w:rsidR="00FC6DB0" w:rsidRPr="00FE7188" w:rsidRDefault="00FC6DB0" w:rsidP="00441623">
      <w:pPr>
        <w:rPr>
          <w:rFonts w:ascii="Courier New" w:hAnsi="Courier New" w:cs="Courier New"/>
        </w:rPr>
      </w:pPr>
    </w:p>
    <w:p w14:paraId="326C247C" w14:textId="66C0CEC9" w:rsidR="00FC6DB0" w:rsidRPr="00FE7188" w:rsidRDefault="00FC6DB0" w:rsidP="00441623">
      <w:pPr>
        <w:rPr>
          <w:rFonts w:ascii="Courier New" w:hAnsi="Courier New" w:cs="Courier New"/>
        </w:rPr>
      </w:pPr>
      <w:r w:rsidRPr="00FE7188">
        <w:rPr>
          <w:rFonts w:ascii="Courier New" w:hAnsi="Courier New" w:cs="Courier New"/>
        </w:rPr>
        <w:t>EVAN:</w:t>
      </w:r>
    </w:p>
    <w:p w14:paraId="192E5A33" w14:textId="77777777" w:rsidR="00CC254D" w:rsidRPr="00FE7188" w:rsidRDefault="00FC6DB0" w:rsidP="00441623">
      <w:pPr>
        <w:rPr>
          <w:rFonts w:ascii="Courier New" w:hAnsi="Courier New" w:cs="Courier New"/>
        </w:rPr>
      </w:pPr>
      <w:r w:rsidRPr="00FE7188">
        <w:rPr>
          <w:rFonts w:ascii="Courier New" w:hAnsi="Courier New" w:cs="Courier New"/>
        </w:rPr>
        <w:t>(Picks her up</w:t>
      </w:r>
      <w:r w:rsidR="00CC254D" w:rsidRPr="00FE7188">
        <w:rPr>
          <w:rFonts w:ascii="Courier New" w:hAnsi="Courier New" w:cs="Courier New"/>
        </w:rPr>
        <w:t xml:space="preserve"> and seats her down on the sofa, burying his face into her hair.</w:t>
      </w:r>
      <w:r w:rsidRPr="00FE7188">
        <w:rPr>
          <w:rFonts w:ascii="Courier New" w:hAnsi="Courier New" w:cs="Courier New"/>
        </w:rPr>
        <w:t>)</w:t>
      </w:r>
      <w:r w:rsidR="00CC254D" w:rsidRPr="00FE7188">
        <w:rPr>
          <w:rFonts w:ascii="Courier New" w:hAnsi="Courier New" w:cs="Courier New"/>
        </w:rPr>
        <w:t xml:space="preserve"> You smell different.</w:t>
      </w:r>
    </w:p>
    <w:p w14:paraId="1DD2BD73" w14:textId="77777777" w:rsidR="00CC254D" w:rsidRPr="00FE7188" w:rsidRDefault="00CC254D" w:rsidP="00441623">
      <w:pPr>
        <w:rPr>
          <w:rFonts w:ascii="Courier New" w:hAnsi="Courier New" w:cs="Courier New"/>
        </w:rPr>
      </w:pPr>
    </w:p>
    <w:p w14:paraId="38BA9AEA" w14:textId="77777777" w:rsidR="00CC254D" w:rsidRPr="00FE7188" w:rsidRDefault="00CC254D" w:rsidP="00441623">
      <w:pPr>
        <w:rPr>
          <w:rFonts w:ascii="Courier New" w:hAnsi="Courier New" w:cs="Courier New"/>
        </w:rPr>
      </w:pPr>
      <w:r w:rsidRPr="00FE7188">
        <w:rPr>
          <w:rFonts w:ascii="Courier New" w:hAnsi="Courier New" w:cs="Courier New"/>
        </w:rPr>
        <w:t>OLIVIA:</w:t>
      </w:r>
    </w:p>
    <w:p w14:paraId="71AAE558" w14:textId="77777777" w:rsidR="00A0459B" w:rsidRPr="00FE7188" w:rsidRDefault="00A0459B" w:rsidP="00441623">
      <w:pPr>
        <w:rPr>
          <w:rFonts w:ascii="Courier New" w:hAnsi="Courier New" w:cs="Courier New"/>
        </w:rPr>
      </w:pPr>
      <w:r w:rsidRPr="00FE7188">
        <w:rPr>
          <w:rFonts w:ascii="Courier New" w:hAnsi="Courier New" w:cs="Courier New"/>
        </w:rPr>
        <w:t>How do I smell?</w:t>
      </w:r>
    </w:p>
    <w:p w14:paraId="18273E0A" w14:textId="77777777" w:rsidR="00A0459B" w:rsidRPr="00FE7188" w:rsidRDefault="00A0459B" w:rsidP="00441623">
      <w:pPr>
        <w:rPr>
          <w:rFonts w:ascii="Courier New" w:hAnsi="Courier New" w:cs="Courier New"/>
        </w:rPr>
      </w:pPr>
    </w:p>
    <w:p w14:paraId="3483C792" w14:textId="77777777" w:rsidR="00A0459B" w:rsidRPr="00FE7188" w:rsidRDefault="00A0459B" w:rsidP="00441623">
      <w:pPr>
        <w:rPr>
          <w:rFonts w:ascii="Courier New" w:hAnsi="Courier New" w:cs="Courier New"/>
        </w:rPr>
      </w:pPr>
      <w:r w:rsidRPr="00FE7188">
        <w:rPr>
          <w:rFonts w:ascii="Courier New" w:hAnsi="Courier New" w:cs="Courier New"/>
        </w:rPr>
        <w:t>EVAN:</w:t>
      </w:r>
    </w:p>
    <w:p w14:paraId="35D70E04" w14:textId="77777777" w:rsidR="00A0459B" w:rsidRPr="00FE7188" w:rsidRDefault="00A0459B" w:rsidP="00441623">
      <w:pPr>
        <w:rPr>
          <w:rFonts w:ascii="Courier New" w:hAnsi="Courier New" w:cs="Courier New"/>
        </w:rPr>
      </w:pPr>
      <w:r w:rsidRPr="00FE7188">
        <w:rPr>
          <w:rFonts w:ascii="Courier New" w:hAnsi="Courier New" w:cs="Courier New"/>
        </w:rPr>
        <w:t>I don’t know. I don’t smell you at all.</w:t>
      </w:r>
    </w:p>
    <w:p w14:paraId="69B5E581" w14:textId="77777777" w:rsidR="00A0459B" w:rsidRPr="00FE7188" w:rsidRDefault="00A0459B" w:rsidP="00441623">
      <w:pPr>
        <w:rPr>
          <w:rFonts w:ascii="Courier New" w:hAnsi="Courier New" w:cs="Courier New"/>
        </w:rPr>
      </w:pPr>
    </w:p>
    <w:p w14:paraId="023276A2" w14:textId="77777777" w:rsidR="00A0459B" w:rsidRPr="00FE7188" w:rsidRDefault="00A0459B" w:rsidP="00441623">
      <w:pPr>
        <w:rPr>
          <w:rFonts w:ascii="Courier New" w:hAnsi="Courier New" w:cs="Courier New"/>
        </w:rPr>
      </w:pPr>
      <w:r w:rsidRPr="00FE7188">
        <w:rPr>
          <w:rFonts w:ascii="Courier New" w:hAnsi="Courier New" w:cs="Courier New"/>
        </w:rPr>
        <w:t>OLIVIA:</w:t>
      </w:r>
    </w:p>
    <w:p w14:paraId="744200EE" w14:textId="77777777" w:rsidR="00296D4D" w:rsidRPr="00FE7188" w:rsidRDefault="00296D4D" w:rsidP="00441623">
      <w:pPr>
        <w:rPr>
          <w:rFonts w:ascii="Courier New" w:hAnsi="Courier New" w:cs="Courier New"/>
        </w:rPr>
      </w:pPr>
      <w:r w:rsidRPr="00FE7188">
        <w:rPr>
          <w:rFonts w:ascii="Courier New" w:hAnsi="Courier New" w:cs="Courier New"/>
        </w:rPr>
        <w:t>But you feel me, don’t you? (She runs her hands down his body.) Isn’t that the important part?</w:t>
      </w:r>
    </w:p>
    <w:p w14:paraId="3480A8EC" w14:textId="77777777" w:rsidR="00296D4D" w:rsidRPr="00FE7188" w:rsidRDefault="00296D4D" w:rsidP="00441623">
      <w:pPr>
        <w:rPr>
          <w:rFonts w:ascii="Courier New" w:hAnsi="Courier New" w:cs="Courier New"/>
        </w:rPr>
      </w:pPr>
    </w:p>
    <w:p w14:paraId="46DD3D66" w14:textId="77777777" w:rsidR="00296D4D" w:rsidRPr="00FE7188" w:rsidRDefault="00296D4D" w:rsidP="00441623">
      <w:pPr>
        <w:rPr>
          <w:rFonts w:ascii="Courier New" w:hAnsi="Courier New" w:cs="Courier New"/>
        </w:rPr>
      </w:pPr>
      <w:r w:rsidRPr="00FE7188">
        <w:rPr>
          <w:rFonts w:ascii="Courier New" w:hAnsi="Courier New" w:cs="Courier New"/>
        </w:rPr>
        <w:t>EVAN:</w:t>
      </w:r>
    </w:p>
    <w:p w14:paraId="212DFF77" w14:textId="77777777" w:rsidR="00296D4D" w:rsidRPr="00FE7188" w:rsidRDefault="00296D4D" w:rsidP="00441623">
      <w:pPr>
        <w:rPr>
          <w:rFonts w:ascii="Courier New" w:hAnsi="Courier New" w:cs="Courier New"/>
        </w:rPr>
      </w:pPr>
      <w:r w:rsidRPr="00FE7188">
        <w:rPr>
          <w:rFonts w:ascii="Courier New" w:hAnsi="Courier New" w:cs="Courier New"/>
        </w:rPr>
        <w:t>Yeah. (Reaches into his pants.) You feel so good. I missed you so much.</w:t>
      </w:r>
    </w:p>
    <w:p w14:paraId="4330F502" w14:textId="77777777" w:rsidR="00296D4D" w:rsidRPr="00FE7188" w:rsidRDefault="00296D4D" w:rsidP="00441623">
      <w:pPr>
        <w:rPr>
          <w:rFonts w:ascii="Courier New" w:hAnsi="Courier New" w:cs="Courier New"/>
        </w:rPr>
      </w:pPr>
    </w:p>
    <w:p w14:paraId="48342FF5" w14:textId="77777777" w:rsidR="00296D4D" w:rsidRPr="00FE7188" w:rsidRDefault="00296D4D" w:rsidP="00441623">
      <w:pPr>
        <w:rPr>
          <w:rFonts w:ascii="Courier New" w:hAnsi="Courier New" w:cs="Courier New"/>
        </w:rPr>
      </w:pPr>
      <w:r w:rsidRPr="00FE7188">
        <w:rPr>
          <w:rFonts w:ascii="Courier New" w:hAnsi="Courier New" w:cs="Courier New"/>
        </w:rPr>
        <w:t>OLIVIA:</w:t>
      </w:r>
    </w:p>
    <w:p w14:paraId="24022176" w14:textId="4D231D9A" w:rsidR="00296D4D" w:rsidRPr="00FE7188" w:rsidRDefault="00296D4D" w:rsidP="00441623">
      <w:pPr>
        <w:rPr>
          <w:rFonts w:ascii="Courier New" w:hAnsi="Courier New" w:cs="Courier New"/>
        </w:rPr>
      </w:pPr>
      <w:r w:rsidRPr="00FE7188">
        <w:rPr>
          <w:rFonts w:ascii="Courier New" w:hAnsi="Courier New" w:cs="Courier New"/>
        </w:rPr>
        <w:t xml:space="preserve">I missed you, too, baby. I missed you, too. But don’t worry. I’m here now. </w:t>
      </w:r>
      <w:r w:rsidR="0079691E" w:rsidRPr="00FE7188">
        <w:rPr>
          <w:rFonts w:ascii="Courier New" w:hAnsi="Courier New" w:cs="Courier New"/>
        </w:rPr>
        <w:t xml:space="preserve">You can have me however you want now. </w:t>
      </w:r>
      <w:r w:rsidRPr="00FE7188">
        <w:rPr>
          <w:rFonts w:ascii="Courier New" w:hAnsi="Courier New" w:cs="Courier New"/>
        </w:rPr>
        <w:t xml:space="preserve">(She undresses herself.) </w:t>
      </w:r>
    </w:p>
    <w:p w14:paraId="6FD7F7B5" w14:textId="77777777" w:rsidR="00296D4D" w:rsidRPr="00FE7188" w:rsidRDefault="00296D4D" w:rsidP="00441623">
      <w:pPr>
        <w:rPr>
          <w:rFonts w:ascii="Courier New" w:hAnsi="Courier New" w:cs="Courier New"/>
        </w:rPr>
      </w:pPr>
    </w:p>
    <w:p w14:paraId="4B46BE09" w14:textId="77777777" w:rsidR="00296D4D" w:rsidRPr="00FE7188" w:rsidRDefault="00296D4D" w:rsidP="00441623">
      <w:pPr>
        <w:rPr>
          <w:rFonts w:ascii="Courier New" w:hAnsi="Courier New" w:cs="Courier New"/>
        </w:rPr>
      </w:pPr>
      <w:r w:rsidRPr="00FE7188">
        <w:rPr>
          <w:rFonts w:ascii="Courier New" w:hAnsi="Courier New" w:cs="Courier New"/>
        </w:rPr>
        <w:t>EVAN:</w:t>
      </w:r>
    </w:p>
    <w:p w14:paraId="79C07120" w14:textId="2E1E4E60" w:rsidR="00FC6DB0" w:rsidRPr="00FE7188" w:rsidRDefault="0079691E" w:rsidP="00441623">
      <w:pPr>
        <w:rPr>
          <w:rFonts w:ascii="Courier New" w:hAnsi="Courier New" w:cs="Courier New"/>
        </w:rPr>
      </w:pPr>
      <w:r w:rsidRPr="00FE7188">
        <w:rPr>
          <w:rFonts w:ascii="Courier New" w:hAnsi="Courier New" w:cs="Courier New"/>
        </w:rPr>
        <w:t>I want you just the way you are.</w:t>
      </w:r>
    </w:p>
    <w:p w14:paraId="75EA0713" w14:textId="77777777" w:rsidR="0079691E" w:rsidRPr="00FE7188" w:rsidRDefault="0079691E" w:rsidP="00441623">
      <w:pPr>
        <w:rPr>
          <w:rFonts w:ascii="Courier New" w:hAnsi="Courier New" w:cs="Courier New"/>
        </w:rPr>
      </w:pPr>
    </w:p>
    <w:p w14:paraId="5BB1970F" w14:textId="730ED737" w:rsidR="0079691E" w:rsidRPr="00FE7188" w:rsidRDefault="0079691E" w:rsidP="00441623">
      <w:pPr>
        <w:rPr>
          <w:rFonts w:ascii="Courier New" w:hAnsi="Courier New" w:cs="Courier New"/>
        </w:rPr>
      </w:pPr>
      <w:r w:rsidRPr="00FE7188">
        <w:rPr>
          <w:rFonts w:ascii="Courier New" w:hAnsi="Courier New" w:cs="Courier New"/>
        </w:rPr>
        <w:t>OLIVIA:</w:t>
      </w:r>
    </w:p>
    <w:p w14:paraId="46FD00A7" w14:textId="296F3087" w:rsidR="0079691E" w:rsidRPr="00FE7188" w:rsidRDefault="001133B2" w:rsidP="00441623">
      <w:pPr>
        <w:rPr>
          <w:rFonts w:ascii="Courier New" w:hAnsi="Courier New" w:cs="Courier New"/>
        </w:rPr>
      </w:pPr>
      <w:r w:rsidRPr="00FE7188">
        <w:rPr>
          <w:rFonts w:ascii="Courier New" w:hAnsi="Courier New" w:cs="Courier New"/>
        </w:rPr>
        <w:t>Lucky for you.</w:t>
      </w:r>
    </w:p>
    <w:p w14:paraId="5E6D7D5D" w14:textId="77777777" w:rsidR="001133B2" w:rsidRPr="00FE7188" w:rsidRDefault="001133B2" w:rsidP="00441623">
      <w:pPr>
        <w:rPr>
          <w:rFonts w:ascii="Courier New" w:hAnsi="Courier New" w:cs="Courier New"/>
        </w:rPr>
      </w:pPr>
    </w:p>
    <w:p w14:paraId="346B4906" w14:textId="2557F1A3" w:rsidR="003C242B" w:rsidRPr="00FE7188" w:rsidRDefault="001133B2" w:rsidP="00441623">
      <w:pPr>
        <w:rPr>
          <w:rFonts w:ascii="Courier New" w:hAnsi="Courier New" w:cs="Courier New"/>
        </w:rPr>
      </w:pPr>
      <w:r w:rsidRPr="00FE7188">
        <w:rPr>
          <w:rFonts w:ascii="Courier New" w:hAnsi="Courier New" w:cs="Courier New"/>
        </w:rPr>
        <w:t>(</w:t>
      </w:r>
      <w:r w:rsidR="002D1F17" w:rsidRPr="00FE7188">
        <w:rPr>
          <w:rFonts w:ascii="Courier New" w:hAnsi="Courier New" w:cs="Courier New"/>
        </w:rPr>
        <w:t>Naked, s</w:t>
      </w:r>
      <w:r w:rsidRPr="00FE7188">
        <w:rPr>
          <w:rFonts w:ascii="Courier New" w:hAnsi="Courier New" w:cs="Courier New"/>
        </w:rPr>
        <w:t xml:space="preserve">he kneels in front of him </w:t>
      </w:r>
      <w:r w:rsidR="002D1F17" w:rsidRPr="00FE7188">
        <w:rPr>
          <w:rFonts w:ascii="Courier New" w:hAnsi="Courier New" w:cs="Courier New"/>
        </w:rPr>
        <w:t xml:space="preserve">and watches as he jerks </w:t>
      </w:r>
      <w:r w:rsidRPr="00FE7188">
        <w:rPr>
          <w:rFonts w:ascii="Courier New" w:hAnsi="Courier New" w:cs="Courier New"/>
        </w:rPr>
        <w:t>off.)</w:t>
      </w:r>
    </w:p>
    <w:p w14:paraId="4CAB84D0" w14:textId="77777777" w:rsidR="00441623" w:rsidRPr="00FE7188" w:rsidRDefault="00441623" w:rsidP="00441623">
      <w:pPr>
        <w:rPr>
          <w:rFonts w:ascii="Courier New" w:hAnsi="Courier New" w:cs="Courier New"/>
        </w:rPr>
      </w:pPr>
    </w:p>
    <w:p w14:paraId="6B12F6C7" w14:textId="461BEB00" w:rsidR="00441623" w:rsidRPr="00FE7188" w:rsidRDefault="00FC6DB0" w:rsidP="00441623">
      <w:pPr>
        <w:rPr>
          <w:rFonts w:ascii="Courier New" w:hAnsi="Courier New" w:cs="Courier New"/>
        </w:rPr>
      </w:pPr>
      <w:r w:rsidRPr="00FE7188">
        <w:rPr>
          <w:rFonts w:ascii="Courier New" w:hAnsi="Courier New" w:cs="Courier New"/>
        </w:rPr>
        <w:t xml:space="preserve">End of </w:t>
      </w:r>
      <w:r w:rsidR="00120A64">
        <w:rPr>
          <w:rFonts w:ascii="Courier New" w:hAnsi="Courier New" w:cs="Courier New"/>
        </w:rPr>
        <w:t>Scene 5</w:t>
      </w:r>
      <w:r w:rsidRPr="00FE7188">
        <w:rPr>
          <w:rFonts w:ascii="Courier New" w:hAnsi="Courier New" w:cs="Courier New"/>
        </w:rPr>
        <w:t>.</w:t>
      </w:r>
    </w:p>
    <w:p w14:paraId="56822328" w14:textId="77777777" w:rsidR="00FC6DB0" w:rsidRPr="00FE7188" w:rsidRDefault="00FC6DB0" w:rsidP="00441623">
      <w:pPr>
        <w:rPr>
          <w:rFonts w:ascii="Courier New" w:hAnsi="Courier New" w:cs="Courier New"/>
        </w:rPr>
      </w:pPr>
    </w:p>
    <w:p w14:paraId="471ADC32" w14:textId="77777777" w:rsidR="00FC6DB0" w:rsidRPr="00FE7188" w:rsidRDefault="00FC6DB0" w:rsidP="00441623">
      <w:pPr>
        <w:rPr>
          <w:rFonts w:ascii="Courier New" w:hAnsi="Courier New" w:cs="Courier New"/>
        </w:rPr>
      </w:pPr>
    </w:p>
    <w:p w14:paraId="6C7E3923" w14:textId="77777777" w:rsidR="00FC6DB0" w:rsidRPr="00FE7188" w:rsidRDefault="00FC6DB0" w:rsidP="00441623">
      <w:pPr>
        <w:rPr>
          <w:rFonts w:ascii="Courier New" w:hAnsi="Courier New" w:cs="Courier New"/>
        </w:rPr>
      </w:pPr>
    </w:p>
    <w:p w14:paraId="03A65176" w14:textId="77777777" w:rsidR="00120A64" w:rsidRDefault="00120A64">
      <w:pPr>
        <w:rPr>
          <w:rFonts w:ascii="Courier New" w:hAnsi="Courier New" w:cs="Courier New"/>
        </w:rPr>
      </w:pPr>
      <w:r>
        <w:rPr>
          <w:rFonts w:ascii="Courier New" w:hAnsi="Courier New" w:cs="Courier New"/>
        </w:rPr>
        <w:br w:type="page"/>
      </w:r>
    </w:p>
    <w:p w14:paraId="5271F249" w14:textId="2AF49289" w:rsidR="00FC6DB0" w:rsidRPr="00FE7188" w:rsidRDefault="00120A64" w:rsidP="00441623">
      <w:pPr>
        <w:rPr>
          <w:rFonts w:ascii="Courier New" w:hAnsi="Courier New" w:cs="Courier New"/>
        </w:rPr>
      </w:pPr>
      <w:r>
        <w:rPr>
          <w:rFonts w:ascii="Courier New" w:hAnsi="Courier New" w:cs="Courier New"/>
        </w:rPr>
        <w:t>Scene 6</w:t>
      </w:r>
    </w:p>
    <w:p w14:paraId="51921A9E" w14:textId="77777777" w:rsidR="00441623" w:rsidRPr="00FE7188" w:rsidRDefault="00441623" w:rsidP="00441623">
      <w:pPr>
        <w:rPr>
          <w:rFonts w:ascii="Courier New" w:hAnsi="Courier New" w:cs="Courier New"/>
        </w:rPr>
      </w:pPr>
    </w:p>
    <w:p w14:paraId="6D13EFA5" w14:textId="3F003466" w:rsidR="00441623" w:rsidRPr="00FE7188" w:rsidRDefault="00441623" w:rsidP="00441623">
      <w:pPr>
        <w:rPr>
          <w:rFonts w:ascii="Courier New" w:hAnsi="Courier New" w:cs="Courier New"/>
        </w:rPr>
      </w:pPr>
      <w:r w:rsidRPr="00FE7188">
        <w:rPr>
          <w:rFonts w:ascii="Courier New" w:hAnsi="Courier New" w:cs="Courier New"/>
        </w:rPr>
        <w:t xml:space="preserve">(Logan and Evan </w:t>
      </w:r>
      <w:r w:rsidR="001133B2" w:rsidRPr="00FE7188">
        <w:rPr>
          <w:rFonts w:ascii="Courier New" w:hAnsi="Courier New" w:cs="Courier New"/>
        </w:rPr>
        <w:t>sit on opposite sides of the stage in front of their computers. They exchange letters.</w:t>
      </w:r>
      <w:r w:rsidR="00183850" w:rsidRPr="00FE7188">
        <w:rPr>
          <w:rFonts w:ascii="Courier New" w:hAnsi="Courier New" w:cs="Courier New"/>
        </w:rPr>
        <w:t xml:space="preserve"> Olivia stands behind Evan.</w:t>
      </w:r>
      <w:r w:rsidR="001133B2" w:rsidRPr="00FE7188">
        <w:rPr>
          <w:rFonts w:ascii="Courier New" w:hAnsi="Courier New" w:cs="Courier New"/>
        </w:rPr>
        <w:t>)</w:t>
      </w:r>
    </w:p>
    <w:p w14:paraId="05E70A45" w14:textId="77777777" w:rsidR="00183850" w:rsidRPr="00FE7188" w:rsidRDefault="00183850" w:rsidP="00441623">
      <w:pPr>
        <w:rPr>
          <w:rFonts w:ascii="Courier New" w:hAnsi="Courier New" w:cs="Courier New"/>
        </w:rPr>
      </w:pPr>
    </w:p>
    <w:p w14:paraId="0B81AB0C" w14:textId="703C5F32" w:rsidR="00183850" w:rsidRPr="00FE7188" w:rsidRDefault="00183850" w:rsidP="00441623">
      <w:pPr>
        <w:rPr>
          <w:rFonts w:ascii="Courier New" w:hAnsi="Courier New" w:cs="Courier New"/>
        </w:rPr>
      </w:pPr>
      <w:r w:rsidRPr="00FE7188">
        <w:rPr>
          <w:rFonts w:ascii="Courier New" w:hAnsi="Courier New" w:cs="Courier New"/>
        </w:rPr>
        <w:t>LOGAN:</w:t>
      </w:r>
    </w:p>
    <w:p w14:paraId="088BA4C2" w14:textId="2C69895D" w:rsidR="00183850" w:rsidRPr="00FE7188" w:rsidRDefault="00183850" w:rsidP="00441623">
      <w:pPr>
        <w:rPr>
          <w:rFonts w:ascii="Courier New" w:hAnsi="Courier New" w:cs="Courier New"/>
        </w:rPr>
      </w:pPr>
      <w:r w:rsidRPr="00FE7188">
        <w:rPr>
          <w:rFonts w:ascii="Courier New" w:hAnsi="Courier New" w:cs="Courier New"/>
        </w:rPr>
        <w:t xml:space="preserve">Dear Olivia. </w:t>
      </w:r>
      <w:r w:rsidR="00447B17" w:rsidRPr="00FE7188">
        <w:rPr>
          <w:rFonts w:ascii="Courier New" w:hAnsi="Courier New" w:cs="Courier New"/>
        </w:rPr>
        <w:t xml:space="preserve">My name is Logan. It’s nice to meet you. </w:t>
      </w:r>
    </w:p>
    <w:p w14:paraId="0FED2F25" w14:textId="77777777" w:rsidR="006B3562" w:rsidRPr="00FE7188" w:rsidRDefault="006B3562" w:rsidP="00441623">
      <w:pPr>
        <w:rPr>
          <w:rFonts w:ascii="Courier New" w:hAnsi="Courier New" w:cs="Courier New"/>
        </w:rPr>
      </w:pPr>
    </w:p>
    <w:p w14:paraId="67C78721" w14:textId="1BAE4B6F" w:rsidR="00447B17" w:rsidRPr="00FE7188" w:rsidRDefault="00447B17" w:rsidP="00441623">
      <w:pPr>
        <w:rPr>
          <w:rFonts w:ascii="Courier New" w:hAnsi="Courier New" w:cs="Courier New"/>
        </w:rPr>
      </w:pPr>
      <w:r w:rsidRPr="00FE7188">
        <w:rPr>
          <w:rFonts w:ascii="Courier New" w:hAnsi="Courier New" w:cs="Courier New"/>
        </w:rPr>
        <w:t>EVAN:</w:t>
      </w:r>
    </w:p>
    <w:p w14:paraId="6C97EEBA" w14:textId="19365870" w:rsidR="00447B17" w:rsidRPr="00FE7188" w:rsidRDefault="006B3562" w:rsidP="00441623">
      <w:pPr>
        <w:rPr>
          <w:rFonts w:ascii="Courier New" w:hAnsi="Courier New" w:cs="Courier New"/>
        </w:rPr>
      </w:pPr>
      <w:r w:rsidRPr="00FE7188">
        <w:rPr>
          <w:rFonts w:ascii="Courier New" w:hAnsi="Courier New" w:cs="Courier New"/>
        </w:rPr>
        <w:t xml:space="preserve">(To Olivia.) </w:t>
      </w:r>
      <w:r w:rsidR="009031D0" w:rsidRPr="00FE7188">
        <w:rPr>
          <w:rFonts w:ascii="Courier New" w:hAnsi="Courier New" w:cs="Courier New"/>
        </w:rPr>
        <w:t>I’m so glad you’re back. This guy wants to write a song for you. I was afraid I’d have to work with him myself.</w:t>
      </w:r>
    </w:p>
    <w:p w14:paraId="52F6E3D6" w14:textId="77777777" w:rsidR="009031D0" w:rsidRPr="00FE7188" w:rsidRDefault="009031D0" w:rsidP="00441623">
      <w:pPr>
        <w:rPr>
          <w:rFonts w:ascii="Courier New" w:hAnsi="Courier New" w:cs="Courier New"/>
        </w:rPr>
      </w:pPr>
    </w:p>
    <w:p w14:paraId="6E272462" w14:textId="49FFFB92" w:rsidR="009031D0" w:rsidRPr="00FE7188" w:rsidRDefault="009031D0" w:rsidP="00441623">
      <w:pPr>
        <w:rPr>
          <w:rFonts w:ascii="Courier New" w:hAnsi="Courier New" w:cs="Courier New"/>
        </w:rPr>
      </w:pPr>
      <w:r w:rsidRPr="00FE7188">
        <w:rPr>
          <w:rFonts w:ascii="Courier New" w:hAnsi="Courier New" w:cs="Courier New"/>
        </w:rPr>
        <w:t>LOGAN:</w:t>
      </w:r>
    </w:p>
    <w:p w14:paraId="6EABA5AE" w14:textId="1056DA85" w:rsidR="009031D0" w:rsidRPr="00FE7188" w:rsidRDefault="009031D0" w:rsidP="00441623">
      <w:pPr>
        <w:rPr>
          <w:rFonts w:ascii="Courier New" w:hAnsi="Courier New" w:cs="Courier New"/>
        </w:rPr>
      </w:pPr>
      <w:r w:rsidRPr="00FE7188">
        <w:rPr>
          <w:rFonts w:ascii="Courier New" w:hAnsi="Courier New" w:cs="Courier New"/>
        </w:rPr>
        <w:t>I am writing</w:t>
      </w:r>
      <w:r w:rsidR="008D6FE0" w:rsidRPr="00FE7188">
        <w:rPr>
          <w:rFonts w:ascii="Courier New" w:hAnsi="Courier New" w:cs="Courier New"/>
        </w:rPr>
        <w:t xml:space="preserve"> on behalf of my friend, Timothy. Timothy</w:t>
      </w:r>
      <w:r w:rsidRPr="00FE7188">
        <w:rPr>
          <w:rFonts w:ascii="Courier New" w:hAnsi="Courier New" w:cs="Courier New"/>
        </w:rPr>
        <w:t xml:space="preserve"> won’t be able to write a song fo</w:t>
      </w:r>
      <w:r w:rsidR="00120A64">
        <w:rPr>
          <w:rFonts w:ascii="Courier New" w:hAnsi="Courier New" w:cs="Courier New"/>
        </w:rPr>
        <w:t>r you anymore, because, quite frankly</w:t>
      </w:r>
      <w:r w:rsidRPr="00FE7188">
        <w:rPr>
          <w:rFonts w:ascii="Courier New" w:hAnsi="Courier New" w:cs="Courier New"/>
        </w:rPr>
        <w:t>, he’s not qualified. He’s a great composer, really, but he doesn't actually know anything about Baroque music. Or any music. He might know a little about rock and roll, but that might not be music.</w:t>
      </w:r>
    </w:p>
    <w:p w14:paraId="742AC36A" w14:textId="77777777" w:rsidR="009031D0" w:rsidRPr="00FE7188" w:rsidRDefault="009031D0" w:rsidP="00441623">
      <w:pPr>
        <w:rPr>
          <w:rFonts w:ascii="Courier New" w:hAnsi="Courier New" w:cs="Courier New"/>
        </w:rPr>
      </w:pPr>
    </w:p>
    <w:p w14:paraId="01749B9C" w14:textId="11E0D960" w:rsidR="009031D0" w:rsidRPr="00FE7188" w:rsidRDefault="009031D0" w:rsidP="00441623">
      <w:pPr>
        <w:rPr>
          <w:rFonts w:ascii="Courier New" w:hAnsi="Courier New" w:cs="Courier New"/>
        </w:rPr>
      </w:pPr>
      <w:r w:rsidRPr="00FE7188">
        <w:rPr>
          <w:rFonts w:ascii="Courier New" w:hAnsi="Courier New" w:cs="Courier New"/>
        </w:rPr>
        <w:t>EVAN:</w:t>
      </w:r>
    </w:p>
    <w:p w14:paraId="2BBD227D" w14:textId="03F8277C" w:rsidR="009031D0" w:rsidRPr="00FE7188" w:rsidRDefault="00FE6881" w:rsidP="00441623">
      <w:pPr>
        <w:rPr>
          <w:rFonts w:ascii="Courier New" w:hAnsi="Courier New" w:cs="Courier New"/>
        </w:rPr>
      </w:pPr>
      <w:r w:rsidRPr="00FE7188">
        <w:rPr>
          <w:rFonts w:ascii="Courier New" w:hAnsi="Courier New" w:cs="Courier New"/>
        </w:rPr>
        <w:t>Beth told me about this guy. I don’t know. He seems pretty nice.</w:t>
      </w:r>
    </w:p>
    <w:p w14:paraId="190F8899" w14:textId="77777777" w:rsidR="00FE6881" w:rsidRPr="00FE7188" w:rsidRDefault="00FE6881" w:rsidP="00441623">
      <w:pPr>
        <w:rPr>
          <w:rFonts w:ascii="Courier New" w:hAnsi="Courier New" w:cs="Courier New"/>
        </w:rPr>
      </w:pPr>
    </w:p>
    <w:p w14:paraId="620F619D" w14:textId="177D5338" w:rsidR="00FE6881" w:rsidRPr="00FE7188" w:rsidRDefault="00FE6881" w:rsidP="00441623">
      <w:pPr>
        <w:rPr>
          <w:rFonts w:ascii="Courier New" w:hAnsi="Courier New" w:cs="Courier New"/>
        </w:rPr>
      </w:pPr>
      <w:r w:rsidRPr="00FE7188">
        <w:rPr>
          <w:rFonts w:ascii="Courier New" w:hAnsi="Courier New" w:cs="Courier New"/>
        </w:rPr>
        <w:t>LOGAN:</w:t>
      </w:r>
    </w:p>
    <w:p w14:paraId="7D935007" w14:textId="1A1119C2" w:rsidR="008D6FE0" w:rsidRPr="00FE7188" w:rsidRDefault="008D6FE0" w:rsidP="008D6FE0">
      <w:pPr>
        <w:rPr>
          <w:rFonts w:ascii="Courier New" w:hAnsi="Courier New" w:cs="Courier New"/>
        </w:rPr>
      </w:pPr>
      <w:r w:rsidRPr="00FE7188">
        <w:rPr>
          <w:rFonts w:ascii="Courier New" w:hAnsi="Courier New" w:cs="Courier New"/>
        </w:rPr>
        <w:t>Please forgive him, though. He only got in touch with you because I asked him to. I listen for your singing every day. Your voice is my comfort, and my inspiration, and my rock. And my roll. It is the dwelling place of my soul. Nothing on earth is more beautiful than your music. And I just wanted to tell you that. By myself. Yours truly, Logan.</w:t>
      </w:r>
    </w:p>
    <w:p w14:paraId="329E2012" w14:textId="77777777" w:rsidR="008D6FE0" w:rsidRPr="00FE7188" w:rsidRDefault="008D6FE0" w:rsidP="008D6FE0">
      <w:pPr>
        <w:rPr>
          <w:rFonts w:ascii="Courier New" w:hAnsi="Courier New" w:cs="Courier New"/>
        </w:rPr>
      </w:pPr>
    </w:p>
    <w:p w14:paraId="1D15E871" w14:textId="78320EC5" w:rsidR="008D6FE0" w:rsidRPr="00FE7188" w:rsidRDefault="008D6FE0" w:rsidP="008D6FE0">
      <w:pPr>
        <w:rPr>
          <w:rFonts w:ascii="Courier New" w:hAnsi="Courier New" w:cs="Courier New"/>
        </w:rPr>
      </w:pPr>
      <w:r w:rsidRPr="00FE7188">
        <w:rPr>
          <w:rFonts w:ascii="Courier New" w:hAnsi="Courier New" w:cs="Courier New"/>
        </w:rPr>
        <w:t>(Evan types and Olivia speaks.)</w:t>
      </w:r>
    </w:p>
    <w:p w14:paraId="6C82FD08" w14:textId="77777777" w:rsidR="008D6FE0" w:rsidRPr="00FE7188" w:rsidRDefault="008D6FE0" w:rsidP="008D6FE0">
      <w:pPr>
        <w:rPr>
          <w:rFonts w:ascii="Courier New" w:hAnsi="Courier New" w:cs="Courier New"/>
        </w:rPr>
      </w:pPr>
    </w:p>
    <w:p w14:paraId="336D86F1" w14:textId="736B2DD0" w:rsidR="008D6FE0" w:rsidRPr="00FE7188" w:rsidRDefault="008D6FE0" w:rsidP="008D6FE0">
      <w:pPr>
        <w:rPr>
          <w:rFonts w:ascii="Courier New" w:hAnsi="Courier New" w:cs="Courier New"/>
        </w:rPr>
      </w:pPr>
      <w:r w:rsidRPr="00FE7188">
        <w:rPr>
          <w:rFonts w:ascii="Courier New" w:hAnsi="Courier New" w:cs="Courier New"/>
        </w:rPr>
        <w:t>OLIVIA:</w:t>
      </w:r>
    </w:p>
    <w:p w14:paraId="0BDE8A45" w14:textId="2B4A1451" w:rsidR="008D6FE0" w:rsidRPr="00FE7188" w:rsidRDefault="008D6FE0" w:rsidP="008D6FE0">
      <w:pPr>
        <w:rPr>
          <w:rFonts w:ascii="Courier New" w:hAnsi="Courier New" w:cs="Courier New"/>
        </w:rPr>
      </w:pPr>
      <w:r w:rsidRPr="00FE7188">
        <w:rPr>
          <w:rFonts w:ascii="Courier New" w:hAnsi="Courier New" w:cs="Courier New"/>
        </w:rPr>
        <w:t>Dear Logan. Thank you so much for your honesty. I’m to</w:t>
      </w:r>
      <w:r w:rsidR="00120A64">
        <w:rPr>
          <w:rFonts w:ascii="Courier New" w:hAnsi="Courier New" w:cs="Courier New"/>
        </w:rPr>
        <w:t>uched by your devotion and your…</w:t>
      </w:r>
      <w:r w:rsidR="00736707" w:rsidRPr="00FE7188">
        <w:rPr>
          <w:rFonts w:ascii="Courier New" w:hAnsi="Courier New" w:cs="Courier New"/>
        </w:rPr>
        <w:t xml:space="preserve">loyalty. You seem like a very loyal fan. </w:t>
      </w:r>
    </w:p>
    <w:p w14:paraId="2BE1D0C3" w14:textId="77777777" w:rsidR="00736707" w:rsidRPr="00FE7188" w:rsidRDefault="00736707" w:rsidP="008D6FE0">
      <w:pPr>
        <w:rPr>
          <w:rFonts w:ascii="Courier New" w:hAnsi="Courier New" w:cs="Courier New"/>
        </w:rPr>
      </w:pPr>
    </w:p>
    <w:p w14:paraId="1C073C0F" w14:textId="00E7626F" w:rsidR="007331A4" w:rsidRPr="00FE7188" w:rsidRDefault="00736707" w:rsidP="008D6FE0">
      <w:pPr>
        <w:rPr>
          <w:rFonts w:ascii="Courier New" w:hAnsi="Courier New" w:cs="Courier New"/>
        </w:rPr>
      </w:pPr>
      <w:r w:rsidRPr="00FE7188">
        <w:rPr>
          <w:rFonts w:ascii="Courier New" w:hAnsi="Courier New" w:cs="Courier New"/>
        </w:rPr>
        <w:t>LOGAN:</w:t>
      </w:r>
      <w:r w:rsidRPr="00FE7188">
        <w:rPr>
          <w:rFonts w:ascii="Courier New" w:hAnsi="Courier New" w:cs="Courier New"/>
        </w:rPr>
        <w:br/>
        <w:t xml:space="preserve">I could be your best fan! I think I </w:t>
      </w:r>
      <w:r w:rsidRPr="00FE7188">
        <w:rPr>
          <w:rFonts w:ascii="Courier New" w:hAnsi="Courier New" w:cs="Courier New"/>
          <w:i/>
        </w:rPr>
        <w:t>am</w:t>
      </w:r>
      <w:r w:rsidRPr="00FE7188">
        <w:rPr>
          <w:rFonts w:ascii="Courier New" w:hAnsi="Courier New" w:cs="Courier New"/>
        </w:rPr>
        <w:t xml:space="preserve"> your best fan. Do you like the studio I made for you? </w:t>
      </w:r>
      <w:r w:rsidR="007331A4" w:rsidRPr="00FE7188">
        <w:rPr>
          <w:rFonts w:ascii="Courier New" w:hAnsi="Courier New" w:cs="Courier New"/>
        </w:rPr>
        <w:t xml:space="preserve">I could put it next to the ocean. I could build you a stage. And you can sing on the stage forever. What do you want me to build for you? </w:t>
      </w:r>
    </w:p>
    <w:p w14:paraId="4672C586" w14:textId="77777777" w:rsidR="007331A4" w:rsidRPr="00FE7188" w:rsidRDefault="007331A4" w:rsidP="008D6FE0">
      <w:pPr>
        <w:rPr>
          <w:rFonts w:ascii="Courier New" w:hAnsi="Courier New" w:cs="Courier New"/>
        </w:rPr>
      </w:pPr>
    </w:p>
    <w:p w14:paraId="7896A4B3" w14:textId="77777777" w:rsidR="007331A4" w:rsidRPr="00FE7188" w:rsidRDefault="007331A4" w:rsidP="008D6FE0">
      <w:pPr>
        <w:rPr>
          <w:rFonts w:ascii="Courier New" w:hAnsi="Courier New" w:cs="Courier New"/>
        </w:rPr>
      </w:pPr>
      <w:r w:rsidRPr="00FE7188">
        <w:rPr>
          <w:rFonts w:ascii="Courier New" w:hAnsi="Courier New" w:cs="Courier New"/>
        </w:rPr>
        <w:t>(The middle of stage changes according to Logan’s description. Olivia walks toward it, steps onto the podium, and begins to sing.)</w:t>
      </w:r>
    </w:p>
    <w:p w14:paraId="23231538" w14:textId="77777777" w:rsidR="007331A4" w:rsidRPr="00FE7188" w:rsidRDefault="007331A4" w:rsidP="008D6FE0">
      <w:pPr>
        <w:rPr>
          <w:rFonts w:ascii="Courier New" w:hAnsi="Courier New" w:cs="Courier New"/>
        </w:rPr>
      </w:pPr>
    </w:p>
    <w:p w14:paraId="13F1B9F2" w14:textId="77777777" w:rsidR="007331A4" w:rsidRPr="00FE7188" w:rsidRDefault="007331A4" w:rsidP="008D6FE0">
      <w:pPr>
        <w:rPr>
          <w:rFonts w:ascii="Courier New" w:hAnsi="Courier New" w:cs="Courier New"/>
        </w:rPr>
      </w:pPr>
      <w:r w:rsidRPr="00FE7188">
        <w:rPr>
          <w:rFonts w:ascii="Courier New" w:hAnsi="Courier New" w:cs="Courier New"/>
        </w:rPr>
        <w:t>EVAN:</w:t>
      </w:r>
    </w:p>
    <w:p w14:paraId="0E435513" w14:textId="1ACF79DC" w:rsidR="00736707" w:rsidRPr="00FE7188" w:rsidRDefault="00DF70D7" w:rsidP="008D6FE0">
      <w:pPr>
        <w:rPr>
          <w:rFonts w:ascii="Courier New" w:hAnsi="Courier New" w:cs="Courier New"/>
        </w:rPr>
      </w:pPr>
      <w:r w:rsidRPr="00FE7188">
        <w:rPr>
          <w:rFonts w:ascii="Courier New" w:hAnsi="Courier New" w:cs="Courier New"/>
        </w:rPr>
        <w:t>I want to be with my lover. I want to be with my lover forever. I want to get married. Did you know I was supposed to get married? Well, I was. There was supposed to be a wedding. With flowers and caterers and music and a bride and a groom. We were supposed to exchange vows and say “till death do us part.” But I want more than that. I want more than death.</w:t>
      </w:r>
    </w:p>
    <w:p w14:paraId="59330CB3" w14:textId="77777777" w:rsidR="00DF70D7" w:rsidRPr="00FE7188" w:rsidRDefault="00DF70D7" w:rsidP="008D6FE0">
      <w:pPr>
        <w:rPr>
          <w:rFonts w:ascii="Courier New" w:hAnsi="Courier New" w:cs="Courier New"/>
        </w:rPr>
      </w:pPr>
    </w:p>
    <w:p w14:paraId="0C433977" w14:textId="487121B9" w:rsidR="00DF70D7" w:rsidRPr="00FE7188" w:rsidRDefault="00DF70D7" w:rsidP="008D6FE0">
      <w:pPr>
        <w:rPr>
          <w:rFonts w:ascii="Courier New" w:hAnsi="Courier New" w:cs="Courier New"/>
        </w:rPr>
      </w:pPr>
      <w:r w:rsidRPr="00FE7188">
        <w:rPr>
          <w:rFonts w:ascii="Courier New" w:hAnsi="Courier New" w:cs="Courier New"/>
        </w:rPr>
        <w:t>LOGAN:</w:t>
      </w:r>
    </w:p>
    <w:p w14:paraId="0A004C05" w14:textId="1AE7ACED" w:rsidR="00DF70D7" w:rsidRPr="00FE7188" w:rsidRDefault="00DF70D7" w:rsidP="008D6FE0">
      <w:pPr>
        <w:rPr>
          <w:rFonts w:ascii="Courier New" w:hAnsi="Courier New" w:cs="Courier New"/>
        </w:rPr>
      </w:pPr>
      <w:r w:rsidRPr="00FE7188">
        <w:rPr>
          <w:rFonts w:ascii="Courier New" w:hAnsi="Courier New" w:cs="Courier New"/>
        </w:rPr>
        <w:t>And you can have it! You’r</w:t>
      </w:r>
      <w:r w:rsidR="00123F88" w:rsidRPr="00FE7188">
        <w:rPr>
          <w:rFonts w:ascii="Courier New" w:hAnsi="Courier New" w:cs="Courier New"/>
        </w:rPr>
        <w:t>e bigger than death. You’ve surpassed death. Your voice continu</w:t>
      </w:r>
      <w:r w:rsidR="00120A64">
        <w:rPr>
          <w:rFonts w:ascii="Courier New" w:hAnsi="Courier New" w:cs="Courier New"/>
        </w:rPr>
        <w:t>es forever. You’ll sing forever…</w:t>
      </w:r>
      <w:r w:rsidR="00123F88" w:rsidRPr="00FE7188">
        <w:rPr>
          <w:rFonts w:ascii="Courier New" w:hAnsi="Courier New" w:cs="Courier New"/>
        </w:rPr>
        <w:t xml:space="preserve">I’m going to write you so many songs. So you can sing everything. And everyone will hear you sing. </w:t>
      </w:r>
    </w:p>
    <w:p w14:paraId="5B905AF6" w14:textId="77777777" w:rsidR="00123F88" w:rsidRPr="00FE7188" w:rsidRDefault="00123F88" w:rsidP="008D6FE0">
      <w:pPr>
        <w:rPr>
          <w:rFonts w:ascii="Courier New" w:hAnsi="Courier New" w:cs="Courier New"/>
        </w:rPr>
      </w:pPr>
    </w:p>
    <w:p w14:paraId="7E8654D7" w14:textId="464856E1" w:rsidR="00123F88" w:rsidRPr="00FE7188" w:rsidRDefault="00123F88" w:rsidP="008D6FE0">
      <w:pPr>
        <w:rPr>
          <w:rFonts w:ascii="Courier New" w:hAnsi="Courier New" w:cs="Courier New"/>
        </w:rPr>
      </w:pPr>
      <w:r w:rsidRPr="00FE7188">
        <w:rPr>
          <w:rFonts w:ascii="Courier New" w:hAnsi="Courier New" w:cs="Courier New"/>
        </w:rPr>
        <w:t>(Oli</w:t>
      </w:r>
      <w:r w:rsidR="00120A64">
        <w:rPr>
          <w:rFonts w:ascii="Courier New" w:hAnsi="Courier New" w:cs="Courier New"/>
        </w:rPr>
        <w:t>via sings a distorted song</w:t>
      </w:r>
      <w:r w:rsidRPr="00FE7188">
        <w:rPr>
          <w:rFonts w:ascii="Courier New" w:hAnsi="Courier New" w:cs="Courier New"/>
        </w:rPr>
        <w:t>.)</w:t>
      </w:r>
    </w:p>
    <w:p w14:paraId="6B5FB87B" w14:textId="77777777" w:rsidR="00123F88" w:rsidRPr="00FE7188" w:rsidRDefault="00123F88" w:rsidP="008D6FE0">
      <w:pPr>
        <w:rPr>
          <w:rFonts w:ascii="Courier New" w:hAnsi="Courier New" w:cs="Courier New"/>
        </w:rPr>
      </w:pPr>
    </w:p>
    <w:p w14:paraId="13B80C2D" w14:textId="5C34F73C" w:rsidR="00123F88" w:rsidRPr="00FE7188" w:rsidRDefault="00123F88" w:rsidP="008D6FE0">
      <w:pPr>
        <w:rPr>
          <w:rFonts w:ascii="Courier New" w:hAnsi="Courier New" w:cs="Courier New"/>
        </w:rPr>
      </w:pPr>
      <w:r w:rsidRPr="00FE7188">
        <w:rPr>
          <w:rFonts w:ascii="Courier New" w:hAnsi="Courier New" w:cs="Courier New"/>
        </w:rPr>
        <w:t>EVAN:</w:t>
      </w:r>
    </w:p>
    <w:p w14:paraId="76FDB0AE" w14:textId="4257C2E8" w:rsidR="002D1F17" w:rsidRPr="00FE7188" w:rsidRDefault="002D1F17" w:rsidP="008D6FE0">
      <w:pPr>
        <w:rPr>
          <w:rFonts w:ascii="Courier New" w:hAnsi="Courier New" w:cs="Courier New"/>
        </w:rPr>
      </w:pPr>
      <w:r w:rsidRPr="00FE7188">
        <w:rPr>
          <w:rFonts w:ascii="Courier New" w:hAnsi="Courier New" w:cs="Courier New"/>
        </w:rPr>
        <w:t>I don’</w:t>
      </w:r>
      <w:r w:rsidR="006A71A0" w:rsidRPr="00FE7188">
        <w:rPr>
          <w:rFonts w:ascii="Courier New" w:hAnsi="Courier New" w:cs="Courier New"/>
        </w:rPr>
        <w:t>t want them to hear</w:t>
      </w:r>
      <w:r w:rsidRPr="00FE7188">
        <w:rPr>
          <w:rFonts w:ascii="Courier New" w:hAnsi="Courier New" w:cs="Courier New"/>
        </w:rPr>
        <w:t xml:space="preserve"> me sing. </w:t>
      </w:r>
      <w:r w:rsidR="006A71A0" w:rsidRPr="00FE7188">
        <w:rPr>
          <w:rFonts w:ascii="Courier New" w:hAnsi="Courier New" w:cs="Courier New"/>
        </w:rPr>
        <w:t>I don’t even want to sing anymore. (Olivia abruptly stops singing.) I’</w:t>
      </w:r>
      <w:r w:rsidR="001046DA" w:rsidRPr="00FE7188">
        <w:rPr>
          <w:rFonts w:ascii="Courier New" w:hAnsi="Courier New" w:cs="Courier New"/>
        </w:rPr>
        <w:t>m sick of all those people, trying to listen and steal</w:t>
      </w:r>
      <w:r w:rsidR="006A71A0" w:rsidRPr="00FE7188">
        <w:rPr>
          <w:rFonts w:ascii="Courier New" w:hAnsi="Courier New" w:cs="Courier New"/>
        </w:rPr>
        <w:t xml:space="preserve"> my voice. If I sing, I will </w:t>
      </w:r>
      <w:r w:rsidR="001046DA" w:rsidRPr="00FE7188">
        <w:rPr>
          <w:rFonts w:ascii="Courier New" w:hAnsi="Courier New" w:cs="Courier New"/>
        </w:rPr>
        <w:t xml:space="preserve">only sing for one person. </w:t>
      </w:r>
    </w:p>
    <w:p w14:paraId="0107C9FA" w14:textId="77777777" w:rsidR="001046DA" w:rsidRPr="00FE7188" w:rsidRDefault="001046DA" w:rsidP="008D6FE0">
      <w:pPr>
        <w:rPr>
          <w:rFonts w:ascii="Courier New" w:hAnsi="Courier New" w:cs="Courier New"/>
        </w:rPr>
      </w:pPr>
    </w:p>
    <w:p w14:paraId="74F81DCE" w14:textId="21F024B2" w:rsidR="001046DA" w:rsidRPr="00FE7188" w:rsidRDefault="001046DA" w:rsidP="008D6FE0">
      <w:pPr>
        <w:rPr>
          <w:rFonts w:ascii="Courier New" w:hAnsi="Courier New" w:cs="Courier New"/>
        </w:rPr>
      </w:pPr>
      <w:r w:rsidRPr="00FE7188">
        <w:rPr>
          <w:rFonts w:ascii="Courier New" w:hAnsi="Courier New" w:cs="Courier New"/>
        </w:rPr>
        <w:t>LOGAN:</w:t>
      </w:r>
    </w:p>
    <w:p w14:paraId="6D9C5830" w14:textId="3C02F52F" w:rsidR="001046DA" w:rsidRPr="00FE7188" w:rsidRDefault="001046DA" w:rsidP="008D6FE0">
      <w:pPr>
        <w:rPr>
          <w:rFonts w:ascii="Courier New" w:hAnsi="Courier New" w:cs="Courier New"/>
        </w:rPr>
      </w:pPr>
      <w:r w:rsidRPr="00FE7188">
        <w:rPr>
          <w:rFonts w:ascii="Courier New" w:hAnsi="Courier New" w:cs="Courier New"/>
        </w:rPr>
        <w:t xml:space="preserve">I’m sorry. I’m so sorry. I won’t make you sing anymore. Your voice is a secret. I think you’re right. Only very, very special people should </w:t>
      </w:r>
      <w:r w:rsidR="001D46FE" w:rsidRPr="00FE7188">
        <w:rPr>
          <w:rFonts w:ascii="Courier New" w:hAnsi="Courier New" w:cs="Courier New"/>
        </w:rPr>
        <w:t xml:space="preserve">get to </w:t>
      </w:r>
      <w:r w:rsidRPr="00FE7188">
        <w:rPr>
          <w:rFonts w:ascii="Courier New" w:hAnsi="Courier New" w:cs="Courier New"/>
        </w:rPr>
        <w:t>hear you sing.</w:t>
      </w:r>
    </w:p>
    <w:p w14:paraId="542D9B7E" w14:textId="77777777" w:rsidR="001046DA" w:rsidRPr="00FE7188" w:rsidRDefault="001046DA" w:rsidP="008D6FE0">
      <w:pPr>
        <w:rPr>
          <w:rFonts w:ascii="Courier New" w:hAnsi="Courier New" w:cs="Courier New"/>
        </w:rPr>
      </w:pPr>
    </w:p>
    <w:p w14:paraId="1393FBBF" w14:textId="7F0156C8" w:rsidR="001046DA" w:rsidRPr="00FE7188" w:rsidRDefault="001046DA" w:rsidP="008D6FE0">
      <w:pPr>
        <w:rPr>
          <w:rFonts w:ascii="Courier New" w:hAnsi="Courier New" w:cs="Courier New"/>
        </w:rPr>
      </w:pPr>
      <w:r w:rsidRPr="00FE7188">
        <w:rPr>
          <w:rFonts w:ascii="Courier New" w:hAnsi="Courier New" w:cs="Courier New"/>
        </w:rPr>
        <w:t>EVAN:</w:t>
      </w:r>
    </w:p>
    <w:p w14:paraId="04E39DE8" w14:textId="50D95649" w:rsidR="00EB21B0" w:rsidRPr="00FE7188" w:rsidRDefault="00EB21B0" w:rsidP="008D6FE0">
      <w:pPr>
        <w:rPr>
          <w:rFonts w:ascii="Courier New" w:hAnsi="Courier New" w:cs="Courier New"/>
        </w:rPr>
      </w:pPr>
      <w:r w:rsidRPr="00FE7188">
        <w:rPr>
          <w:rFonts w:ascii="Courier New" w:hAnsi="Courier New" w:cs="Courier New"/>
        </w:rPr>
        <w:t>I don’t care. I really don’t care. I just want to be with my lover. We’ll have a house. With a garden</w:t>
      </w:r>
      <w:r w:rsidR="000F1F64" w:rsidRPr="00FE7188">
        <w:rPr>
          <w:rFonts w:ascii="Courier New" w:hAnsi="Courier New" w:cs="Courier New"/>
        </w:rPr>
        <w:t>. We’ll live by the coast. We’ll be happy. (A bitter note enters.) With our t</w:t>
      </w:r>
      <w:r w:rsidR="00120A64">
        <w:rPr>
          <w:rFonts w:ascii="Courier New" w:hAnsi="Courier New" w:cs="Courier New"/>
        </w:rPr>
        <w:t>owels and our china and our…</w:t>
      </w:r>
      <w:r w:rsidR="00120A64" w:rsidRPr="00120A64">
        <w:rPr>
          <w:rFonts w:ascii="Courier New" w:hAnsi="Courier New" w:cs="Courier New"/>
          <w:i/>
        </w:rPr>
        <w:t>dog</w:t>
      </w:r>
      <w:r w:rsidR="00120A64">
        <w:rPr>
          <w:rFonts w:ascii="Courier New" w:hAnsi="Courier New" w:cs="Courier New"/>
        </w:rPr>
        <w:t xml:space="preserve">. </w:t>
      </w:r>
      <w:r w:rsidR="00067C6D" w:rsidRPr="00FE7188">
        <w:rPr>
          <w:rFonts w:ascii="Courier New" w:hAnsi="Courier New" w:cs="Courier New"/>
        </w:rPr>
        <w:t>We’ll</w:t>
      </w:r>
      <w:r w:rsidR="000F1F64" w:rsidRPr="00FE7188">
        <w:rPr>
          <w:rFonts w:ascii="Courier New" w:hAnsi="Courier New" w:cs="Courier New"/>
        </w:rPr>
        <w:t xml:space="preserve"> be happy. </w:t>
      </w:r>
    </w:p>
    <w:p w14:paraId="7129D1E1" w14:textId="77777777" w:rsidR="000F1F64" w:rsidRPr="00FE7188" w:rsidRDefault="000F1F64" w:rsidP="008D6FE0">
      <w:pPr>
        <w:rPr>
          <w:rFonts w:ascii="Courier New" w:hAnsi="Courier New" w:cs="Courier New"/>
        </w:rPr>
      </w:pPr>
    </w:p>
    <w:p w14:paraId="6C65A95C" w14:textId="2B782277" w:rsidR="000F1F64" w:rsidRPr="00FE7188" w:rsidRDefault="000F1F64" w:rsidP="008D6FE0">
      <w:pPr>
        <w:rPr>
          <w:rFonts w:ascii="Courier New" w:hAnsi="Courier New" w:cs="Courier New"/>
        </w:rPr>
      </w:pPr>
      <w:r w:rsidRPr="00FE7188">
        <w:rPr>
          <w:rFonts w:ascii="Courier New" w:hAnsi="Courier New" w:cs="Courier New"/>
        </w:rPr>
        <w:t>LOGAN:</w:t>
      </w:r>
    </w:p>
    <w:p w14:paraId="131F1BBF" w14:textId="21792757" w:rsidR="000F1F64" w:rsidRPr="00FE7188" w:rsidRDefault="000F1F64" w:rsidP="008D6FE0">
      <w:pPr>
        <w:rPr>
          <w:rFonts w:ascii="Courier New" w:hAnsi="Courier New" w:cs="Courier New"/>
        </w:rPr>
      </w:pPr>
      <w:r w:rsidRPr="00FE7188">
        <w:rPr>
          <w:rFonts w:ascii="Courier New" w:hAnsi="Courier New" w:cs="Courier New"/>
        </w:rPr>
        <w:t>(A little more confused and hesitatin</w:t>
      </w:r>
      <w:r w:rsidR="00120A64">
        <w:rPr>
          <w:rFonts w:ascii="Courier New" w:hAnsi="Courier New" w:cs="Courier New"/>
        </w:rPr>
        <w:t>g.) I just want you to be happy</w:t>
      </w:r>
      <w:r w:rsidRPr="00FE7188">
        <w:rPr>
          <w:rFonts w:ascii="Courier New" w:hAnsi="Courier New" w:cs="Courier New"/>
        </w:rPr>
        <w:t>…</w:t>
      </w:r>
      <w:r w:rsidR="00F33244" w:rsidRPr="00FE7188">
        <w:rPr>
          <w:rFonts w:ascii="Courier New" w:hAnsi="Courier New" w:cs="Courier New"/>
        </w:rPr>
        <w:t xml:space="preserve">I think you deserve to be happy. </w:t>
      </w:r>
      <w:r w:rsidR="0084480D" w:rsidRPr="00FE7188">
        <w:rPr>
          <w:rFonts w:ascii="Courier New" w:hAnsi="Courier New" w:cs="Courier New"/>
        </w:rPr>
        <w:t xml:space="preserve">You sing so nice. </w:t>
      </w:r>
      <w:r w:rsidR="00120A64">
        <w:rPr>
          <w:rFonts w:ascii="Courier New" w:hAnsi="Courier New" w:cs="Courier New"/>
        </w:rPr>
        <w:t xml:space="preserve">You’re so nice. </w:t>
      </w:r>
      <w:r w:rsidR="0071746A" w:rsidRPr="00FE7188">
        <w:rPr>
          <w:rFonts w:ascii="Courier New" w:hAnsi="Courier New" w:cs="Courier New"/>
        </w:rPr>
        <w:t>I want to make you happy.</w:t>
      </w:r>
    </w:p>
    <w:p w14:paraId="52822ECD" w14:textId="77777777" w:rsidR="0071746A" w:rsidRPr="00FE7188" w:rsidRDefault="0071746A" w:rsidP="008D6FE0">
      <w:pPr>
        <w:rPr>
          <w:rFonts w:ascii="Courier New" w:hAnsi="Courier New" w:cs="Courier New"/>
        </w:rPr>
      </w:pPr>
    </w:p>
    <w:p w14:paraId="2893ED6D" w14:textId="2A85B3C3" w:rsidR="0071746A" w:rsidRPr="00FE7188" w:rsidRDefault="0071746A" w:rsidP="008D6FE0">
      <w:pPr>
        <w:rPr>
          <w:rFonts w:ascii="Courier New" w:hAnsi="Courier New" w:cs="Courier New"/>
        </w:rPr>
      </w:pPr>
      <w:r w:rsidRPr="00FE7188">
        <w:rPr>
          <w:rFonts w:ascii="Courier New" w:hAnsi="Courier New" w:cs="Courier New"/>
        </w:rPr>
        <w:t>EVAN:</w:t>
      </w:r>
    </w:p>
    <w:p w14:paraId="4E082BD0" w14:textId="4E2EB914" w:rsidR="0071746A" w:rsidRPr="00FE7188" w:rsidRDefault="0071746A" w:rsidP="008D6FE0">
      <w:pPr>
        <w:rPr>
          <w:rFonts w:ascii="Courier New" w:hAnsi="Courier New" w:cs="Courier New"/>
        </w:rPr>
      </w:pPr>
      <w:r w:rsidRPr="00FE7188">
        <w:rPr>
          <w:rFonts w:ascii="Courier New" w:hAnsi="Courier New" w:cs="Courier New"/>
        </w:rPr>
        <w:t xml:space="preserve">I was supposed to get married today. </w:t>
      </w:r>
      <w:r w:rsidRPr="00FE7188">
        <w:rPr>
          <w:rFonts w:ascii="Courier New" w:hAnsi="Courier New" w:cs="Courier New"/>
          <w:i/>
          <w:iCs/>
        </w:rPr>
        <w:t>Today</w:t>
      </w:r>
      <w:r w:rsidRPr="00FE7188">
        <w:rPr>
          <w:rFonts w:ascii="Courier New" w:hAnsi="Courier New" w:cs="Courier New"/>
        </w:rPr>
        <w:t xml:space="preserve"> was my wedding day. (Shares a spiteful look with Olivia.) Can you make me a bride? I need to get to the </w:t>
      </w:r>
      <w:r w:rsidR="00067C6D" w:rsidRPr="00FE7188">
        <w:rPr>
          <w:rFonts w:ascii="Courier New" w:hAnsi="Courier New" w:cs="Courier New"/>
        </w:rPr>
        <w:t>church. I need to —</w:t>
      </w:r>
    </w:p>
    <w:p w14:paraId="0F125AB6" w14:textId="77777777" w:rsidR="00067C6D" w:rsidRPr="00FE7188" w:rsidRDefault="00067C6D" w:rsidP="008D6FE0">
      <w:pPr>
        <w:rPr>
          <w:rFonts w:ascii="Courier New" w:hAnsi="Courier New" w:cs="Courier New"/>
        </w:rPr>
      </w:pPr>
    </w:p>
    <w:p w14:paraId="1E0EB488" w14:textId="77777777" w:rsidR="00067C6D" w:rsidRPr="00FE7188" w:rsidRDefault="00067C6D" w:rsidP="008D6FE0">
      <w:pPr>
        <w:rPr>
          <w:rFonts w:ascii="Courier New" w:hAnsi="Courier New" w:cs="Courier New"/>
        </w:rPr>
      </w:pPr>
      <w:r w:rsidRPr="00FE7188">
        <w:rPr>
          <w:rFonts w:ascii="Courier New" w:hAnsi="Courier New" w:cs="Courier New"/>
        </w:rPr>
        <w:t>(There is a sudden noise and Evan’s computer screen goes blank. Olivia goes still. Evan turns his computer back on and tries to log in again.)</w:t>
      </w:r>
    </w:p>
    <w:p w14:paraId="203B4089" w14:textId="77777777" w:rsidR="00067C6D" w:rsidRPr="00FE7188" w:rsidRDefault="00067C6D" w:rsidP="008D6FE0">
      <w:pPr>
        <w:rPr>
          <w:rFonts w:ascii="Courier New" w:hAnsi="Courier New" w:cs="Courier New"/>
        </w:rPr>
      </w:pPr>
    </w:p>
    <w:p w14:paraId="15FC78FF" w14:textId="77777777" w:rsidR="00067C6D" w:rsidRPr="00FE7188" w:rsidRDefault="00067C6D" w:rsidP="008D6FE0">
      <w:pPr>
        <w:rPr>
          <w:rFonts w:ascii="Courier New" w:hAnsi="Courier New" w:cs="Courier New"/>
        </w:rPr>
      </w:pPr>
      <w:r w:rsidRPr="00FE7188">
        <w:rPr>
          <w:rFonts w:ascii="Courier New" w:hAnsi="Courier New" w:cs="Courier New"/>
        </w:rPr>
        <w:t>EVAN:</w:t>
      </w:r>
    </w:p>
    <w:p w14:paraId="52A5C6F4" w14:textId="15E8AB8F" w:rsidR="00067C6D" w:rsidRPr="00FE7188" w:rsidRDefault="00067C6D" w:rsidP="008D6FE0">
      <w:pPr>
        <w:rPr>
          <w:rFonts w:ascii="Courier New" w:hAnsi="Courier New" w:cs="Courier New"/>
        </w:rPr>
      </w:pPr>
      <w:r w:rsidRPr="00FE7188">
        <w:rPr>
          <w:rFonts w:ascii="Courier New" w:hAnsi="Courier New" w:cs="Courier New"/>
        </w:rPr>
        <w:t>The account</w:t>
      </w:r>
      <w:r w:rsidR="0084480D" w:rsidRPr="00FE7188">
        <w:rPr>
          <w:rFonts w:ascii="Courier New" w:hAnsi="Courier New" w:cs="Courier New"/>
        </w:rPr>
        <w:t>’</w:t>
      </w:r>
      <w:r w:rsidRPr="00FE7188">
        <w:rPr>
          <w:rFonts w:ascii="Courier New" w:hAnsi="Courier New" w:cs="Courier New"/>
        </w:rPr>
        <w:t>s b</w:t>
      </w:r>
      <w:r w:rsidR="0084480D" w:rsidRPr="00FE7188">
        <w:rPr>
          <w:rFonts w:ascii="Courier New" w:hAnsi="Courier New" w:cs="Courier New"/>
        </w:rPr>
        <w:t>ee</w:t>
      </w:r>
      <w:r w:rsidRPr="00FE7188">
        <w:rPr>
          <w:rFonts w:ascii="Courier New" w:hAnsi="Courier New" w:cs="Courier New"/>
        </w:rPr>
        <w:t>n blocked. Huh. (To Olivia.) Well, I don’t know what to do now. They blocked your accounts.</w:t>
      </w:r>
    </w:p>
    <w:p w14:paraId="56B74F3B" w14:textId="77777777" w:rsidR="00067C6D" w:rsidRPr="00FE7188" w:rsidRDefault="00067C6D" w:rsidP="008D6FE0">
      <w:pPr>
        <w:rPr>
          <w:rFonts w:ascii="Courier New" w:hAnsi="Courier New" w:cs="Courier New"/>
        </w:rPr>
      </w:pPr>
    </w:p>
    <w:p w14:paraId="51675DAE" w14:textId="77777777" w:rsidR="00067C6D" w:rsidRPr="00FE7188" w:rsidRDefault="00067C6D" w:rsidP="008D6FE0">
      <w:pPr>
        <w:rPr>
          <w:rFonts w:ascii="Courier New" w:hAnsi="Courier New" w:cs="Courier New"/>
        </w:rPr>
      </w:pPr>
      <w:r w:rsidRPr="00FE7188">
        <w:rPr>
          <w:rFonts w:ascii="Courier New" w:hAnsi="Courier New" w:cs="Courier New"/>
        </w:rPr>
        <w:t>(Olivia turns to him, but her face is stiff as a mask.)</w:t>
      </w:r>
    </w:p>
    <w:p w14:paraId="5B0F8F75" w14:textId="77777777" w:rsidR="00067C6D" w:rsidRPr="00FE7188" w:rsidRDefault="00067C6D" w:rsidP="008D6FE0">
      <w:pPr>
        <w:rPr>
          <w:rFonts w:ascii="Courier New" w:hAnsi="Courier New" w:cs="Courier New"/>
        </w:rPr>
      </w:pPr>
    </w:p>
    <w:p w14:paraId="7EFF4F1F" w14:textId="77777777" w:rsidR="00067C6D" w:rsidRPr="00FE7188" w:rsidRDefault="00067C6D" w:rsidP="008D6FE0">
      <w:pPr>
        <w:rPr>
          <w:rFonts w:ascii="Courier New" w:hAnsi="Courier New" w:cs="Courier New"/>
        </w:rPr>
      </w:pPr>
      <w:r w:rsidRPr="00FE7188">
        <w:rPr>
          <w:rFonts w:ascii="Courier New" w:hAnsi="Courier New" w:cs="Courier New"/>
        </w:rPr>
        <w:t>EVAN:</w:t>
      </w:r>
    </w:p>
    <w:p w14:paraId="083E2A1F" w14:textId="77777777" w:rsidR="00342861" w:rsidRPr="00FE7188" w:rsidRDefault="003F565E" w:rsidP="008D6FE0">
      <w:pPr>
        <w:rPr>
          <w:rFonts w:ascii="Courier New" w:hAnsi="Courier New" w:cs="Courier New"/>
        </w:rPr>
      </w:pPr>
      <w:r w:rsidRPr="00FE7188">
        <w:rPr>
          <w:rFonts w:ascii="Courier New" w:hAnsi="Courier New" w:cs="Courier New"/>
        </w:rPr>
        <w:t>What do you think we should do? Any ideas?</w:t>
      </w:r>
      <w:r w:rsidR="00972881" w:rsidRPr="00FE7188">
        <w:rPr>
          <w:rFonts w:ascii="Courier New" w:hAnsi="Courier New" w:cs="Courier New"/>
        </w:rPr>
        <w:t xml:space="preserve"> (Beat.) Come on, Liv. </w:t>
      </w:r>
      <w:r w:rsidR="00342861" w:rsidRPr="00FE7188">
        <w:rPr>
          <w:rFonts w:ascii="Courier New" w:hAnsi="Courier New" w:cs="Courier New"/>
        </w:rPr>
        <w:t>Can I get a little help here?</w:t>
      </w:r>
    </w:p>
    <w:p w14:paraId="34ED1223" w14:textId="77777777" w:rsidR="00342861" w:rsidRPr="00FE7188" w:rsidRDefault="00342861" w:rsidP="008D6FE0">
      <w:pPr>
        <w:rPr>
          <w:rFonts w:ascii="Courier New" w:hAnsi="Courier New" w:cs="Courier New"/>
        </w:rPr>
      </w:pPr>
    </w:p>
    <w:p w14:paraId="05DDA5C8" w14:textId="77777777" w:rsidR="00342861" w:rsidRPr="00FE7188" w:rsidRDefault="00342861" w:rsidP="008D6FE0">
      <w:pPr>
        <w:rPr>
          <w:rFonts w:ascii="Courier New" w:hAnsi="Courier New" w:cs="Courier New"/>
        </w:rPr>
      </w:pPr>
      <w:r w:rsidRPr="00FE7188">
        <w:rPr>
          <w:rFonts w:ascii="Courier New" w:hAnsi="Courier New" w:cs="Courier New"/>
        </w:rPr>
        <w:t>OLIVIA:</w:t>
      </w:r>
    </w:p>
    <w:p w14:paraId="25C126A8" w14:textId="33D3AF41" w:rsidR="00DA516E" w:rsidRPr="00FE7188" w:rsidRDefault="00BC4E51" w:rsidP="008D6FE0">
      <w:pPr>
        <w:rPr>
          <w:rFonts w:ascii="Courier New" w:hAnsi="Courier New" w:cs="Courier New"/>
        </w:rPr>
      </w:pPr>
      <w:r w:rsidRPr="00FE7188">
        <w:rPr>
          <w:rFonts w:ascii="Courier New" w:hAnsi="Courier New" w:cs="Courier New"/>
        </w:rPr>
        <w:t>Hello, friend. I’m so glad y</w:t>
      </w:r>
      <w:r w:rsidR="00342861" w:rsidRPr="00FE7188">
        <w:rPr>
          <w:rFonts w:ascii="Courier New" w:hAnsi="Courier New" w:cs="Courier New"/>
        </w:rPr>
        <w:t>o</w:t>
      </w:r>
      <w:r w:rsidRPr="00FE7188">
        <w:rPr>
          <w:rFonts w:ascii="Courier New" w:hAnsi="Courier New" w:cs="Courier New"/>
        </w:rPr>
        <w:t>u’re</w:t>
      </w:r>
      <w:r w:rsidR="00342861" w:rsidRPr="00FE7188">
        <w:rPr>
          <w:rFonts w:ascii="Courier New" w:hAnsi="Courier New" w:cs="Courier New"/>
        </w:rPr>
        <w:t xml:space="preserve"> here.</w:t>
      </w:r>
      <w:r w:rsidR="00DA516E" w:rsidRPr="00FE7188">
        <w:rPr>
          <w:rFonts w:ascii="Courier New" w:hAnsi="Courier New" w:cs="Courier New"/>
        </w:rPr>
        <w:t xml:space="preserve"> Thanks so much for stopping by my page.</w:t>
      </w:r>
    </w:p>
    <w:p w14:paraId="34860176" w14:textId="77777777" w:rsidR="00DA516E" w:rsidRPr="00FE7188" w:rsidRDefault="00DA516E" w:rsidP="008D6FE0">
      <w:pPr>
        <w:rPr>
          <w:rFonts w:ascii="Courier New" w:hAnsi="Courier New" w:cs="Courier New"/>
        </w:rPr>
      </w:pPr>
    </w:p>
    <w:p w14:paraId="13F2D79F" w14:textId="77777777" w:rsidR="00DA516E" w:rsidRPr="00FE7188" w:rsidRDefault="00DA516E" w:rsidP="008D6FE0">
      <w:pPr>
        <w:rPr>
          <w:rFonts w:ascii="Courier New" w:hAnsi="Courier New" w:cs="Courier New"/>
        </w:rPr>
      </w:pPr>
      <w:r w:rsidRPr="00FE7188">
        <w:rPr>
          <w:rFonts w:ascii="Courier New" w:hAnsi="Courier New" w:cs="Courier New"/>
        </w:rPr>
        <w:t>EVAN:</w:t>
      </w:r>
    </w:p>
    <w:p w14:paraId="4276C58B" w14:textId="77777777" w:rsidR="00DA516E" w:rsidRPr="00FE7188" w:rsidRDefault="00DA516E" w:rsidP="008D6FE0">
      <w:pPr>
        <w:rPr>
          <w:rFonts w:ascii="Courier New" w:hAnsi="Courier New" w:cs="Courier New"/>
        </w:rPr>
      </w:pPr>
      <w:r w:rsidRPr="00FE7188">
        <w:rPr>
          <w:rFonts w:ascii="Courier New" w:hAnsi="Courier New" w:cs="Courier New"/>
        </w:rPr>
        <w:t>Olivia. Snap out of it.</w:t>
      </w:r>
    </w:p>
    <w:p w14:paraId="56A48B1E" w14:textId="77777777" w:rsidR="00931DFE" w:rsidRPr="00FE7188" w:rsidRDefault="00931DFE" w:rsidP="008D6FE0">
      <w:pPr>
        <w:rPr>
          <w:rFonts w:ascii="Courier New" w:hAnsi="Courier New" w:cs="Courier New"/>
        </w:rPr>
      </w:pPr>
    </w:p>
    <w:p w14:paraId="5E79EB34" w14:textId="5BBC01F9" w:rsidR="0098216C" w:rsidRPr="00FE7188" w:rsidRDefault="00DA516E" w:rsidP="008D6FE0">
      <w:pPr>
        <w:rPr>
          <w:rFonts w:ascii="Courier New" w:hAnsi="Courier New" w:cs="Courier New"/>
        </w:rPr>
      </w:pPr>
      <w:r w:rsidRPr="00FE7188">
        <w:rPr>
          <w:rFonts w:ascii="Courier New" w:hAnsi="Courier New" w:cs="Courier New"/>
        </w:rPr>
        <w:t>OLIVIA:</w:t>
      </w:r>
    </w:p>
    <w:p w14:paraId="07640CAB" w14:textId="3AA0FBF8" w:rsidR="0098216C" w:rsidRPr="00FE7188" w:rsidRDefault="00931DFE" w:rsidP="008D6FE0">
      <w:pPr>
        <w:rPr>
          <w:rFonts w:ascii="Courier New" w:hAnsi="Courier New" w:cs="Courier New"/>
        </w:rPr>
      </w:pPr>
      <w:r w:rsidRPr="00FE7188">
        <w:rPr>
          <w:rFonts w:ascii="Courier New" w:hAnsi="Courier New" w:cs="Courier New"/>
        </w:rPr>
        <w:t>Thank you so much for your devotion and loyalty. You seem like a very loyal fan.</w:t>
      </w:r>
    </w:p>
    <w:p w14:paraId="0179D9B1" w14:textId="77777777" w:rsidR="00931DFE" w:rsidRPr="00FE7188" w:rsidRDefault="00931DFE" w:rsidP="008D6FE0">
      <w:pPr>
        <w:rPr>
          <w:rFonts w:ascii="Courier New" w:hAnsi="Courier New" w:cs="Courier New"/>
        </w:rPr>
      </w:pPr>
    </w:p>
    <w:p w14:paraId="4CEF3A6D" w14:textId="4BF53DCB" w:rsidR="00931DFE" w:rsidRPr="00FE7188" w:rsidRDefault="008579EA" w:rsidP="008D6FE0">
      <w:pPr>
        <w:rPr>
          <w:rFonts w:ascii="Courier New" w:hAnsi="Courier New" w:cs="Courier New"/>
        </w:rPr>
      </w:pPr>
      <w:r w:rsidRPr="00FE7188">
        <w:rPr>
          <w:rFonts w:ascii="Courier New" w:hAnsi="Courier New" w:cs="Courier New"/>
        </w:rPr>
        <w:t>EVAN:</w:t>
      </w:r>
    </w:p>
    <w:p w14:paraId="4BBA7A5E" w14:textId="04F6871E" w:rsidR="008579EA" w:rsidRPr="00FE7188" w:rsidRDefault="008579EA" w:rsidP="008D6FE0">
      <w:pPr>
        <w:rPr>
          <w:rFonts w:ascii="Courier New" w:hAnsi="Courier New" w:cs="Courier New"/>
        </w:rPr>
      </w:pPr>
      <w:r w:rsidRPr="00FE7188">
        <w:rPr>
          <w:rFonts w:ascii="Courier New" w:hAnsi="Courier New" w:cs="Courier New"/>
        </w:rPr>
        <w:t xml:space="preserve">Liv. It’s me. Come on. Let’s go back to the house </w:t>
      </w:r>
      <w:r w:rsidR="00413439" w:rsidRPr="00FE7188">
        <w:rPr>
          <w:rFonts w:ascii="Courier New" w:hAnsi="Courier New" w:cs="Courier New"/>
        </w:rPr>
        <w:t xml:space="preserve">by the ocean. We can … we can make dinner. </w:t>
      </w:r>
      <w:r w:rsidR="00C31D9E" w:rsidRPr="00FE7188">
        <w:rPr>
          <w:rFonts w:ascii="Courier New" w:hAnsi="Courier New" w:cs="Courier New"/>
        </w:rPr>
        <w:t>We can play with the dog. Whatever you want, we can do.</w:t>
      </w:r>
    </w:p>
    <w:p w14:paraId="7FF21402" w14:textId="77777777" w:rsidR="00C31D9E" w:rsidRPr="00FE7188" w:rsidRDefault="00C31D9E" w:rsidP="008D6FE0">
      <w:pPr>
        <w:rPr>
          <w:rFonts w:ascii="Courier New" w:hAnsi="Courier New" w:cs="Courier New"/>
        </w:rPr>
      </w:pPr>
    </w:p>
    <w:p w14:paraId="28B8539B" w14:textId="77777777" w:rsidR="00C31D9E" w:rsidRPr="00FE7188" w:rsidRDefault="00C31D9E" w:rsidP="008D6FE0">
      <w:pPr>
        <w:rPr>
          <w:rFonts w:ascii="Courier New" w:hAnsi="Courier New" w:cs="Courier New"/>
        </w:rPr>
      </w:pPr>
      <w:r w:rsidRPr="00FE7188">
        <w:rPr>
          <w:rFonts w:ascii="Courier New" w:hAnsi="Courier New" w:cs="Courier New"/>
        </w:rPr>
        <w:t>(Olivia gives him a confused look and begins to scratch at the right side of her head. Evan pulls her hand away.)</w:t>
      </w:r>
    </w:p>
    <w:p w14:paraId="49EA17B9" w14:textId="77777777" w:rsidR="00C31D9E" w:rsidRPr="00FE7188" w:rsidRDefault="00C31D9E" w:rsidP="008D6FE0">
      <w:pPr>
        <w:rPr>
          <w:rFonts w:ascii="Courier New" w:hAnsi="Courier New" w:cs="Courier New"/>
        </w:rPr>
      </w:pPr>
    </w:p>
    <w:p w14:paraId="349CEB33" w14:textId="77777777" w:rsidR="00C31D9E" w:rsidRPr="00FE7188" w:rsidRDefault="00C31D9E" w:rsidP="008D6FE0">
      <w:pPr>
        <w:rPr>
          <w:rFonts w:ascii="Courier New" w:hAnsi="Courier New" w:cs="Courier New"/>
        </w:rPr>
      </w:pPr>
      <w:r w:rsidRPr="00FE7188">
        <w:rPr>
          <w:rFonts w:ascii="Courier New" w:hAnsi="Courier New" w:cs="Courier New"/>
        </w:rPr>
        <w:t>EVAN:</w:t>
      </w:r>
    </w:p>
    <w:p w14:paraId="4D36C0A8" w14:textId="6ED2461B" w:rsidR="00C31D9E" w:rsidRPr="00FE7188" w:rsidRDefault="00C31D9E" w:rsidP="008D6FE0">
      <w:pPr>
        <w:rPr>
          <w:rFonts w:ascii="Courier New" w:hAnsi="Courier New" w:cs="Courier New"/>
        </w:rPr>
      </w:pPr>
      <w:r w:rsidRPr="00FE7188">
        <w:rPr>
          <w:rFonts w:ascii="Courier New" w:hAnsi="Courier New" w:cs="Courier New"/>
        </w:rPr>
        <w:t xml:space="preserve">Don’t do that. Stop that. Come on. Tell me </w:t>
      </w:r>
      <w:r w:rsidR="001B72B6" w:rsidRPr="00FE7188">
        <w:rPr>
          <w:rFonts w:ascii="Courier New" w:hAnsi="Courier New" w:cs="Courier New"/>
        </w:rPr>
        <w:t xml:space="preserve">what to do. </w:t>
      </w:r>
    </w:p>
    <w:p w14:paraId="70F7D5CE" w14:textId="77777777" w:rsidR="001B72B6" w:rsidRPr="00FE7188" w:rsidRDefault="001B72B6" w:rsidP="008D6FE0">
      <w:pPr>
        <w:rPr>
          <w:rFonts w:ascii="Courier New" w:hAnsi="Courier New" w:cs="Courier New"/>
        </w:rPr>
      </w:pPr>
    </w:p>
    <w:p w14:paraId="6AE3D08F" w14:textId="5C409EFD" w:rsidR="00C31D9E" w:rsidRPr="00FE7188" w:rsidRDefault="00C31D9E" w:rsidP="008D6FE0">
      <w:pPr>
        <w:rPr>
          <w:rFonts w:ascii="Courier New" w:hAnsi="Courier New" w:cs="Courier New"/>
        </w:rPr>
      </w:pPr>
      <w:r w:rsidRPr="00FE7188">
        <w:rPr>
          <w:rFonts w:ascii="Courier New" w:hAnsi="Courier New" w:cs="Courier New"/>
        </w:rPr>
        <w:t>OLIVIA:</w:t>
      </w:r>
    </w:p>
    <w:p w14:paraId="07F635F8" w14:textId="77777777" w:rsidR="001B72B6" w:rsidRPr="00FE7188" w:rsidRDefault="00C31D9E" w:rsidP="001B72B6">
      <w:pPr>
        <w:rPr>
          <w:rFonts w:ascii="Courier New" w:hAnsi="Courier New" w:cs="Courier New"/>
        </w:rPr>
      </w:pPr>
      <w:r w:rsidRPr="00FE7188">
        <w:rPr>
          <w:rFonts w:ascii="Courier New" w:hAnsi="Courier New" w:cs="Courier New"/>
        </w:rPr>
        <w:t xml:space="preserve">(Slumping onto the ground.) </w:t>
      </w:r>
      <w:r w:rsidR="001B72B6" w:rsidRPr="00FE7188">
        <w:rPr>
          <w:rFonts w:ascii="Courier New" w:hAnsi="Courier New" w:cs="Courier New"/>
        </w:rPr>
        <w:t>Stop talking about me. Stop looking at me. Stop thinking about me. Stop wanting me. Stop waiting for me. Stop masturbating to me. Stop re-naming me. Stop manifesting me. Stop creating me.</w:t>
      </w:r>
    </w:p>
    <w:p w14:paraId="13D866D5" w14:textId="77777777" w:rsidR="001B72B6" w:rsidRPr="00FE7188" w:rsidRDefault="001B72B6" w:rsidP="001B72B6">
      <w:pPr>
        <w:rPr>
          <w:rFonts w:ascii="Courier New" w:hAnsi="Courier New" w:cs="Courier New"/>
        </w:rPr>
      </w:pPr>
    </w:p>
    <w:p w14:paraId="0DB68C18" w14:textId="3D829F3B" w:rsidR="001B72B6" w:rsidRPr="00FE7188" w:rsidRDefault="001B72B6" w:rsidP="001B72B6">
      <w:pPr>
        <w:rPr>
          <w:rFonts w:ascii="Courier New" w:hAnsi="Courier New" w:cs="Courier New"/>
        </w:rPr>
      </w:pPr>
      <w:r w:rsidRPr="00FE7188">
        <w:rPr>
          <w:rFonts w:ascii="Courier New" w:hAnsi="Courier New" w:cs="Courier New"/>
        </w:rPr>
        <w:t>EVAN:</w:t>
      </w:r>
    </w:p>
    <w:p w14:paraId="31DFDFC8" w14:textId="27BDD3D7" w:rsidR="001B72B6" w:rsidRPr="00FE7188" w:rsidRDefault="001B72B6" w:rsidP="008D6FE0">
      <w:pPr>
        <w:rPr>
          <w:rFonts w:ascii="Courier New" w:hAnsi="Courier New" w:cs="Courier New"/>
        </w:rPr>
      </w:pPr>
      <w:r w:rsidRPr="00FE7188">
        <w:rPr>
          <w:rFonts w:ascii="Courier New" w:hAnsi="Courier New" w:cs="Courier New"/>
        </w:rPr>
        <w:t>(Tries desperately to get the computer to work and to break into her accounts again. He picks up a phone and dials the cu</w:t>
      </w:r>
      <w:r w:rsidR="00120A64">
        <w:rPr>
          <w:rFonts w:ascii="Courier New" w:hAnsi="Courier New" w:cs="Courier New"/>
        </w:rPr>
        <w:t>stomer service account.) Desist…</w:t>
      </w:r>
      <w:r w:rsidRPr="00FE7188">
        <w:rPr>
          <w:rFonts w:ascii="Courier New" w:hAnsi="Courier New" w:cs="Courier New"/>
        </w:rPr>
        <w:t>Deceased…Desist…Diseased</w:t>
      </w:r>
      <w:r w:rsidR="00120A64">
        <w:rPr>
          <w:rFonts w:ascii="Courier New" w:hAnsi="Courier New" w:cs="Courier New"/>
        </w:rPr>
        <w:t xml:space="preserve">. </w:t>
      </w:r>
      <w:r w:rsidRPr="00FE7188">
        <w:rPr>
          <w:rFonts w:ascii="Courier New" w:hAnsi="Courier New" w:cs="Courier New"/>
        </w:rPr>
        <w:t xml:space="preserve">…Come on! Come on! (He jerks the computer </w:t>
      </w:r>
      <w:r w:rsidR="00120A64">
        <w:rPr>
          <w:rFonts w:ascii="Courier New" w:hAnsi="Courier New" w:cs="Courier New"/>
        </w:rPr>
        <w:t>so hard that it blanks out</w:t>
      </w:r>
      <w:r w:rsidRPr="00FE7188">
        <w:rPr>
          <w:rFonts w:ascii="Courier New" w:hAnsi="Courier New" w:cs="Courier New"/>
        </w:rPr>
        <w:t>.)</w:t>
      </w:r>
    </w:p>
    <w:p w14:paraId="6F4A0035" w14:textId="77777777" w:rsidR="00120A64" w:rsidRDefault="00120A64" w:rsidP="008D6FE0">
      <w:pPr>
        <w:rPr>
          <w:rFonts w:ascii="Courier New" w:hAnsi="Courier New" w:cs="Courier New"/>
        </w:rPr>
      </w:pPr>
    </w:p>
    <w:p w14:paraId="3AD26501" w14:textId="77777777" w:rsidR="00120A64" w:rsidRDefault="001B72B6" w:rsidP="008D6FE0">
      <w:pPr>
        <w:rPr>
          <w:rFonts w:ascii="Courier New" w:hAnsi="Courier New" w:cs="Courier New"/>
        </w:rPr>
      </w:pPr>
      <w:r w:rsidRPr="00FE7188">
        <w:rPr>
          <w:rFonts w:ascii="Courier New" w:hAnsi="Courier New" w:cs="Courier New"/>
        </w:rPr>
        <w:t>(</w:t>
      </w:r>
      <w:r w:rsidR="000D743A" w:rsidRPr="00FE7188">
        <w:rPr>
          <w:rFonts w:ascii="Courier New" w:hAnsi="Courier New" w:cs="Courier New"/>
        </w:rPr>
        <w:t>Olivia covers her face with her hands and moans, tangling her hair over her face. Evan comes over and shakes</w:t>
      </w:r>
      <w:r w:rsidR="00120A64">
        <w:rPr>
          <w:rFonts w:ascii="Courier New" w:hAnsi="Courier New" w:cs="Courier New"/>
        </w:rPr>
        <w:t xml:space="preserve"> her</w:t>
      </w:r>
      <w:r w:rsidRPr="00FE7188">
        <w:rPr>
          <w:rFonts w:ascii="Courier New" w:hAnsi="Courier New" w:cs="Courier New"/>
        </w:rPr>
        <w:t xml:space="preserve">.) </w:t>
      </w:r>
    </w:p>
    <w:p w14:paraId="3AD7F1D7" w14:textId="77777777" w:rsidR="00120A64" w:rsidRDefault="00120A64" w:rsidP="008D6FE0">
      <w:pPr>
        <w:rPr>
          <w:rFonts w:ascii="Courier New" w:hAnsi="Courier New" w:cs="Courier New"/>
        </w:rPr>
      </w:pPr>
    </w:p>
    <w:p w14:paraId="096599B4" w14:textId="77777777" w:rsidR="00120A64" w:rsidRDefault="00120A64" w:rsidP="008D6FE0">
      <w:pPr>
        <w:rPr>
          <w:rFonts w:ascii="Courier New" w:hAnsi="Courier New" w:cs="Courier New"/>
        </w:rPr>
      </w:pPr>
      <w:r>
        <w:rPr>
          <w:rFonts w:ascii="Courier New" w:hAnsi="Courier New" w:cs="Courier New"/>
        </w:rPr>
        <w:t>EVAN:</w:t>
      </w:r>
    </w:p>
    <w:p w14:paraId="5F8FC158" w14:textId="19C644A4" w:rsidR="001B72B6" w:rsidRPr="00FE7188" w:rsidRDefault="001B72B6" w:rsidP="008D6FE0">
      <w:pPr>
        <w:rPr>
          <w:rFonts w:ascii="Courier New" w:hAnsi="Courier New" w:cs="Courier New"/>
        </w:rPr>
      </w:pPr>
      <w:r w:rsidRPr="00FE7188">
        <w:rPr>
          <w:rFonts w:ascii="Courier New" w:hAnsi="Courier New" w:cs="Courier New"/>
        </w:rPr>
        <w:t>Tell me what you want me to do! Tell me how to make you happy!</w:t>
      </w:r>
    </w:p>
    <w:p w14:paraId="726D8087" w14:textId="77777777" w:rsidR="00D226FA" w:rsidRPr="00FE7188" w:rsidRDefault="00D226FA" w:rsidP="008D6FE0">
      <w:pPr>
        <w:rPr>
          <w:rFonts w:ascii="Courier New" w:hAnsi="Courier New" w:cs="Courier New"/>
        </w:rPr>
      </w:pPr>
    </w:p>
    <w:p w14:paraId="04D49E06" w14:textId="7B5D7F6F" w:rsidR="00D226FA" w:rsidRPr="00FE7188" w:rsidRDefault="00D226FA" w:rsidP="008D6FE0">
      <w:pPr>
        <w:rPr>
          <w:rFonts w:ascii="Courier New" w:hAnsi="Courier New" w:cs="Courier New"/>
        </w:rPr>
      </w:pPr>
      <w:r w:rsidRPr="00FE7188">
        <w:rPr>
          <w:rFonts w:ascii="Courier New" w:hAnsi="Courier New" w:cs="Courier New"/>
        </w:rPr>
        <w:t xml:space="preserve">(Olivia falls still. </w:t>
      </w:r>
      <w:r w:rsidR="000D743A" w:rsidRPr="00FE7188">
        <w:rPr>
          <w:rFonts w:ascii="Courier New" w:hAnsi="Courier New" w:cs="Courier New"/>
        </w:rPr>
        <w:t>Slowly, she looks up at him. Her face has fallen away and now there are only empty holes for eyes and no mouth. She extends her hands out to him, offering him the gun.)</w:t>
      </w:r>
    </w:p>
    <w:p w14:paraId="78B31675" w14:textId="77777777" w:rsidR="00643CC0" w:rsidRPr="00FE7188" w:rsidRDefault="00643CC0" w:rsidP="008D6FE0">
      <w:pPr>
        <w:rPr>
          <w:rFonts w:ascii="Courier New" w:hAnsi="Courier New" w:cs="Courier New"/>
        </w:rPr>
      </w:pPr>
    </w:p>
    <w:p w14:paraId="60F0DA9A" w14:textId="5BEE7822" w:rsidR="00643CC0" w:rsidRPr="00FE7188" w:rsidRDefault="00120A64" w:rsidP="008D6FE0">
      <w:pPr>
        <w:rPr>
          <w:rFonts w:ascii="Courier New" w:hAnsi="Courier New" w:cs="Courier New"/>
        </w:rPr>
      </w:pPr>
      <w:r>
        <w:rPr>
          <w:rFonts w:ascii="Courier New" w:hAnsi="Courier New" w:cs="Courier New"/>
        </w:rPr>
        <w:t>End of Scene 6</w:t>
      </w:r>
      <w:r w:rsidR="00FF650F" w:rsidRPr="00FE7188">
        <w:rPr>
          <w:rFonts w:ascii="Courier New" w:hAnsi="Courier New" w:cs="Courier New"/>
        </w:rPr>
        <w:t>.</w:t>
      </w:r>
    </w:p>
    <w:p w14:paraId="1A53B21A" w14:textId="77777777" w:rsidR="00FF650F" w:rsidRPr="00FE7188" w:rsidRDefault="00FF650F" w:rsidP="008D6FE0">
      <w:pPr>
        <w:rPr>
          <w:rFonts w:ascii="Courier New" w:hAnsi="Courier New" w:cs="Courier New"/>
        </w:rPr>
      </w:pPr>
    </w:p>
    <w:p w14:paraId="041627F5" w14:textId="77777777" w:rsidR="00FF650F" w:rsidRPr="00FE7188" w:rsidRDefault="00FF650F" w:rsidP="008D6FE0">
      <w:pPr>
        <w:rPr>
          <w:rFonts w:ascii="Courier New" w:hAnsi="Courier New" w:cs="Courier New"/>
        </w:rPr>
      </w:pPr>
    </w:p>
    <w:p w14:paraId="61078A9D" w14:textId="77777777" w:rsidR="00FF650F" w:rsidRPr="00FE7188" w:rsidRDefault="00FF650F" w:rsidP="008D6FE0">
      <w:pPr>
        <w:rPr>
          <w:rFonts w:ascii="Courier New" w:hAnsi="Courier New" w:cs="Courier New"/>
        </w:rPr>
      </w:pPr>
    </w:p>
    <w:p w14:paraId="795D941B" w14:textId="77777777" w:rsidR="00FF650F" w:rsidRPr="00FE7188" w:rsidRDefault="00FF650F" w:rsidP="008D6FE0">
      <w:pPr>
        <w:rPr>
          <w:rFonts w:ascii="Courier New" w:hAnsi="Courier New" w:cs="Courier New"/>
        </w:rPr>
      </w:pPr>
    </w:p>
    <w:p w14:paraId="1607BF4E" w14:textId="77777777" w:rsidR="00FF650F" w:rsidRPr="00FE7188" w:rsidRDefault="00FF650F" w:rsidP="008D6FE0">
      <w:pPr>
        <w:rPr>
          <w:rFonts w:ascii="Courier New" w:hAnsi="Courier New" w:cs="Courier New"/>
        </w:rPr>
      </w:pPr>
    </w:p>
    <w:p w14:paraId="5FAF8797" w14:textId="77777777" w:rsidR="00120A64" w:rsidRDefault="00120A64">
      <w:pPr>
        <w:rPr>
          <w:rFonts w:ascii="Courier New" w:hAnsi="Courier New" w:cs="Courier New"/>
        </w:rPr>
      </w:pPr>
      <w:r>
        <w:rPr>
          <w:rFonts w:ascii="Courier New" w:hAnsi="Courier New" w:cs="Courier New"/>
        </w:rPr>
        <w:br w:type="page"/>
      </w:r>
    </w:p>
    <w:p w14:paraId="4242D19A" w14:textId="30099CA4" w:rsidR="00FF650F" w:rsidRPr="00FE7188" w:rsidRDefault="00120A64" w:rsidP="008D6FE0">
      <w:pPr>
        <w:rPr>
          <w:rFonts w:ascii="Courier New" w:hAnsi="Courier New" w:cs="Courier New"/>
        </w:rPr>
      </w:pPr>
      <w:r>
        <w:rPr>
          <w:rFonts w:ascii="Courier New" w:hAnsi="Courier New" w:cs="Courier New"/>
        </w:rPr>
        <w:t>Scene 7</w:t>
      </w:r>
    </w:p>
    <w:p w14:paraId="186FD89D" w14:textId="77777777" w:rsidR="00FF650F" w:rsidRPr="00FE7188" w:rsidRDefault="00FF650F" w:rsidP="008D6FE0">
      <w:pPr>
        <w:rPr>
          <w:rFonts w:ascii="Courier New" w:hAnsi="Courier New" w:cs="Courier New"/>
        </w:rPr>
      </w:pPr>
    </w:p>
    <w:p w14:paraId="452ABADC" w14:textId="05593D5A" w:rsidR="00FF650F" w:rsidRPr="00FE7188" w:rsidRDefault="00FF650F" w:rsidP="008D6FE0">
      <w:pPr>
        <w:rPr>
          <w:rFonts w:ascii="Courier New" w:hAnsi="Courier New" w:cs="Courier New"/>
        </w:rPr>
      </w:pPr>
      <w:r w:rsidRPr="00FE7188">
        <w:rPr>
          <w:rFonts w:ascii="Courier New" w:hAnsi="Courier New" w:cs="Courier New"/>
        </w:rPr>
        <w:t xml:space="preserve">(Logan sits at his computer, building things for Olivia, and </w:t>
      </w:r>
      <w:r w:rsidR="00957459" w:rsidRPr="00FE7188">
        <w:rPr>
          <w:rFonts w:ascii="Courier New" w:hAnsi="Courier New" w:cs="Courier New"/>
        </w:rPr>
        <w:t>waiting for e-mails.)</w:t>
      </w:r>
    </w:p>
    <w:p w14:paraId="6B3FB03E" w14:textId="77777777" w:rsidR="00957459" w:rsidRPr="00FE7188" w:rsidRDefault="00957459" w:rsidP="008D6FE0">
      <w:pPr>
        <w:rPr>
          <w:rFonts w:ascii="Courier New" w:hAnsi="Courier New" w:cs="Courier New"/>
        </w:rPr>
      </w:pPr>
    </w:p>
    <w:p w14:paraId="4B935EDD" w14:textId="16167C1D" w:rsidR="00957459" w:rsidRPr="00FE7188" w:rsidRDefault="00957459" w:rsidP="008D6FE0">
      <w:pPr>
        <w:rPr>
          <w:rFonts w:ascii="Courier New" w:hAnsi="Courier New" w:cs="Courier New"/>
        </w:rPr>
      </w:pPr>
      <w:r w:rsidRPr="00FE7188">
        <w:rPr>
          <w:rFonts w:ascii="Courier New" w:hAnsi="Courier New" w:cs="Courier New"/>
        </w:rPr>
        <w:t>LOGAN:</w:t>
      </w:r>
    </w:p>
    <w:p w14:paraId="6A0E33A8" w14:textId="744B192A" w:rsidR="00007552" w:rsidRPr="00FE7188" w:rsidRDefault="00957459" w:rsidP="00007552">
      <w:pPr>
        <w:rPr>
          <w:rFonts w:ascii="Courier New" w:hAnsi="Courier New" w:cs="Courier New"/>
        </w:rPr>
      </w:pPr>
      <w:r w:rsidRPr="00FE7188">
        <w:rPr>
          <w:rFonts w:ascii="Courier New" w:hAnsi="Courier New" w:cs="Courier New"/>
        </w:rPr>
        <w:t>I</w:t>
      </w:r>
      <w:r w:rsidR="00FB76D5" w:rsidRPr="00FE7188">
        <w:rPr>
          <w:rFonts w:ascii="Courier New" w:hAnsi="Courier New" w:cs="Courier New"/>
        </w:rPr>
        <w:t xml:space="preserve"> can build you a wedding. I’ll make a church, and Phillip ca</w:t>
      </w:r>
      <w:r w:rsidR="001D73A3" w:rsidRPr="00FE7188">
        <w:rPr>
          <w:rFonts w:ascii="Courier New" w:hAnsi="Courier New" w:cs="Courier New"/>
        </w:rPr>
        <w:t>n be your judge, and there’ll be doves, and pigeons, and swans and cake.</w:t>
      </w:r>
      <w:r w:rsidR="00EE2F63">
        <w:rPr>
          <w:rFonts w:ascii="Courier New" w:hAnsi="Courier New" w:cs="Courier New"/>
        </w:rPr>
        <w:t xml:space="preserve"> …</w:t>
      </w:r>
      <w:r w:rsidR="00751AC9" w:rsidRPr="00FE7188">
        <w:rPr>
          <w:rFonts w:ascii="Courier New" w:hAnsi="Courier New" w:cs="Courier New"/>
        </w:rPr>
        <w:t xml:space="preserve">What kind of cake </w:t>
      </w:r>
      <w:r w:rsidR="00D85A53" w:rsidRPr="00FE7188">
        <w:rPr>
          <w:rFonts w:ascii="Courier New" w:hAnsi="Courier New" w:cs="Courier New"/>
        </w:rPr>
        <w:t xml:space="preserve">do </w:t>
      </w:r>
      <w:r w:rsidR="00EE2F63">
        <w:rPr>
          <w:rFonts w:ascii="Courier New" w:hAnsi="Courier New" w:cs="Courier New"/>
        </w:rPr>
        <w:t>you want? …</w:t>
      </w:r>
      <w:r w:rsidR="00751AC9" w:rsidRPr="00FE7188">
        <w:rPr>
          <w:rFonts w:ascii="Courier New" w:hAnsi="Courier New" w:cs="Courier New"/>
        </w:rPr>
        <w:t>Do you like chocolate? I’m going to ask you. (He begins composing an e-mail, when a KNOCK on the door disrupts him. He stops for a moment, then continues typing. There is a second KNO</w:t>
      </w:r>
      <w:r w:rsidR="00713209" w:rsidRPr="00FE7188">
        <w:rPr>
          <w:rFonts w:ascii="Courier New" w:hAnsi="Courier New" w:cs="Courier New"/>
        </w:rPr>
        <w:t xml:space="preserve">CK. </w:t>
      </w:r>
      <w:r w:rsidR="00007552" w:rsidRPr="00FE7188">
        <w:rPr>
          <w:rFonts w:ascii="Courier New" w:hAnsi="Courier New" w:cs="Courier New"/>
        </w:rPr>
        <w:t xml:space="preserve">He stops talking and stands up. </w:t>
      </w:r>
      <w:r w:rsidR="00713209" w:rsidRPr="00FE7188">
        <w:rPr>
          <w:rFonts w:ascii="Courier New" w:hAnsi="Courier New" w:cs="Courier New"/>
        </w:rPr>
        <w:t xml:space="preserve">The Internet shadows fade away. </w:t>
      </w:r>
      <w:r w:rsidR="00007552" w:rsidRPr="00FE7188">
        <w:rPr>
          <w:rFonts w:ascii="Courier New" w:hAnsi="Courier New" w:cs="Courier New"/>
        </w:rPr>
        <w:t>He walks out of the bathroom, and his house is fairly normal, very barren and minimalist. He opens the door a crack.)</w:t>
      </w:r>
    </w:p>
    <w:p w14:paraId="3DE0A4E0" w14:textId="77777777" w:rsidR="00007552" w:rsidRPr="00FE7188" w:rsidRDefault="00007552" w:rsidP="00007552">
      <w:pPr>
        <w:rPr>
          <w:rFonts w:ascii="Courier New" w:hAnsi="Courier New" w:cs="Courier New"/>
        </w:rPr>
      </w:pPr>
    </w:p>
    <w:p w14:paraId="6E21EDFA" w14:textId="77777777" w:rsidR="00007552" w:rsidRPr="00FE7188" w:rsidRDefault="00007552" w:rsidP="00007552">
      <w:pPr>
        <w:rPr>
          <w:rFonts w:ascii="Courier New" w:hAnsi="Courier New" w:cs="Courier New"/>
        </w:rPr>
      </w:pPr>
      <w:r w:rsidRPr="00FE7188">
        <w:rPr>
          <w:rFonts w:ascii="Courier New" w:hAnsi="Courier New" w:cs="Courier New"/>
        </w:rPr>
        <w:t>BETH:</w:t>
      </w:r>
    </w:p>
    <w:p w14:paraId="26B39066" w14:textId="77777777" w:rsidR="00007552" w:rsidRPr="00FE7188" w:rsidRDefault="00007552" w:rsidP="00007552">
      <w:pPr>
        <w:rPr>
          <w:rFonts w:ascii="Courier New" w:hAnsi="Courier New" w:cs="Courier New"/>
        </w:rPr>
      </w:pPr>
      <w:r w:rsidRPr="00FE7188">
        <w:rPr>
          <w:rFonts w:ascii="Courier New" w:hAnsi="Courier New" w:cs="Courier New"/>
        </w:rPr>
        <w:t>He- Hello? Sorry to –</w:t>
      </w:r>
    </w:p>
    <w:p w14:paraId="51B76734" w14:textId="77777777" w:rsidR="00007552" w:rsidRPr="00FE7188" w:rsidRDefault="00007552" w:rsidP="00007552">
      <w:pPr>
        <w:rPr>
          <w:rFonts w:ascii="Courier New" w:hAnsi="Courier New" w:cs="Courier New"/>
        </w:rPr>
      </w:pPr>
    </w:p>
    <w:p w14:paraId="03FF210B" w14:textId="60DB72FC" w:rsidR="00007552" w:rsidRPr="00FE7188" w:rsidRDefault="00007552" w:rsidP="00007552">
      <w:pPr>
        <w:rPr>
          <w:rFonts w:ascii="Courier New" w:hAnsi="Courier New" w:cs="Courier New"/>
        </w:rPr>
      </w:pPr>
      <w:r w:rsidRPr="00FE7188">
        <w:rPr>
          <w:rFonts w:ascii="Courier New" w:hAnsi="Courier New" w:cs="Courier New"/>
        </w:rPr>
        <w:t>(Logan shuts the door again and leans a</w:t>
      </w:r>
      <w:r w:rsidR="00EE2F63">
        <w:rPr>
          <w:rFonts w:ascii="Courier New" w:hAnsi="Courier New" w:cs="Courier New"/>
        </w:rPr>
        <w:t>gainst</w:t>
      </w:r>
      <w:r w:rsidRPr="00FE7188">
        <w:rPr>
          <w:rFonts w:ascii="Courier New" w:hAnsi="Courier New" w:cs="Courier New"/>
        </w:rPr>
        <w:t>, trying to gather his thoughts and decide his nex</w:t>
      </w:r>
      <w:r w:rsidR="00713209" w:rsidRPr="00FE7188">
        <w:rPr>
          <w:rFonts w:ascii="Courier New" w:hAnsi="Courier New" w:cs="Courier New"/>
        </w:rPr>
        <w:t>t move.</w:t>
      </w:r>
      <w:r w:rsidRPr="00FE7188">
        <w:rPr>
          <w:rFonts w:ascii="Courier New" w:hAnsi="Courier New" w:cs="Courier New"/>
        </w:rPr>
        <w:t>)</w:t>
      </w:r>
    </w:p>
    <w:p w14:paraId="6DA34CBB" w14:textId="77777777" w:rsidR="00007552" w:rsidRPr="00FE7188" w:rsidRDefault="00007552" w:rsidP="00007552">
      <w:pPr>
        <w:rPr>
          <w:rFonts w:ascii="Courier New" w:hAnsi="Courier New" w:cs="Courier New"/>
        </w:rPr>
      </w:pPr>
    </w:p>
    <w:p w14:paraId="2CC38271" w14:textId="77777777" w:rsidR="00007552" w:rsidRPr="00FE7188" w:rsidRDefault="00007552" w:rsidP="00007552">
      <w:pPr>
        <w:rPr>
          <w:rFonts w:ascii="Courier New" w:hAnsi="Courier New" w:cs="Courier New"/>
        </w:rPr>
      </w:pPr>
      <w:r w:rsidRPr="00FE7188">
        <w:rPr>
          <w:rFonts w:ascii="Courier New" w:hAnsi="Courier New" w:cs="Courier New"/>
        </w:rPr>
        <w:t>BETH:</w:t>
      </w:r>
    </w:p>
    <w:p w14:paraId="09EB3434" w14:textId="17FDB65E" w:rsidR="00713209" w:rsidRPr="00FE7188" w:rsidRDefault="00EE2F63" w:rsidP="00007552">
      <w:pPr>
        <w:rPr>
          <w:rFonts w:ascii="Courier New" w:hAnsi="Courier New" w:cs="Courier New"/>
        </w:rPr>
      </w:pPr>
      <w:r>
        <w:rPr>
          <w:rFonts w:ascii="Courier New" w:hAnsi="Courier New" w:cs="Courier New"/>
        </w:rPr>
        <w:t xml:space="preserve">(From outside.) </w:t>
      </w:r>
      <w:r w:rsidR="00713209" w:rsidRPr="00FE7188">
        <w:rPr>
          <w:rFonts w:ascii="Courier New" w:hAnsi="Courier New" w:cs="Courier New"/>
        </w:rPr>
        <w:t xml:space="preserve">My name’s Beth. I live upstairs. </w:t>
      </w:r>
      <w:r>
        <w:rPr>
          <w:rFonts w:ascii="Courier New" w:hAnsi="Courier New" w:cs="Courier New"/>
        </w:rPr>
        <w:t>I just wanted to talk to you. …</w:t>
      </w:r>
      <w:r w:rsidR="00713209" w:rsidRPr="00FE7188">
        <w:rPr>
          <w:rFonts w:ascii="Courier New" w:hAnsi="Courier New" w:cs="Courier New"/>
        </w:rPr>
        <w:t>I brought you cake!</w:t>
      </w:r>
    </w:p>
    <w:p w14:paraId="38C63102" w14:textId="77777777" w:rsidR="00713209" w:rsidRPr="00FE7188" w:rsidRDefault="00713209" w:rsidP="00007552">
      <w:pPr>
        <w:rPr>
          <w:rFonts w:ascii="Courier New" w:hAnsi="Courier New" w:cs="Courier New"/>
        </w:rPr>
      </w:pPr>
    </w:p>
    <w:p w14:paraId="2652F477" w14:textId="77777777" w:rsidR="00713209" w:rsidRPr="00FE7188" w:rsidRDefault="00713209" w:rsidP="00007552">
      <w:pPr>
        <w:rPr>
          <w:rFonts w:ascii="Courier New" w:hAnsi="Courier New" w:cs="Courier New"/>
        </w:rPr>
      </w:pPr>
      <w:r w:rsidRPr="00FE7188">
        <w:rPr>
          <w:rFonts w:ascii="Courier New" w:hAnsi="Courier New" w:cs="Courier New"/>
        </w:rPr>
        <w:t>LOGAN:</w:t>
      </w:r>
    </w:p>
    <w:p w14:paraId="63700117" w14:textId="5D841414" w:rsidR="00007552" w:rsidRPr="00FE7188" w:rsidRDefault="00713209" w:rsidP="00007552">
      <w:pPr>
        <w:rPr>
          <w:rFonts w:ascii="Courier New" w:hAnsi="Courier New" w:cs="Courier New"/>
        </w:rPr>
      </w:pPr>
      <w:r w:rsidRPr="00FE7188">
        <w:rPr>
          <w:rFonts w:ascii="Courier New" w:hAnsi="Courier New" w:cs="Courier New"/>
        </w:rPr>
        <w:t>(Makes a face, uncertain whether h</w:t>
      </w:r>
      <w:r w:rsidR="00201E29" w:rsidRPr="00FE7188">
        <w:rPr>
          <w:rFonts w:ascii="Courier New" w:hAnsi="Courier New" w:cs="Courier New"/>
        </w:rPr>
        <w:t xml:space="preserve">e is magic, or she is a witch. He </w:t>
      </w:r>
      <w:r w:rsidR="00D85A53" w:rsidRPr="00FE7188">
        <w:rPr>
          <w:rFonts w:ascii="Courier New" w:hAnsi="Courier New" w:cs="Courier New"/>
        </w:rPr>
        <w:t xml:space="preserve">whips the door </w:t>
      </w:r>
      <w:r w:rsidR="00201E29" w:rsidRPr="00FE7188">
        <w:rPr>
          <w:rFonts w:ascii="Courier New" w:hAnsi="Courier New" w:cs="Courier New"/>
        </w:rPr>
        <w:t xml:space="preserve">open </w:t>
      </w:r>
      <w:r w:rsidR="00D85A53" w:rsidRPr="00FE7188">
        <w:rPr>
          <w:rFonts w:ascii="Courier New" w:hAnsi="Courier New" w:cs="Courier New"/>
        </w:rPr>
        <w:t>a</w:t>
      </w:r>
      <w:r w:rsidR="00201E29" w:rsidRPr="00FE7188">
        <w:rPr>
          <w:rFonts w:ascii="Courier New" w:hAnsi="Courier New" w:cs="Courier New"/>
        </w:rPr>
        <w:t>gain.)</w:t>
      </w:r>
    </w:p>
    <w:p w14:paraId="471E9096" w14:textId="77777777" w:rsidR="00201E29" w:rsidRPr="00FE7188" w:rsidRDefault="00201E29" w:rsidP="00007552">
      <w:pPr>
        <w:rPr>
          <w:rFonts w:ascii="Courier New" w:hAnsi="Courier New" w:cs="Courier New"/>
        </w:rPr>
      </w:pPr>
    </w:p>
    <w:p w14:paraId="0E540FEE" w14:textId="2CA5B634" w:rsidR="00201E29" w:rsidRPr="00FE7188" w:rsidRDefault="00201E29" w:rsidP="00007552">
      <w:pPr>
        <w:rPr>
          <w:rFonts w:ascii="Courier New" w:hAnsi="Courier New" w:cs="Courier New"/>
        </w:rPr>
      </w:pPr>
      <w:r w:rsidRPr="00FE7188">
        <w:rPr>
          <w:rFonts w:ascii="Courier New" w:hAnsi="Courier New" w:cs="Courier New"/>
        </w:rPr>
        <w:t>BETH:</w:t>
      </w:r>
    </w:p>
    <w:p w14:paraId="49F3E504" w14:textId="24CE9914" w:rsidR="00201E29" w:rsidRPr="00FE7188" w:rsidRDefault="00201E29" w:rsidP="00007552">
      <w:pPr>
        <w:rPr>
          <w:rFonts w:ascii="Courier New" w:hAnsi="Courier New" w:cs="Courier New"/>
        </w:rPr>
      </w:pPr>
      <w:r w:rsidRPr="00FE7188">
        <w:rPr>
          <w:rFonts w:ascii="Courier New" w:hAnsi="Courier New" w:cs="Courier New"/>
        </w:rPr>
        <w:t xml:space="preserve">Hi. I’m so sorry to bother you. </w:t>
      </w:r>
    </w:p>
    <w:p w14:paraId="5AE6B99A" w14:textId="77777777" w:rsidR="00007552" w:rsidRPr="00FE7188" w:rsidRDefault="00007552" w:rsidP="00007552">
      <w:pPr>
        <w:rPr>
          <w:rFonts w:ascii="Courier New" w:hAnsi="Courier New" w:cs="Courier New"/>
        </w:rPr>
      </w:pPr>
    </w:p>
    <w:p w14:paraId="606B3883" w14:textId="77777777" w:rsidR="00007552" w:rsidRPr="00FE7188" w:rsidRDefault="00007552" w:rsidP="00007552">
      <w:pPr>
        <w:rPr>
          <w:rFonts w:ascii="Courier New" w:hAnsi="Courier New" w:cs="Courier New"/>
        </w:rPr>
      </w:pPr>
      <w:r w:rsidRPr="00FE7188">
        <w:rPr>
          <w:rFonts w:ascii="Courier New" w:hAnsi="Courier New" w:cs="Courier New"/>
        </w:rPr>
        <w:t>LOGAN:</w:t>
      </w:r>
    </w:p>
    <w:p w14:paraId="24D3687D" w14:textId="4938FAEB" w:rsidR="00201E29" w:rsidRPr="00FE7188" w:rsidRDefault="00007552" w:rsidP="00007552">
      <w:pPr>
        <w:rPr>
          <w:rFonts w:ascii="Courier New" w:hAnsi="Courier New" w:cs="Courier New"/>
        </w:rPr>
      </w:pPr>
      <w:r w:rsidRPr="00FE7188">
        <w:rPr>
          <w:rFonts w:ascii="Courier New" w:hAnsi="Courier New" w:cs="Courier New"/>
        </w:rPr>
        <w:t>He</w:t>
      </w:r>
      <w:r w:rsidR="00201E29" w:rsidRPr="00FE7188">
        <w:rPr>
          <w:rFonts w:ascii="Courier New" w:hAnsi="Courier New" w:cs="Courier New"/>
        </w:rPr>
        <w:t>llo.</w:t>
      </w:r>
    </w:p>
    <w:p w14:paraId="6F5C35FB" w14:textId="77777777" w:rsidR="00007552" w:rsidRPr="00FE7188" w:rsidRDefault="00007552" w:rsidP="00007552">
      <w:pPr>
        <w:rPr>
          <w:rFonts w:ascii="Courier New" w:hAnsi="Courier New" w:cs="Courier New"/>
        </w:rPr>
      </w:pPr>
    </w:p>
    <w:p w14:paraId="3F8FCC54" w14:textId="77777777" w:rsidR="00007552" w:rsidRPr="00FE7188" w:rsidRDefault="00007552" w:rsidP="00007552">
      <w:pPr>
        <w:rPr>
          <w:rFonts w:ascii="Courier New" w:hAnsi="Courier New" w:cs="Courier New"/>
        </w:rPr>
      </w:pPr>
      <w:r w:rsidRPr="00FE7188">
        <w:rPr>
          <w:rFonts w:ascii="Courier New" w:hAnsi="Courier New" w:cs="Courier New"/>
        </w:rPr>
        <w:t>BETH:</w:t>
      </w:r>
    </w:p>
    <w:p w14:paraId="35591E05" w14:textId="29B935DB" w:rsidR="00201E29" w:rsidRPr="00FE7188" w:rsidRDefault="00EE2F63" w:rsidP="00007552">
      <w:pPr>
        <w:rPr>
          <w:rFonts w:ascii="Courier New" w:hAnsi="Courier New" w:cs="Courier New"/>
        </w:rPr>
      </w:pPr>
      <w:r>
        <w:rPr>
          <w:rFonts w:ascii="Courier New" w:hAnsi="Courier New" w:cs="Courier New"/>
        </w:rPr>
        <w:t>I actually, um …</w:t>
      </w:r>
      <w:r w:rsidR="00DB69E7" w:rsidRPr="00FE7188">
        <w:rPr>
          <w:rFonts w:ascii="Courier New" w:hAnsi="Courier New" w:cs="Courier New"/>
        </w:rPr>
        <w:t>I was wondering if you could help me.</w:t>
      </w:r>
    </w:p>
    <w:p w14:paraId="5B6ADE10" w14:textId="77777777" w:rsidR="00DB69E7" w:rsidRPr="00FE7188" w:rsidRDefault="00DB69E7" w:rsidP="00007552">
      <w:pPr>
        <w:rPr>
          <w:rFonts w:ascii="Courier New" w:hAnsi="Courier New" w:cs="Courier New"/>
        </w:rPr>
      </w:pPr>
    </w:p>
    <w:p w14:paraId="012AE164" w14:textId="03BF3835" w:rsidR="00201E29" w:rsidRPr="00FE7188" w:rsidRDefault="00201E29" w:rsidP="00007552">
      <w:pPr>
        <w:rPr>
          <w:rFonts w:ascii="Courier New" w:hAnsi="Courier New" w:cs="Courier New"/>
        </w:rPr>
      </w:pPr>
      <w:r w:rsidRPr="00FE7188">
        <w:rPr>
          <w:rFonts w:ascii="Courier New" w:hAnsi="Courier New" w:cs="Courier New"/>
        </w:rPr>
        <w:t>LOGAN:</w:t>
      </w:r>
    </w:p>
    <w:p w14:paraId="65157891" w14:textId="2DD5FF47" w:rsidR="00201E29" w:rsidRPr="00FE7188" w:rsidRDefault="00DB69E7" w:rsidP="00007552">
      <w:pPr>
        <w:rPr>
          <w:rFonts w:ascii="Courier New" w:hAnsi="Courier New" w:cs="Courier New"/>
        </w:rPr>
      </w:pPr>
      <w:r w:rsidRPr="00FE7188">
        <w:rPr>
          <w:rFonts w:ascii="Courier New" w:hAnsi="Courier New" w:cs="Courier New"/>
        </w:rPr>
        <w:t xml:space="preserve">Me? </w:t>
      </w:r>
    </w:p>
    <w:p w14:paraId="7F924FB1" w14:textId="77777777" w:rsidR="00007552" w:rsidRPr="00FE7188" w:rsidRDefault="00007552" w:rsidP="00007552">
      <w:pPr>
        <w:rPr>
          <w:rFonts w:ascii="Courier New" w:hAnsi="Courier New" w:cs="Courier New"/>
        </w:rPr>
      </w:pPr>
    </w:p>
    <w:p w14:paraId="05AF1D1D" w14:textId="269AB53C" w:rsidR="00DB69E7" w:rsidRPr="00FE7188" w:rsidRDefault="00DB69E7" w:rsidP="00007552">
      <w:pPr>
        <w:rPr>
          <w:rFonts w:ascii="Courier New" w:hAnsi="Courier New" w:cs="Courier New"/>
        </w:rPr>
      </w:pPr>
      <w:r w:rsidRPr="00FE7188">
        <w:rPr>
          <w:rFonts w:ascii="Courier New" w:hAnsi="Courier New" w:cs="Courier New"/>
        </w:rPr>
        <w:t>BETH:</w:t>
      </w:r>
    </w:p>
    <w:p w14:paraId="5B5D5535" w14:textId="577A85E2" w:rsidR="00DB69E7" w:rsidRPr="00FE7188" w:rsidRDefault="007E41FA" w:rsidP="00007552">
      <w:pPr>
        <w:rPr>
          <w:rFonts w:ascii="Courier New" w:hAnsi="Courier New" w:cs="Courier New"/>
        </w:rPr>
      </w:pPr>
      <w:r w:rsidRPr="00FE7188">
        <w:rPr>
          <w:rFonts w:ascii="Courier New" w:hAnsi="Courier New" w:cs="Courier New"/>
        </w:rPr>
        <w:t>Yeah. You.</w:t>
      </w:r>
    </w:p>
    <w:p w14:paraId="29FC9E9A" w14:textId="77777777" w:rsidR="00DB69E7" w:rsidRPr="00FE7188" w:rsidRDefault="00DB69E7" w:rsidP="00007552">
      <w:pPr>
        <w:rPr>
          <w:rFonts w:ascii="Courier New" w:hAnsi="Courier New" w:cs="Courier New"/>
        </w:rPr>
      </w:pPr>
    </w:p>
    <w:p w14:paraId="2B083E73" w14:textId="77777777" w:rsidR="00007552" w:rsidRPr="00FE7188" w:rsidRDefault="00007552" w:rsidP="00007552">
      <w:pPr>
        <w:rPr>
          <w:rFonts w:ascii="Courier New" w:hAnsi="Courier New" w:cs="Courier New"/>
        </w:rPr>
      </w:pPr>
      <w:r w:rsidRPr="00FE7188">
        <w:rPr>
          <w:rFonts w:ascii="Courier New" w:hAnsi="Courier New" w:cs="Courier New"/>
        </w:rPr>
        <w:t>LOGAN:</w:t>
      </w:r>
    </w:p>
    <w:p w14:paraId="76509312" w14:textId="2F4AF8C1" w:rsidR="00007552" w:rsidRPr="00FE7188" w:rsidRDefault="00E2478A" w:rsidP="00007552">
      <w:pPr>
        <w:rPr>
          <w:rFonts w:ascii="Courier New" w:hAnsi="Courier New" w:cs="Courier New"/>
        </w:rPr>
      </w:pPr>
      <w:r w:rsidRPr="00FE7188">
        <w:rPr>
          <w:rFonts w:ascii="Courier New" w:hAnsi="Courier New" w:cs="Courier New"/>
        </w:rPr>
        <w:t xml:space="preserve">(Takes a deep breath.) </w:t>
      </w:r>
      <w:r w:rsidR="00007552" w:rsidRPr="00FE7188">
        <w:rPr>
          <w:rFonts w:ascii="Courier New" w:hAnsi="Courier New" w:cs="Courier New"/>
        </w:rPr>
        <w:t>My name is Logan.</w:t>
      </w:r>
      <w:r w:rsidR="007E41FA" w:rsidRPr="00FE7188">
        <w:rPr>
          <w:rFonts w:ascii="Courier New" w:hAnsi="Courier New" w:cs="Courier New"/>
        </w:rPr>
        <w:t xml:space="preserve"> It’s nice to meet you.</w:t>
      </w:r>
    </w:p>
    <w:p w14:paraId="5935FBAE" w14:textId="77777777" w:rsidR="007E41FA" w:rsidRPr="00FE7188" w:rsidRDefault="007E41FA" w:rsidP="00007552">
      <w:pPr>
        <w:rPr>
          <w:rFonts w:ascii="Courier New" w:hAnsi="Courier New" w:cs="Courier New"/>
        </w:rPr>
      </w:pPr>
    </w:p>
    <w:p w14:paraId="6B73807C" w14:textId="479278CB" w:rsidR="007E41FA" w:rsidRPr="00FE7188" w:rsidRDefault="007E41FA" w:rsidP="00007552">
      <w:pPr>
        <w:rPr>
          <w:rFonts w:ascii="Courier New" w:hAnsi="Courier New" w:cs="Courier New"/>
        </w:rPr>
      </w:pPr>
      <w:r w:rsidRPr="00FE7188">
        <w:rPr>
          <w:rFonts w:ascii="Courier New" w:hAnsi="Courier New" w:cs="Courier New"/>
        </w:rPr>
        <w:t>BETH:</w:t>
      </w:r>
    </w:p>
    <w:p w14:paraId="49150CA2" w14:textId="4153DCF6" w:rsidR="007E41FA" w:rsidRPr="00FE7188" w:rsidRDefault="007E41FA" w:rsidP="00007552">
      <w:pPr>
        <w:rPr>
          <w:rFonts w:ascii="Courier New" w:hAnsi="Courier New" w:cs="Courier New"/>
        </w:rPr>
      </w:pPr>
      <w:r w:rsidRPr="00FE7188">
        <w:rPr>
          <w:rFonts w:ascii="Courier New" w:hAnsi="Courier New" w:cs="Courier New"/>
        </w:rPr>
        <w:t>I’m Beth. C</w:t>
      </w:r>
      <w:ins w:id="1" w:author="Diana Xin" w:date="2013-08-18T22:59:00Z">
        <w:r w:rsidR="00D85A53" w:rsidRPr="00FE7188">
          <w:rPr>
            <w:rFonts w:ascii="Courier New" w:hAnsi="Courier New" w:cs="Courier New"/>
          </w:rPr>
          <w:t>an</w:t>
        </w:r>
      </w:ins>
      <w:r w:rsidRPr="00FE7188">
        <w:rPr>
          <w:rFonts w:ascii="Courier New" w:hAnsi="Courier New" w:cs="Courier New"/>
        </w:rPr>
        <w:t xml:space="preserve"> I come in? </w:t>
      </w:r>
    </w:p>
    <w:p w14:paraId="45E004A0" w14:textId="77777777" w:rsidR="00007552" w:rsidRPr="00FE7188" w:rsidRDefault="00007552" w:rsidP="00007552">
      <w:pPr>
        <w:rPr>
          <w:rFonts w:ascii="Courier New" w:hAnsi="Courier New" w:cs="Courier New"/>
        </w:rPr>
      </w:pPr>
    </w:p>
    <w:p w14:paraId="3013C9BC" w14:textId="5FBFE6EC" w:rsidR="007E41FA" w:rsidRPr="00FE7188" w:rsidRDefault="007E41FA" w:rsidP="00007552">
      <w:pPr>
        <w:rPr>
          <w:rFonts w:ascii="Courier New" w:hAnsi="Courier New" w:cs="Courier New"/>
        </w:rPr>
      </w:pPr>
      <w:r w:rsidRPr="00FE7188">
        <w:rPr>
          <w:rFonts w:ascii="Courier New" w:hAnsi="Courier New" w:cs="Courier New"/>
        </w:rPr>
        <w:t>LOGAN:</w:t>
      </w:r>
    </w:p>
    <w:p w14:paraId="022EFD81" w14:textId="299E63DF" w:rsidR="007E41FA" w:rsidRPr="00FE7188" w:rsidRDefault="007E41FA" w:rsidP="00007552">
      <w:pPr>
        <w:rPr>
          <w:rFonts w:ascii="Courier New" w:hAnsi="Courier New" w:cs="Courier New"/>
        </w:rPr>
      </w:pPr>
      <w:r w:rsidRPr="00FE7188">
        <w:rPr>
          <w:rFonts w:ascii="Courier New" w:hAnsi="Courier New" w:cs="Courier New"/>
        </w:rPr>
        <w:t xml:space="preserve">Okay. </w:t>
      </w:r>
    </w:p>
    <w:p w14:paraId="3C6A20CD" w14:textId="77777777" w:rsidR="007E41FA" w:rsidRPr="00FE7188" w:rsidRDefault="007E41FA" w:rsidP="00007552">
      <w:pPr>
        <w:rPr>
          <w:rFonts w:ascii="Courier New" w:hAnsi="Courier New" w:cs="Courier New"/>
        </w:rPr>
      </w:pPr>
    </w:p>
    <w:p w14:paraId="4E793A8E" w14:textId="2629FFD3" w:rsidR="007E41FA" w:rsidRPr="00FE7188" w:rsidRDefault="007E41FA" w:rsidP="00007552">
      <w:pPr>
        <w:rPr>
          <w:rFonts w:ascii="Courier New" w:hAnsi="Courier New" w:cs="Courier New"/>
        </w:rPr>
      </w:pPr>
      <w:r w:rsidRPr="00FE7188">
        <w:rPr>
          <w:rFonts w:ascii="Courier New" w:hAnsi="Courier New" w:cs="Courier New"/>
        </w:rPr>
        <w:t>(He opens the door for her, and Beth steps inside. She finds the shrine that Logan has made for O</w:t>
      </w:r>
      <w:r w:rsidR="00EE2F63">
        <w:rPr>
          <w:rFonts w:ascii="Courier New" w:hAnsi="Courier New" w:cs="Courier New"/>
        </w:rPr>
        <w:t>livia</w:t>
      </w:r>
      <w:r w:rsidRPr="00FE7188">
        <w:rPr>
          <w:rFonts w:ascii="Courier New" w:hAnsi="Courier New" w:cs="Courier New"/>
        </w:rPr>
        <w:t>.)</w:t>
      </w:r>
    </w:p>
    <w:p w14:paraId="22D308C7" w14:textId="77777777" w:rsidR="007E41FA" w:rsidRPr="00FE7188" w:rsidRDefault="007E41FA" w:rsidP="00007552">
      <w:pPr>
        <w:rPr>
          <w:rFonts w:ascii="Courier New" w:hAnsi="Courier New" w:cs="Courier New"/>
        </w:rPr>
      </w:pPr>
    </w:p>
    <w:p w14:paraId="69244B82" w14:textId="130D4209" w:rsidR="007E41FA" w:rsidRPr="00FE7188" w:rsidRDefault="007E41FA" w:rsidP="00007552">
      <w:pPr>
        <w:rPr>
          <w:rFonts w:ascii="Courier New" w:hAnsi="Courier New" w:cs="Courier New"/>
        </w:rPr>
      </w:pPr>
      <w:r w:rsidRPr="00FE7188">
        <w:rPr>
          <w:rFonts w:ascii="Courier New" w:hAnsi="Courier New" w:cs="Courier New"/>
        </w:rPr>
        <w:t>BETH:</w:t>
      </w:r>
    </w:p>
    <w:p w14:paraId="3071A680" w14:textId="491B5D4A" w:rsidR="007E41FA" w:rsidRPr="00FE7188" w:rsidRDefault="007E41FA" w:rsidP="00007552">
      <w:pPr>
        <w:rPr>
          <w:rFonts w:ascii="Courier New" w:hAnsi="Courier New" w:cs="Courier New"/>
        </w:rPr>
      </w:pPr>
      <w:r w:rsidRPr="00FE7188">
        <w:rPr>
          <w:rFonts w:ascii="Courier New" w:hAnsi="Courier New" w:cs="Courier New"/>
        </w:rPr>
        <w:t>Did you know Olivia?</w:t>
      </w:r>
    </w:p>
    <w:p w14:paraId="4A8AC7AF" w14:textId="77777777" w:rsidR="007E41FA" w:rsidRPr="00FE7188" w:rsidRDefault="007E41FA" w:rsidP="00007552">
      <w:pPr>
        <w:rPr>
          <w:rFonts w:ascii="Courier New" w:hAnsi="Courier New" w:cs="Courier New"/>
        </w:rPr>
      </w:pPr>
    </w:p>
    <w:p w14:paraId="39D6BC1F" w14:textId="3D5E30A1" w:rsidR="007E41FA" w:rsidRPr="00FE7188" w:rsidRDefault="007E41FA" w:rsidP="00007552">
      <w:pPr>
        <w:rPr>
          <w:rFonts w:ascii="Courier New" w:hAnsi="Courier New" w:cs="Courier New"/>
        </w:rPr>
      </w:pPr>
      <w:r w:rsidRPr="00FE7188">
        <w:rPr>
          <w:rFonts w:ascii="Courier New" w:hAnsi="Courier New" w:cs="Courier New"/>
        </w:rPr>
        <w:t>LOGAN:</w:t>
      </w:r>
    </w:p>
    <w:p w14:paraId="7DFBBBBD" w14:textId="4AB2E0B5" w:rsidR="007E41FA" w:rsidRPr="00FE7188" w:rsidRDefault="007E41FA" w:rsidP="00007552">
      <w:pPr>
        <w:rPr>
          <w:rFonts w:ascii="Courier New" w:hAnsi="Courier New" w:cs="Courier New"/>
        </w:rPr>
      </w:pPr>
      <w:r w:rsidRPr="00FE7188">
        <w:rPr>
          <w:rFonts w:ascii="Courier New" w:hAnsi="Courier New" w:cs="Courier New"/>
        </w:rPr>
        <w:t xml:space="preserve">Yes! </w:t>
      </w:r>
      <w:r w:rsidR="00EE2F63">
        <w:rPr>
          <w:rFonts w:ascii="Courier New" w:hAnsi="Courier New" w:cs="Courier New"/>
        </w:rPr>
        <w:t>…</w:t>
      </w:r>
      <w:r w:rsidR="002A1045" w:rsidRPr="00FE7188">
        <w:rPr>
          <w:rFonts w:ascii="Courier New" w:hAnsi="Courier New" w:cs="Courier New"/>
        </w:rPr>
        <w:t>No. But</w:t>
      </w:r>
      <w:r w:rsidRPr="00FE7188">
        <w:rPr>
          <w:rFonts w:ascii="Courier New" w:hAnsi="Courier New" w:cs="Courier New"/>
        </w:rPr>
        <w:t xml:space="preserve"> I know her</w:t>
      </w:r>
      <w:r w:rsidR="002A1045" w:rsidRPr="00FE7188">
        <w:rPr>
          <w:rFonts w:ascii="Courier New" w:hAnsi="Courier New" w:cs="Courier New"/>
        </w:rPr>
        <w:t xml:space="preserve"> now</w:t>
      </w:r>
      <w:r w:rsidRPr="00FE7188">
        <w:rPr>
          <w:rFonts w:ascii="Courier New" w:hAnsi="Courier New" w:cs="Courier New"/>
        </w:rPr>
        <w:t>.</w:t>
      </w:r>
    </w:p>
    <w:p w14:paraId="617C6AC6" w14:textId="77777777" w:rsidR="007E41FA" w:rsidRPr="00FE7188" w:rsidRDefault="007E41FA" w:rsidP="00007552">
      <w:pPr>
        <w:rPr>
          <w:rFonts w:ascii="Courier New" w:hAnsi="Courier New" w:cs="Courier New"/>
        </w:rPr>
      </w:pPr>
    </w:p>
    <w:p w14:paraId="4956882C" w14:textId="41F6D55C" w:rsidR="007E41FA" w:rsidRPr="00FE7188" w:rsidRDefault="007E41FA" w:rsidP="00007552">
      <w:pPr>
        <w:rPr>
          <w:rFonts w:ascii="Courier New" w:hAnsi="Courier New" w:cs="Courier New"/>
        </w:rPr>
      </w:pPr>
      <w:r w:rsidRPr="00FE7188">
        <w:rPr>
          <w:rFonts w:ascii="Courier New" w:hAnsi="Courier New" w:cs="Courier New"/>
        </w:rPr>
        <w:t>BETH:</w:t>
      </w:r>
    </w:p>
    <w:p w14:paraId="17B2D089" w14:textId="55BC6640" w:rsidR="007E41FA" w:rsidRPr="00FE7188" w:rsidRDefault="007E41FA" w:rsidP="00007552">
      <w:pPr>
        <w:rPr>
          <w:rFonts w:ascii="Courier New" w:hAnsi="Courier New" w:cs="Courier New"/>
        </w:rPr>
      </w:pPr>
      <w:r w:rsidRPr="00FE7188">
        <w:rPr>
          <w:rFonts w:ascii="Courier New" w:hAnsi="Courier New" w:cs="Courier New"/>
        </w:rPr>
        <w:t xml:space="preserve">She was my friend. I miss her. </w:t>
      </w:r>
    </w:p>
    <w:p w14:paraId="34C828F2" w14:textId="77777777" w:rsidR="007E41FA" w:rsidRPr="00FE7188" w:rsidRDefault="007E41FA" w:rsidP="00007552">
      <w:pPr>
        <w:rPr>
          <w:rFonts w:ascii="Courier New" w:hAnsi="Courier New" w:cs="Courier New"/>
        </w:rPr>
      </w:pPr>
    </w:p>
    <w:p w14:paraId="3E1E42F2" w14:textId="77777777" w:rsidR="00007552" w:rsidRPr="00FE7188" w:rsidRDefault="00007552" w:rsidP="00007552">
      <w:pPr>
        <w:rPr>
          <w:rFonts w:ascii="Courier New" w:hAnsi="Courier New" w:cs="Courier New"/>
        </w:rPr>
      </w:pPr>
      <w:r w:rsidRPr="00FE7188">
        <w:rPr>
          <w:rFonts w:ascii="Courier New" w:hAnsi="Courier New" w:cs="Courier New"/>
        </w:rPr>
        <w:t>LOGAN:</w:t>
      </w:r>
    </w:p>
    <w:p w14:paraId="512D9249" w14:textId="70DE59B4" w:rsidR="002A1045" w:rsidRPr="00FE7188" w:rsidRDefault="00E2478A" w:rsidP="00007552">
      <w:pPr>
        <w:rPr>
          <w:rFonts w:ascii="Courier New" w:hAnsi="Courier New" w:cs="Courier New"/>
        </w:rPr>
      </w:pPr>
      <w:r w:rsidRPr="00FE7188">
        <w:rPr>
          <w:rFonts w:ascii="Courier New" w:hAnsi="Courier New" w:cs="Courier New"/>
        </w:rPr>
        <w:t xml:space="preserve">(Trying to connect with her.) </w:t>
      </w:r>
      <w:r w:rsidR="002A1045" w:rsidRPr="00FE7188">
        <w:rPr>
          <w:rFonts w:ascii="Courier New" w:hAnsi="Courier New" w:cs="Courier New"/>
        </w:rPr>
        <w:t>She</w:t>
      </w:r>
      <w:r w:rsidRPr="00FE7188">
        <w:rPr>
          <w:rFonts w:ascii="Courier New" w:hAnsi="Courier New" w:cs="Courier New"/>
        </w:rPr>
        <w:t xml:space="preserve"> was my friend, too.</w:t>
      </w:r>
    </w:p>
    <w:p w14:paraId="1D244F58" w14:textId="77777777" w:rsidR="00E2478A" w:rsidRPr="00FE7188" w:rsidRDefault="00E2478A" w:rsidP="00007552">
      <w:pPr>
        <w:rPr>
          <w:rFonts w:ascii="Courier New" w:hAnsi="Courier New" w:cs="Courier New"/>
        </w:rPr>
      </w:pPr>
    </w:p>
    <w:p w14:paraId="1504ADAD" w14:textId="3BD3107D" w:rsidR="00E2478A" w:rsidRPr="00FE7188" w:rsidRDefault="00E2478A" w:rsidP="00007552">
      <w:pPr>
        <w:rPr>
          <w:rFonts w:ascii="Courier New" w:hAnsi="Courier New" w:cs="Courier New"/>
        </w:rPr>
      </w:pPr>
      <w:r w:rsidRPr="00FE7188">
        <w:rPr>
          <w:rFonts w:ascii="Courier New" w:hAnsi="Courier New" w:cs="Courier New"/>
        </w:rPr>
        <w:t>BETH:</w:t>
      </w:r>
    </w:p>
    <w:p w14:paraId="6F877CFE" w14:textId="4ED9D6C0" w:rsidR="00E2478A" w:rsidRPr="00FE7188" w:rsidRDefault="00E2478A" w:rsidP="00007552">
      <w:pPr>
        <w:rPr>
          <w:rFonts w:ascii="Courier New" w:hAnsi="Courier New" w:cs="Courier New"/>
        </w:rPr>
      </w:pPr>
      <w:r w:rsidRPr="00FE7188">
        <w:rPr>
          <w:rFonts w:ascii="Courier New" w:hAnsi="Courier New" w:cs="Courier New"/>
        </w:rPr>
        <w:t>It’s her wedding day today. She was going to marry my friend Evan. Evan’s my best friend, but he won’t open the door for me anymore.</w:t>
      </w:r>
    </w:p>
    <w:p w14:paraId="4053ECE0" w14:textId="77777777" w:rsidR="00E2478A" w:rsidRPr="00FE7188" w:rsidRDefault="00E2478A" w:rsidP="00007552">
      <w:pPr>
        <w:rPr>
          <w:rFonts w:ascii="Courier New" w:hAnsi="Courier New" w:cs="Courier New"/>
        </w:rPr>
      </w:pPr>
    </w:p>
    <w:p w14:paraId="6947C269" w14:textId="16C7EB41" w:rsidR="00E2478A" w:rsidRPr="00FE7188" w:rsidRDefault="00E2478A" w:rsidP="00007552">
      <w:pPr>
        <w:rPr>
          <w:rFonts w:ascii="Courier New" w:hAnsi="Courier New" w:cs="Courier New"/>
        </w:rPr>
      </w:pPr>
      <w:r w:rsidRPr="00FE7188">
        <w:rPr>
          <w:rFonts w:ascii="Courier New" w:hAnsi="Courier New" w:cs="Courier New"/>
        </w:rPr>
        <w:t>LOGAN:</w:t>
      </w:r>
    </w:p>
    <w:p w14:paraId="00FA20C6" w14:textId="3878C88C" w:rsidR="00E2478A" w:rsidRPr="00FE7188" w:rsidRDefault="00E2478A" w:rsidP="00007552">
      <w:pPr>
        <w:rPr>
          <w:rFonts w:ascii="Courier New" w:hAnsi="Courier New" w:cs="Courier New"/>
        </w:rPr>
      </w:pPr>
      <w:r w:rsidRPr="00FE7188">
        <w:rPr>
          <w:rFonts w:ascii="Courier New" w:hAnsi="Courier New" w:cs="Courier New"/>
        </w:rPr>
        <w:t>It’s okay. Don’t be sad.</w:t>
      </w:r>
      <w:r w:rsidR="00EE2F63">
        <w:rPr>
          <w:rFonts w:ascii="Courier New" w:hAnsi="Courier New" w:cs="Courier New"/>
        </w:rPr>
        <w:t xml:space="preserve"> (Reaches out to touch her but unsure what to do. Settles on patting her head.)</w:t>
      </w:r>
      <w:r w:rsidRPr="00FE7188">
        <w:rPr>
          <w:rFonts w:ascii="Courier New" w:hAnsi="Courier New" w:cs="Courier New"/>
        </w:rPr>
        <w:t xml:space="preserve"> I’m going to make a wedding for her. And for him. We’ll have a really good wedding. And you brought cake! So we’ll have cake! Is it chocolate? Does she like chocolate?</w:t>
      </w:r>
    </w:p>
    <w:p w14:paraId="36A8BEF3" w14:textId="77777777" w:rsidR="00E2478A" w:rsidRPr="00FE7188" w:rsidRDefault="00E2478A" w:rsidP="00007552">
      <w:pPr>
        <w:rPr>
          <w:rFonts w:ascii="Courier New" w:hAnsi="Courier New" w:cs="Courier New"/>
        </w:rPr>
      </w:pPr>
    </w:p>
    <w:p w14:paraId="0F32F27C" w14:textId="37EF9EBD" w:rsidR="00E2478A" w:rsidRPr="00FE7188" w:rsidRDefault="00E2478A" w:rsidP="00007552">
      <w:pPr>
        <w:rPr>
          <w:rFonts w:ascii="Courier New" w:hAnsi="Courier New" w:cs="Courier New"/>
        </w:rPr>
      </w:pPr>
      <w:r w:rsidRPr="00FE7188">
        <w:rPr>
          <w:rFonts w:ascii="Courier New" w:hAnsi="Courier New" w:cs="Courier New"/>
        </w:rPr>
        <w:t>BETH:</w:t>
      </w:r>
    </w:p>
    <w:p w14:paraId="03BAFFAF" w14:textId="55D62918" w:rsidR="00E2478A" w:rsidRPr="00FE7188" w:rsidRDefault="00E2478A" w:rsidP="00007552">
      <w:pPr>
        <w:rPr>
          <w:rFonts w:ascii="Courier New" w:hAnsi="Courier New" w:cs="Courier New"/>
        </w:rPr>
      </w:pPr>
      <w:r w:rsidRPr="00FE7188">
        <w:rPr>
          <w:rFonts w:ascii="Courier New" w:hAnsi="Courier New" w:cs="Courier New"/>
        </w:rPr>
        <w:t>That’s the thing. There can’t be a wedding. It’s too late for that. Because she’s dead.</w:t>
      </w:r>
    </w:p>
    <w:p w14:paraId="3791221B" w14:textId="77777777" w:rsidR="00E2478A" w:rsidRPr="00FE7188" w:rsidRDefault="00E2478A" w:rsidP="00007552">
      <w:pPr>
        <w:rPr>
          <w:rFonts w:ascii="Courier New" w:hAnsi="Courier New" w:cs="Courier New"/>
        </w:rPr>
      </w:pPr>
    </w:p>
    <w:p w14:paraId="13F35BE8" w14:textId="422DDCCF" w:rsidR="00E2478A" w:rsidRPr="00FE7188" w:rsidRDefault="00E2478A" w:rsidP="00007552">
      <w:pPr>
        <w:rPr>
          <w:rFonts w:ascii="Courier New" w:hAnsi="Courier New" w:cs="Courier New"/>
        </w:rPr>
      </w:pPr>
      <w:r w:rsidRPr="00FE7188">
        <w:rPr>
          <w:rFonts w:ascii="Courier New" w:hAnsi="Courier New" w:cs="Courier New"/>
        </w:rPr>
        <w:t>LOGAN:</w:t>
      </w:r>
    </w:p>
    <w:p w14:paraId="7A19931E" w14:textId="2A2BAA2B" w:rsidR="00E2478A" w:rsidRPr="00FE7188" w:rsidRDefault="00E2478A" w:rsidP="00007552">
      <w:pPr>
        <w:rPr>
          <w:rFonts w:ascii="Courier New" w:hAnsi="Courier New" w:cs="Courier New"/>
        </w:rPr>
      </w:pPr>
      <w:r w:rsidRPr="00FE7188">
        <w:rPr>
          <w:rFonts w:ascii="Courier New" w:hAnsi="Courier New" w:cs="Courier New"/>
        </w:rPr>
        <w:t xml:space="preserve">But she’s still here. </w:t>
      </w:r>
      <w:r w:rsidR="00C00196" w:rsidRPr="00FE7188">
        <w:rPr>
          <w:rFonts w:ascii="Courier New" w:hAnsi="Courier New" w:cs="Courier New"/>
        </w:rPr>
        <w:t xml:space="preserve">I mean, she’s not </w:t>
      </w:r>
      <w:r w:rsidR="00C00196" w:rsidRPr="00FE7188">
        <w:rPr>
          <w:rFonts w:ascii="Courier New" w:hAnsi="Courier New" w:cs="Courier New"/>
          <w:i/>
          <w:iCs/>
        </w:rPr>
        <w:t>here</w:t>
      </w:r>
      <w:r w:rsidR="00C00196" w:rsidRPr="00FE7188">
        <w:rPr>
          <w:rFonts w:ascii="Courier New" w:hAnsi="Courier New" w:cs="Courier New"/>
        </w:rPr>
        <w:t xml:space="preserve">, but she’s out there. Sometimes, she sends me letters. </w:t>
      </w:r>
    </w:p>
    <w:p w14:paraId="682C08D0" w14:textId="77777777" w:rsidR="00C00196" w:rsidRPr="00FE7188" w:rsidRDefault="00C00196" w:rsidP="00007552">
      <w:pPr>
        <w:rPr>
          <w:rFonts w:ascii="Courier New" w:hAnsi="Courier New" w:cs="Courier New"/>
        </w:rPr>
      </w:pPr>
    </w:p>
    <w:p w14:paraId="7C5B018E" w14:textId="1D544269" w:rsidR="00C00196" w:rsidRPr="00FE7188" w:rsidRDefault="00C00196" w:rsidP="00007552">
      <w:pPr>
        <w:rPr>
          <w:rFonts w:ascii="Courier New" w:hAnsi="Courier New" w:cs="Courier New"/>
        </w:rPr>
      </w:pPr>
      <w:r w:rsidRPr="00FE7188">
        <w:rPr>
          <w:rFonts w:ascii="Courier New" w:hAnsi="Courier New" w:cs="Courier New"/>
        </w:rPr>
        <w:t>BETH:</w:t>
      </w:r>
    </w:p>
    <w:p w14:paraId="4A57974D" w14:textId="0515A094" w:rsidR="00C00196" w:rsidRPr="00FE7188" w:rsidRDefault="00A37788" w:rsidP="00007552">
      <w:pPr>
        <w:rPr>
          <w:rFonts w:ascii="Courier New" w:hAnsi="Courier New" w:cs="Courier New"/>
        </w:rPr>
      </w:pPr>
      <w:r w:rsidRPr="00FE7188">
        <w:rPr>
          <w:rFonts w:ascii="Courier New" w:hAnsi="Courier New" w:cs="Courier New"/>
        </w:rPr>
        <w:t>They’re not from her. They’re from Evan. I was there, when he wrote to you.</w:t>
      </w:r>
    </w:p>
    <w:p w14:paraId="0CED4250" w14:textId="77777777" w:rsidR="00A37788" w:rsidRPr="00FE7188" w:rsidRDefault="00A37788" w:rsidP="00007552">
      <w:pPr>
        <w:rPr>
          <w:rFonts w:ascii="Courier New" w:hAnsi="Courier New" w:cs="Courier New"/>
        </w:rPr>
      </w:pPr>
    </w:p>
    <w:p w14:paraId="29BDF302" w14:textId="2DEDB554" w:rsidR="00A37788" w:rsidRPr="00FE7188" w:rsidRDefault="00A37788" w:rsidP="00007552">
      <w:pPr>
        <w:rPr>
          <w:rFonts w:ascii="Courier New" w:hAnsi="Courier New" w:cs="Courier New"/>
        </w:rPr>
      </w:pPr>
      <w:r w:rsidRPr="00FE7188">
        <w:rPr>
          <w:rFonts w:ascii="Courier New" w:hAnsi="Courier New" w:cs="Courier New"/>
        </w:rPr>
        <w:t>LOGAN:</w:t>
      </w:r>
    </w:p>
    <w:p w14:paraId="772051C4" w14:textId="6A131B77" w:rsidR="00A37788" w:rsidRPr="00FE7188" w:rsidRDefault="00A37788" w:rsidP="00007552">
      <w:pPr>
        <w:rPr>
          <w:rFonts w:ascii="Courier New" w:hAnsi="Courier New" w:cs="Courier New"/>
        </w:rPr>
      </w:pPr>
      <w:r w:rsidRPr="00FE7188">
        <w:rPr>
          <w:rFonts w:ascii="Courier New" w:hAnsi="Courier New" w:cs="Courier New"/>
        </w:rPr>
        <w:t>No, because, see? She resurrected. I helped her resurrect. I built her a studio, and a house, and I’m going to build her a wedding. And then she won’t be sad anymore.</w:t>
      </w:r>
    </w:p>
    <w:p w14:paraId="40A737C3" w14:textId="77777777" w:rsidR="00A37788" w:rsidRPr="00FE7188" w:rsidRDefault="00A37788" w:rsidP="00007552">
      <w:pPr>
        <w:rPr>
          <w:rFonts w:ascii="Courier New" w:hAnsi="Courier New" w:cs="Courier New"/>
        </w:rPr>
      </w:pPr>
    </w:p>
    <w:p w14:paraId="7A118615" w14:textId="18801563" w:rsidR="00A37788" w:rsidRPr="00FE7188" w:rsidRDefault="00A37788" w:rsidP="00007552">
      <w:pPr>
        <w:rPr>
          <w:rFonts w:ascii="Courier New" w:hAnsi="Courier New" w:cs="Courier New"/>
        </w:rPr>
      </w:pPr>
      <w:r w:rsidRPr="00FE7188">
        <w:rPr>
          <w:rFonts w:ascii="Courier New" w:hAnsi="Courier New" w:cs="Courier New"/>
        </w:rPr>
        <w:t>BETH:</w:t>
      </w:r>
    </w:p>
    <w:p w14:paraId="6CDF068C" w14:textId="350240BD" w:rsidR="00A37788" w:rsidRPr="00FE7188" w:rsidRDefault="00A37788" w:rsidP="00007552">
      <w:pPr>
        <w:rPr>
          <w:rFonts w:ascii="Courier New" w:hAnsi="Courier New" w:cs="Courier New"/>
        </w:rPr>
      </w:pPr>
      <w:r w:rsidRPr="00FE7188">
        <w:rPr>
          <w:rFonts w:ascii="Courier New" w:hAnsi="Courier New" w:cs="Courier New"/>
        </w:rPr>
        <w:t>(Shaking her head.) That was very</w:t>
      </w:r>
      <w:r w:rsidR="00EE2F63">
        <w:rPr>
          <w:rFonts w:ascii="Courier New" w:hAnsi="Courier New" w:cs="Courier New"/>
        </w:rPr>
        <w:t xml:space="preserve"> nice of you, but I’m so sorry. </w:t>
      </w:r>
      <w:r w:rsidRPr="00FE7188">
        <w:rPr>
          <w:rFonts w:ascii="Courier New" w:hAnsi="Courier New" w:cs="Courier New"/>
        </w:rPr>
        <w:t>That wasn’t her.</w:t>
      </w:r>
    </w:p>
    <w:p w14:paraId="4FA980D1" w14:textId="77777777" w:rsidR="00D85A53" w:rsidRPr="00FE7188" w:rsidRDefault="00D85A53" w:rsidP="00007552">
      <w:pPr>
        <w:rPr>
          <w:rFonts w:ascii="Courier New" w:hAnsi="Courier New" w:cs="Courier New"/>
        </w:rPr>
      </w:pPr>
    </w:p>
    <w:p w14:paraId="1C7AD90B" w14:textId="77777777" w:rsidR="006501D0" w:rsidRPr="00FE7188" w:rsidRDefault="006501D0" w:rsidP="00007552">
      <w:pPr>
        <w:rPr>
          <w:rFonts w:ascii="Courier New" w:hAnsi="Courier New" w:cs="Courier New"/>
        </w:rPr>
      </w:pPr>
      <w:r w:rsidRPr="00FE7188">
        <w:rPr>
          <w:rFonts w:ascii="Courier New" w:hAnsi="Courier New" w:cs="Courier New"/>
        </w:rPr>
        <w:t>LOGAN:</w:t>
      </w:r>
    </w:p>
    <w:p w14:paraId="07319E41" w14:textId="77777777" w:rsidR="006501D0" w:rsidRPr="00FE7188" w:rsidRDefault="006501D0" w:rsidP="00007552">
      <w:pPr>
        <w:rPr>
          <w:rFonts w:ascii="Courier New" w:hAnsi="Courier New" w:cs="Courier New"/>
        </w:rPr>
      </w:pPr>
      <w:r w:rsidRPr="00FE7188">
        <w:rPr>
          <w:rFonts w:ascii="Courier New" w:hAnsi="Courier New" w:cs="Courier New"/>
        </w:rPr>
        <w:t>But — But she —</w:t>
      </w:r>
    </w:p>
    <w:p w14:paraId="6DEC3DCE" w14:textId="77777777" w:rsidR="006501D0" w:rsidRPr="00FE7188" w:rsidRDefault="006501D0" w:rsidP="00007552">
      <w:pPr>
        <w:rPr>
          <w:rFonts w:ascii="Courier New" w:hAnsi="Courier New" w:cs="Courier New"/>
        </w:rPr>
      </w:pPr>
    </w:p>
    <w:p w14:paraId="1B0BF6F5" w14:textId="77777777" w:rsidR="006501D0" w:rsidRPr="00FE7188" w:rsidRDefault="006501D0" w:rsidP="00007552">
      <w:pPr>
        <w:rPr>
          <w:rFonts w:ascii="Courier New" w:hAnsi="Courier New" w:cs="Courier New"/>
        </w:rPr>
      </w:pPr>
      <w:r w:rsidRPr="00FE7188">
        <w:rPr>
          <w:rFonts w:ascii="Courier New" w:hAnsi="Courier New" w:cs="Courier New"/>
        </w:rPr>
        <w:t>BETH:</w:t>
      </w:r>
    </w:p>
    <w:p w14:paraId="6EF8CF86" w14:textId="77777777" w:rsidR="006501D0" w:rsidRPr="00FE7188" w:rsidRDefault="006501D0" w:rsidP="00007552">
      <w:pPr>
        <w:rPr>
          <w:rFonts w:ascii="Courier New" w:hAnsi="Courier New" w:cs="Courier New"/>
        </w:rPr>
      </w:pPr>
      <w:r w:rsidRPr="00FE7188">
        <w:rPr>
          <w:rFonts w:ascii="Courier New" w:hAnsi="Courier New" w:cs="Courier New"/>
        </w:rPr>
        <w:t>Do you remember? The night she died?</w:t>
      </w:r>
    </w:p>
    <w:p w14:paraId="1EAF6503" w14:textId="77777777" w:rsidR="006501D0" w:rsidRPr="00FE7188" w:rsidRDefault="006501D0" w:rsidP="00007552">
      <w:pPr>
        <w:rPr>
          <w:rFonts w:ascii="Courier New" w:hAnsi="Courier New" w:cs="Courier New"/>
        </w:rPr>
      </w:pPr>
    </w:p>
    <w:p w14:paraId="49C2DED5" w14:textId="77777777" w:rsidR="006501D0" w:rsidRPr="00FE7188" w:rsidRDefault="006501D0" w:rsidP="00007552">
      <w:pPr>
        <w:rPr>
          <w:rFonts w:ascii="Courier New" w:hAnsi="Courier New" w:cs="Courier New"/>
        </w:rPr>
      </w:pPr>
      <w:r w:rsidRPr="00FE7188">
        <w:rPr>
          <w:rFonts w:ascii="Courier New" w:hAnsi="Courier New" w:cs="Courier New"/>
        </w:rPr>
        <w:t>LOGAN:</w:t>
      </w:r>
    </w:p>
    <w:p w14:paraId="2F71B5B8" w14:textId="47EDC569" w:rsidR="00007552" w:rsidRPr="00FE7188" w:rsidRDefault="006501D0" w:rsidP="00007552">
      <w:pPr>
        <w:rPr>
          <w:rFonts w:ascii="Courier New" w:hAnsi="Courier New" w:cs="Courier New"/>
        </w:rPr>
      </w:pPr>
      <w:r w:rsidRPr="00FE7188">
        <w:rPr>
          <w:rFonts w:ascii="Courier New" w:hAnsi="Courier New" w:cs="Courier New"/>
        </w:rPr>
        <w:t xml:space="preserve">(Swallows.) There was a gunshot. It woke me up. My bed was shaking and I thought there’d been an earthquake, or an atomic explosion. </w:t>
      </w:r>
      <w:r w:rsidR="002E60FC" w:rsidRPr="00FE7188">
        <w:rPr>
          <w:rFonts w:ascii="Courier New" w:hAnsi="Courier New" w:cs="Courier New"/>
        </w:rPr>
        <w:t>But there wasn’t. But in a way, there</w:t>
      </w:r>
      <w:r w:rsidR="00007552" w:rsidRPr="00FE7188">
        <w:rPr>
          <w:rFonts w:ascii="Courier New" w:hAnsi="Courier New" w:cs="Courier New"/>
        </w:rPr>
        <w:t xml:space="preserve"> was. Be</w:t>
      </w:r>
      <w:r w:rsidRPr="00FE7188">
        <w:rPr>
          <w:rFonts w:ascii="Courier New" w:hAnsi="Courier New" w:cs="Courier New"/>
        </w:rPr>
        <w:t>cause she died. And they carried</w:t>
      </w:r>
      <w:r w:rsidR="00007552" w:rsidRPr="00FE7188">
        <w:rPr>
          <w:rFonts w:ascii="Courier New" w:hAnsi="Courier New" w:cs="Courier New"/>
        </w:rPr>
        <w:t xml:space="preserve"> her body out in a black bag and put her into an ambulance. I </w:t>
      </w:r>
      <w:r w:rsidRPr="00FE7188">
        <w:rPr>
          <w:rFonts w:ascii="Courier New" w:hAnsi="Courier New" w:cs="Courier New"/>
        </w:rPr>
        <w:t>watched them. From the window.</w:t>
      </w:r>
      <w:r w:rsidR="00007552" w:rsidRPr="00FE7188">
        <w:rPr>
          <w:rFonts w:ascii="Courier New" w:hAnsi="Courier New" w:cs="Courier New"/>
        </w:rPr>
        <w:t xml:space="preserve"> (Suddenly very shy that he has talked so much.) </w:t>
      </w:r>
    </w:p>
    <w:p w14:paraId="38551063" w14:textId="77777777" w:rsidR="00007552" w:rsidRPr="00FE7188" w:rsidRDefault="00007552" w:rsidP="00007552">
      <w:pPr>
        <w:rPr>
          <w:rFonts w:ascii="Courier New" w:hAnsi="Courier New" w:cs="Courier New"/>
        </w:rPr>
      </w:pPr>
    </w:p>
    <w:p w14:paraId="34FA7933" w14:textId="6ED4456E" w:rsidR="006501D0" w:rsidRPr="00FE7188" w:rsidRDefault="006501D0" w:rsidP="00007552">
      <w:pPr>
        <w:rPr>
          <w:rFonts w:ascii="Courier New" w:hAnsi="Courier New" w:cs="Courier New"/>
        </w:rPr>
      </w:pPr>
      <w:r w:rsidRPr="00FE7188">
        <w:rPr>
          <w:rFonts w:ascii="Courier New" w:hAnsi="Courier New" w:cs="Courier New"/>
        </w:rPr>
        <w:t>BETH:</w:t>
      </w:r>
    </w:p>
    <w:p w14:paraId="4392B91C" w14:textId="67C5F453" w:rsidR="006501D0" w:rsidRPr="00FE7188" w:rsidRDefault="001A0128" w:rsidP="00007552">
      <w:pPr>
        <w:rPr>
          <w:rFonts w:ascii="Courier New" w:hAnsi="Courier New" w:cs="Courier New"/>
        </w:rPr>
      </w:pPr>
      <w:r w:rsidRPr="00FE7188">
        <w:rPr>
          <w:rFonts w:ascii="Courier New" w:hAnsi="Courier New" w:cs="Courier New"/>
        </w:rPr>
        <w:t>I heard the gunshot, too. And Evan came and knocked on my door. He was covered in her blood. He was sobbing. I couldn’t understand what —</w:t>
      </w:r>
    </w:p>
    <w:p w14:paraId="4FED904F" w14:textId="77777777" w:rsidR="001A0128" w:rsidRPr="00FE7188" w:rsidRDefault="001A0128" w:rsidP="00007552">
      <w:pPr>
        <w:rPr>
          <w:rFonts w:ascii="Courier New" w:hAnsi="Courier New" w:cs="Courier New"/>
        </w:rPr>
      </w:pPr>
    </w:p>
    <w:p w14:paraId="303AF4E3" w14:textId="5D9DFD3E" w:rsidR="001A0128" w:rsidRPr="00FE7188" w:rsidRDefault="001A0128" w:rsidP="00007552">
      <w:pPr>
        <w:rPr>
          <w:rFonts w:ascii="Courier New" w:hAnsi="Courier New" w:cs="Courier New"/>
        </w:rPr>
      </w:pPr>
      <w:r w:rsidRPr="00FE7188">
        <w:rPr>
          <w:rFonts w:ascii="Courier New" w:hAnsi="Courier New" w:cs="Courier New"/>
        </w:rPr>
        <w:t>(A loud pounding begins on the door. Both Beth and Logan are startled.)</w:t>
      </w:r>
    </w:p>
    <w:p w14:paraId="60D16F0C" w14:textId="77777777" w:rsidR="001A0128" w:rsidRPr="00FE7188" w:rsidRDefault="001A0128" w:rsidP="00007552">
      <w:pPr>
        <w:rPr>
          <w:rFonts w:ascii="Courier New" w:hAnsi="Courier New" w:cs="Courier New"/>
        </w:rPr>
      </w:pPr>
    </w:p>
    <w:p w14:paraId="11092438" w14:textId="1014DC8D" w:rsidR="001A0128" w:rsidRPr="00FE7188" w:rsidRDefault="001A0128" w:rsidP="00007552">
      <w:pPr>
        <w:rPr>
          <w:rFonts w:ascii="Courier New" w:hAnsi="Courier New" w:cs="Courier New"/>
        </w:rPr>
      </w:pPr>
      <w:r w:rsidRPr="00FE7188">
        <w:rPr>
          <w:rFonts w:ascii="Courier New" w:hAnsi="Courier New" w:cs="Courier New"/>
        </w:rPr>
        <w:t>EVAN:</w:t>
      </w:r>
    </w:p>
    <w:p w14:paraId="26BF3304" w14:textId="24D93A2B" w:rsidR="001A0128" w:rsidRPr="00FE7188" w:rsidRDefault="001A0128" w:rsidP="00007552">
      <w:pPr>
        <w:rPr>
          <w:rFonts w:ascii="Courier New" w:hAnsi="Courier New" w:cs="Courier New"/>
        </w:rPr>
      </w:pPr>
      <w:r w:rsidRPr="00FE7188">
        <w:rPr>
          <w:rFonts w:ascii="Courier New" w:hAnsi="Courier New" w:cs="Courier New"/>
        </w:rPr>
        <w:t>Let me in! I need to talk to you!</w:t>
      </w:r>
    </w:p>
    <w:p w14:paraId="0B5DB444" w14:textId="77777777" w:rsidR="001A0128" w:rsidRPr="00FE7188" w:rsidRDefault="001A0128" w:rsidP="00007552">
      <w:pPr>
        <w:rPr>
          <w:rFonts w:ascii="Courier New" w:hAnsi="Courier New" w:cs="Courier New"/>
        </w:rPr>
      </w:pPr>
    </w:p>
    <w:p w14:paraId="3C995691" w14:textId="0BFAFE96" w:rsidR="001A0128" w:rsidRPr="00FE7188" w:rsidRDefault="001A0128" w:rsidP="00007552">
      <w:pPr>
        <w:rPr>
          <w:rFonts w:ascii="Courier New" w:hAnsi="Courier New" w:cs="Courier New"/>
        </w:rPr>
      </w:pPr>
      <w:r w:rsidRPr="00FE7188">
        <w:rPr>
          <w:rFonts w:ascii="Courier New" w:hAnsi="Courier New" w:cs="Courier New"/>
        </w:rPr>
        <w:t>BETH:</w:t>
      </w:r>
    </w:p>
    <w:p w14:paraId="619AD56F" w14:textId="19A7A9F5" w:rsidR="001A0128" w:rsidRPr="00FE7188" w:rsidRDefault="001A0128" w:rsidP="00007552">
      <w:pPr>
        <w:rPr>
          <w:rFonts w:ascii="Courier New" w:hAnsi="Courier New" w:cs="Courier New"/>
        </w:rPr>
      </w:pPr>
      <w:r w:rsidRPr="00FE7188">
        <w:rPr>
          <w:rFonts w:ascii="Courier New" w:hAnsi="Courier New" w:cs="Courier New"/>
        </w:rPr>
        <w:t>Evan! (She gets up to open the door</w:t>
      </w:r>
      <w:r w:rsidR="00EE2F63">
        <w:rPr>
          <w:rFonts w:ascii="Courier New" w:hAnsi="Courier New" w:cs="Courier New"/>
        </w:rPr>
        <w:t>, but Logan grabs her jacket</w:t>
      </w:r>
      <w:r w:rsidRPr="00FE7188">
        <w:rPr>
          <w:rFonts w:ascii="Courier New" w:hAnsi="Courier New" w:cs="Courier New"/>
        </w:rPr>
        <w:t>.)</w:t>
      </w:r>
    </w:p>
    <w:p w14:paraId="37056C40" w14:textId="77777777" w:rsidR="001A0128" w:rsidRPr="00FE7188" w:rsidRDefault="001A0128" w:rsidP="00007552">
      <w:pPr>
        <w:rPr>
          <w:rFonts w:ascii="Courier New" w:hAnsi="Courier New" w:cs="Courier New"/>
        </w:rPr>
      </w:pPr>
    </w:p>
    <w:p w14:paraId="0F6E17DC" w14:textId="4DBA1D29" w:rsidR="001A0128" w:rsidRPr="00FE7188" w:rsidRDefault="001A0128" w:rsidP="00007552">
      <w:pPr>
        <w:rPr>
          <w:rFonts w:ascii="Courier New" w:hAnsi="Courier New" w:cs="Courier New"/>
        </w:rPr>
      </w:pPr>
      <w:r w:rsidRPr="00FE7188">
        <w:rPr>
          <w:rFonts w:ascii="Courier New" w:hAnsi="Courier New" w:cs="Courier New"/>
        </w:rPr>
        <w:t>LOGAN:</w:t>
      </w:r>
    </w:p>
    <w:p w14:paraId="0D95FA90" w14:textId="2FB1E503" w:rsidR="001A0128" w:rsidRPr="00FE7188" w:rsidRDefault="001A0128" w:rsidP="00007552">
      <w:pPr>
        <w:rPr>
          <w:rFonts w:ascii="Courier New" w:hAnsi="Courier New" w:cs="Courier New"/>
        </w:rPr>
      </w:pPr>
      <w:r w:rsidRPr="00FE7188">
        <w:rPr>
          <w:rFonts w:ascii="Courier New" w:hAnsi="Courier New" w:cs="Courier New"/>
        </w:rPr>
        <w:t xml:space="preserve">I don’t want him in my </w:t>
      </w:r>
      <w:r w:rsidR="0039180C" w:rsidRPr="00FE7188">
        <w:rPr>
          <w:rFonts w:ascii="Courier New" w:hAnsi="Courier New" w:cs="Courier New"/>
        </w:rPr>
        <w:t>hom</w:t>
      </w:r>
      <w:r w:rsidRPr="00FE7188">
        <w:rPr>
          <w:rFonts w:ascii="Courier New" w:hAnsi="Courier New" w:cs="Courier New"/>
        </w:rPr>
        <w:t>e. He sounds angry.</w:t>
      </w:r>
    </w:p>
    <w:p w14:paraId="02CF05B5" w14:textId="77777777" w:rsidR="001A0128" w:rsidRPr="00FE7188" w:rsidRDefault="001A0128" w:rsidP="00007552">
      <w:pPr>
        <w:rPr>
          <w:rFonts w:ascii="Courier New" w:hAnsi="Courier New" w:cs="Courier New"/>
        </w:rPr>
      </w:pPr>
    </w:p>
    <w:p w14:paraId="2577BB80" w14:textId="0B066167" w:rsidR="001A0128" w:rsidRPr="00FE7188" w:rsidRDefault="001A0128" w:rsidP="00007552">
      <w:pPr>
        <w:rPr>
          <w:rFonts w:ascii="Courier New" w:hAnsi="Courier New" w:cs="Courier New"/>
        </w:rPr>
      </w:pPr>
      <w:r w:rsidRPr="00FE7188">
        <w:rPr>
          <w:rFonts w:ascii="Courier New" w:hAnsi="Courier New" w:cs="Courier New"/>
        </w:rPr>
        <w:t>EVAN:</w:t>
      </w:r>
    </w:p>
    <w:p w14:paraId="7D60F0E4" w14:textId="502FD014" w:rsidR="001A0128" w:rsidRPr="00FE7188" w:rsidRDefault="001A0128" w:rsidP="00007552">
      <w:pPr>
        <w:rPr>
          <w:rFonts w:ascii="Courier New" w:hAnsi="Courier New" w:cs="Courier New"/>
        </w:rPr>
      </w:pPr>
      <w:r w:rsidRPr="00FE7188">
        <w:rPr>
          <w:rFonts w:ascii="Courier New" w:hAnsi="Courier New" w:cs="Courier New"/>
        </w:rPr>
        <w:t>I know you’re in there</w:t>
      </w:r>
      <w:r w:rsidR="00C06E78" w:rsidRPr="00FE7188">
        <w:rPr>
          <w:rFonts w:ascii="Courier New" w:hAnsi="Courier New" w:cs="Courier New"/>
        </w:rPr>
        <w:t xml:space="preserve">! I need to talk to you! I need you to help </w:t>
      </w:r>
      <w:r w:rsidR="00D85A53" w:rsidRPr="00FE7188">
        <w:rPr>
          <w:rFonts w:ascii="Courier New" w:hAnsi="Courier New" w:cs="Courier New"/>
        </w:rPr>
        <w:t>me</w:t>
      </w:r>
      <w:r w:rsidR="00C06E78" w:rsidRPr="00FE7188">
        <w:rPr>
          <w:rFonts w:ascii="Courier New" w:hAnsi="Courier New" w:cs="Courier New"/>
        </w:rPr>
        <w:t xml:space="preserve"> with something.</w:t>
      </w:r>
    </w:p>
    <w:p w14:paraId="50F2E507" w14:textId="61BB1A0F" w:rsidR="00C06E78" w:rsidRPr="00FE7188" w:rsidRDefault="00C06E78" w:rsidP="00007552">
      <w:pPr>
        <w:rPr>
          <w:rFonts w:ascii="Courier New" w:hAnsi="Courier New" w:cs="Courier New"/>
        </w:rPr>
      </w:pPr>
    </w:p>
    <w:p w14:paraId="61E38BE3" w14:textId="7FBBDB19" w:rsidR="00C06E78" w:rsidRPr="00FE7188" w:rsidRDefault="00C06E78" w:rsidP="00007552">
      <w:pPr>
        <w:rPr>
          <w:rFonts w:ascii="Courier New" w:hAnsi="Courier New" w:cs="Courier New"/>
        </w:rPr>
      </w:pPr>
      <w:r w:rsidRPr="00FE7188">
        <w:rPr>
          <w:rFonts w:ascii="Courier New" w:hAnsi="Courier New" w:cs="Courier New"/>
        </w:rPr>
        <w:t>BETH:</w:t>
      </w:r>
    </w:p>
    <w:p w14:paraId="717A6684" w14:textId="3D849293" w:rsidR="00C06E78" w:rsidRPr="00FE7188" w:rsidRDefault="00EE2F63" w:rsidP="00007552">
      <w:pPr>
        <w:rPr>
          <w:rFonts w:ascii="Courier New" w:hAnsi="Courier New" w:cs="Courier New"/>
        </w:rPr>
      </w:pPr>
      <w:r>
        <w:rPr>
          <w:rFonts w:ascii="Courier New" w:hAnsi="Courier New" w:cs="Courier New"/>
        </w:rPr>
        <w:t>He needs help!</w:t>
      </w:r>
      <w:r w:rsidR="00C06E78" w:rsidRPr="00FE7188">
        <w:rPr>
          <w:rFonts w:ascii="Courier New" w:hAnsi="Courier New" w:cs="Courier New"/>
        </w:rPr>
        <w:t xml:space="preserve"> It’s okay. He won’t hurt you.</w:t>
      </w:r>
    </w:p>
    <w:p w14:paraId="355AA0AE" w14:textId="77777777" w:rsidR="007E60D2" w:rsidRPr="00FE7188" w:rsidRDefault="007E60D2" w:rsidP="00007552">
      <w:pPr>
        <w:rPr>
          <w:rFonts w:ascii="Courier New" w:hAnsi="Courier New" w:cs="Courier New"/>
        </w:rPr>
      </w:pPr>
    </w:p>
    <w:p w14:paraId="70D30F4C" w14:textId="2E03C5B8" w:rsidR="007E60D2" w:rsidRPr="00FE7188" w:rsidRDefault="00116662" w:rsidP="00007552">
      <w:pPr>
        <w:rPr>
          <w:rFonts w:ascii="Courier New" w:hAnsi="Courier New" w:cs="Courier New"/>
        </w:rPr>
      </w:pPr>
      <w:r w:rsidRPr="00FE7188">
        <w:rPr>
          <w:rFonts w:ascii="Courier New" w:hAnsi="Courier New" w:cs="Courier New"/>
        </w:rPr>
        <w:t>(Beth</w:t>
      </w:r>
      <w:r w:rsidR="007E60D2" w:rsidRPr="00FE7188">
        <w:rPr>
          <w:rFonts w:ascii="Courier New" w:hAnsi="Courier New" w:cs="Courier New"/>
        </w:rPr>
        <w:t xml:space="preserve"> opens the door and Evan barges in,</w:t>
      </w:r>
      <w:r w:rsidRPr="00FE7188">
        <w:rPr>
          <w:rFonts w:ascii="Courier New" w:hAnsi="Courier New" w:cs="Courier New"/>
        </w:rPr>
        <w:t xml:space="preserve"> holding the gun. He</w:t>
      </w:r>
      <w:r w:rsidR="007E60D2" w:rsidRPr="00FE7188">
        <w:rPr>
          <w:rFonts w:ascii="Courier New" w:hAnsi="Courier New" w:cs="Courier New"/>
        </w:rPr>
        <w:t xml:space="preserve"> shov</w:t>
      </w:r>
      <w:r w:rsidRPr="00FE7188">
        <w:rPr>
          <w:rFonts w:ascii="Courier New" w:hAnsi="Courier New" w:cs="Courier New"/>
        </w:rPr>
        <w:t>es</w:t>
      </w:r>
      <w:r w:rsidR="007E60D2" w:rsidRPr="00FE7188">
        <w:rPr>
          <w:rFonts w:ascii="Courier New" w:hAnsi="Courier New" w:cs="Courier New"/>
        </w:rPr>
        <w:t xml:space="preserve"> her aside wi</w:t>
      </w:r>
      <w:r w:rsidRPr="00FE7188">
        <w:rPr>
          <w:rFonts w:ascii="Courier New" w:hAnsi="Courier New" w:cs="Courier New"/>
        </w:rPr>
        <w:t>thout really noticing her.)</w:t>
      </w:r>
    </w:p>
    <w:p w14:paraId="227F1D8F" w14:textId="77777777" w:rsidR="00116662" w:rsidRPr="00FE7188" w:rsidRDefault="00116662" w:rsidP="00007552">
      <w:pPr>
        <w:rPr>
          <w:rFonts w:ascii="Courier New" w:hAnsi="Courier New" w:cs="Courier New"/>
        </w:rPr>
      </w:pPr>
    </w:p>
    <w:p w14:paraId="18638BFD" w14:textId="59FB2EF9" w:rsidR="00116662" w:rsidRPr="00FE7188" w:rsidRDefault="00116662" w:rsidP="00007552">
      <w:pPr>
        <w:rPr>
          <w:rFonts w:ascii="Courier New" w:hAnsi="Courier New" w:cs="Courier New"/>
        </w:rPr>
      </w:pPr>
      <w:r w:rsidRPr="00FE7188">
        <w:rPr>
          <w:rFonts w:ascii="Courier New" w:hAnsi="Courier New" w:cs="Courier New"/>
        </w:rPr>
        <w:t>EVAN:</w:t>
      </w:r>
    </w:p>
    <w:p w14:paraId="3DFE25C1" w14:textId="59E69B0B" w:rsidR="00116662" w:rsidRPr="00FE7188" w:rsidRDefault="00116662" w:rsidP="00007552">
      <w:pPr>
        <w:rPr>
          <w:rFonts w:ascii="Courier New" w:hAnsi="Courier New" w:cs="Courier New"/>
        </w:rPr>
      </w:pPr>
      <w:r w:rsidRPr="00FE7188">
        <w:rPr>
          <w:rFonts w:ascii="Courier New" w:hAnsi="Courier New" w:cs="Courier New"/>
        </w:rPr>
        <w:t>Are you Logan?</w:t>
      </w:r>
    </w:p>
    <w:p w14:paraId="61C4E734" w14:textId="77777777" w:rsidR="00116662" w:rsidRPr="00FE7188" w:rsidRDefault="00116662" w:rsidP="00007552">
      <w:pPr>
        <w:rPr>
          <w:rFonts w:ascii="Courier New" w:hAnsi="Courier New" w:cs="Courier New"/>
        </w:rPr>
      </w:pPr>
    </w:p>
    <w:p w14:paraId="7ED6D713" w14:textId="21F7E2A0" w:rsidR="00116662" w:rsidRPr="00FE7188" w:rsidRDefault="0005651B" w:rsidP="00EE2F63">
      <w:pPr>
        <w:tabs>
          <w:tab w:val="left" w:pos="2340"/>
        </w:tabs>
        <w:rPr>
          <w:rFonts w:ascii="Courier New" w:hAnsi="Courier New" w:cs="Courier New"/>
        </w:rPr>
      </w:pPr>
      <w:r w:rsidRPr="00FE7188">
        <w:rPr>
          <w:rFonts w:ascii="Courier New" w:hAnsi="Courier New" w:cs="Courier New"/>
        </w:rPr>
        <w:t xml:space="preserve">(Logan protects himself with a pillow or climbs underneath the </w:t>
      </w:r>
      <w:r w:rsidR="00EE2F63">
        <w:rPr>
          <w:rFonts w:ascii="Courier New" w:hAnsi="Courier New" w:cs="Courier New"/>
        </w:rPr>
        <w:t xml:space="preserve">kitchen </w:t>
      </w:r>
      <w:r w:rsidRPr="00FE7188">
        <w:rPr>
          <w:rFonts w:ascii="Courier New" w:hAnsi="Courier New" w:cs="Courier New"/>
        </w:rPr>
        <w:t>table. He nods.)</w:t>
      </w:r>
    </w:p>
    <w:p w14:paraId="0F22EC16" w14:textId="77777777" w:rsidR="0005651B" w:rsidRPr="00FE7188" w:rsidRDefault="0005651B" w:rsidP="00007552">
      <w:pPr>
        <w:rPr>
          <w:rFonts w:ascii="Courier New" w:hAnsi="Courier New" w:cs="Courier New"/>
        </w:rPr>
      </w:pPr>
    </w:p>
    <w:p w14:paraId="118358D5" w14:textId="7D1F7C80" w:rsidR="0005651B" w:rsidRPr="00FE7188" w:rsidRDefault="0005651B" w:rsidP="00007552">
      <w:pPr>
        <w:rPr>
          <w:rFonts w:ascii="Courier New" w:hAnsi="Courier New" w:cs="Courier New"/>
        </w:rPr>
      </w:pPr>
      <w:r w:rsidRPr="00FE7188">
        <w:rPr>
          <w:rFonts w:ascii="Courier New" w:hAnsi="Courier New" w:cs="Courier New"/>
        </w:rPr>
        <w:t>EVAN:</w:t>
      </w:r>
    </w:p>
    <w:p w14:paraId="76F3AC22" w14:textId="27DC61E9" w:rsidR="0005651B" w:rsidRPr="00FE7188" w:rsidRDefault="0005651B" w:rsidP="00007552">
      <w:pPr>
        <w:rPr>
          <w:rFonts w:ascii="Courier New" w:hAnsi="Courier New" w:cs="Courier New"/>
        </w:rPr>
      </w:pPr>
      <w:r w:rsidRPr="00FE7188">
        <w:rPr>
          <w:rFonts w:ascii="Courier New" w:hAnsi="Courier New" w:cs="Courier New"/>
        </w:rPr>
        <w:t xml:space="preserve">I need your help. They took her away from me. They </w:t>
      </w:r>
      <w:r w:rsidRPr="00FE7188">
        <w:rPr>
          <w:rFonts w:ascii="Courier New" w:hAnsi="Courier New" w:cs="Courier New"/>
          <w:i/>
          <w:iCs/>
        </w:rPr>
        <w:t>took</w:t>
      </w:r>
      <w:r w:rsidRPr="00FE7188">
        <w:rPr>
          <w:rFonts w:ascii="Courier New" w:hAnsi="Courier New" w:cs="Courier New"/>
        </w:rPr>
        <w:t xml:space="preserve"> her away from me. How could they do that? I need her back. I need you to help me get her back.</w:t>
      </w:r>
    </w:p>
    <w:p w14:paraId="1E25B6A4" w14:textId="77777777" w:rsidR="0005651B" w:rsidRPr="00FE7188" w:rsidRDefault="0005651B" w:rsidP="00007552">
      <w:pPr>
        <w:rPr>
          <w:rFonts w:ascii="Courier New" w:hAnsi="Courier New" w:cs="Courier New"/>
        </w:rPr>
      </w:pPr>
    </w:p>
    <w:p w14:paraId="4CA4E130" w14:textId="33E14DCC" w:rsidR="0005651B" w:rsidRPr="00FE7188" w:rsidRDefault="0005651B" w:rsidP="00007552">
      <w:pPr>
        <w:rPr>
          <w:rFonts w:ascii="Courier New" w:hAnsi="Courier New" w:cs="Courier New"/>
        </w:rPr>
      </w:pPr>
      <w:r w:rsidRPr="00FE7188">
        <w:rPr>
          <w:rFonts w:ascii="Courier New" w:hAnsi="Courier New" w:cs="Courier New"/>
        </w:rPr>
        <w:t>BETH:</w:t>
      </w:r>
    </w:p>
    <w:p w14:paraId="3CCD87D8" w14:textId="77E08EE1" w:rsidR="0005651B" w:rsidRPr="00FE7188" w:rsidRDefault="00EE2F63" w:rsidP="00007552">
      <w:pPr>
        <w:rPr>
          <w:rFonts w:ascii="Courier New" w:hAnsi="Courier New" w:cs="Courier New"/>
        </w:rPr>
      </w:pPr>
      <w:r>
        <w:rPr>
          <w:rFonts w:ascii="Courier New" w:hAnsi="Courier New" w:cs="Courier New"/>
        </w:rPr>
        <w:t>Evan. You look…</w:t>
      </w:r>
      <w:r w:rsidR="0005651B" w:rsidRPr="00FE7188">
        <w:rPr>
          <w:rFonts w:ascii="Courier New" w:hAnsi="Courier New" w:cs="Courier New"/>
        </w:rPr>
        <w:t xml:space="preserve"> (She hurts for his haggard look.)</w:t>
      </w:r>
    </w:p>
    <w:p w14:paraId="65726D43" w14:textId="77777777" w:rsidR="0005651B" w:rsidRPr="00FE7188" w:rsidRDefault="0005651B" w:rsidP="00007552">
      <w:pPr>
        <w:rPr>
          <w:rFonts w:ascii="Courier New" w:hAnsi="Courier New" w:cs="Courier New"/>
        </w:rPr>
      </w:pPr>
    </w:p>
    <w:p w14:paraId="52022088" w14:textId="38F3E00B" w:rsidR="0005651B" w:rsidRPr="00FE7188" w:rsidRDefault="0005651B" w:rsidP="00007552">
      <w:pPr>
        <w:rPr>
          <w:rFonts w:ascii="Courier New" w:hAnsi="Courier New" w:cs="Courier New"/>
        </w:rPr>
      </w:pPr>
      <w:r w:rsidRPr="00FE7188">
        <w:rPr>
          <w:rFonts w:ascii="Courier New" w:hAnsi="Courier New" w:cs="Courier New"/>
        </w:rPr>
        <w:t>EVAN:</w:t>
      </w:r>
    </w:p>
    <w:p w14:paraId="36A6D2DB" w14:textId="4A8695E4" w:rsidR="0005651B" w:rsidRPr="00FE7188" w:rsidRDefault="0005651B" w:rsidP="00007552">
      <w:pPr>
        <w:rPr>
          <w:rFonts w:ascii="Courier New" w:hAnsi="Courier New" w:cs="Courier New"/>
        </w:rPr>
      </w:pPr>
      <w:r w:rsidRPr="00FE7188">
        <w:rPr>
          <w:rFonts w:ascii="Courier New" w:hAnsi="Courier New" w:cs="Courier New"/>
        </w:rPr>
        <w:t xml:space="preserve">Can you do that? Can you get her back for me? </w:t>
      </w:r>
    </w:p>
    <w:p w14:paraId="21335D14" w14:textId="77777777" w:rsidR="0005651B" w:rsidRPr="00FE7188" w:rsidRDefault="0005651B" w:rsidP="00007552">
      <w:pPr>
        <w:rPr>
          <w:rFonts w:ascii="Courier New" w:hAnsi="Courier New" w:cs="Courier New"/>
        </w:rPr>
      </w:pPr>
    </w:p>
    <w:p w14:paraId="43EE6299" w14:textId="47468BA7" w:rsidR="0005651B" w:rsidRPr="00FE7188" w:rsidRDefault="0005651B" w:rsidP="00007552">
      <w:pPr>
        <w:rPr>
          <w:rFonts w:ascii="Courier New" w:hAnsi="Courier New" w:cs="Courier New"/>
        </w:rPr>
      </w:pPr>
      <w:r w:rsidRPr="00FE7188">
        <w:rPr>
          <w:rFonts w:ascii="Courier New" w:hAnsi="Courier New" w:cs="Courier New"/>
        </w:rPr>
        <w:t>(Logan nods his head furiously. Beth watches this and snaps out of it.)</w:t>
      </w:r>
    </w:p>
    <w:p w14:paraId="41AA8F41" w14:textId="77777777" w:rsidR="0005651B" w:rsidRPr="00FE7188" w:rsidRDefault="0005651B" w:rsidP="00007552">
      <w:pPr>
        <w:rPr>
          <w:rFonts w:ascii="Courier New" w:hAnsi="Courier New" w:cs="Courier New"/>
        </w:rPr>
      </w:pPr>
    </w:p>
    <w:p w14:paraId="786853BD" w14:textId="19199330" w:rsidR="0005651B" w:rsidRPr="00FE7188" w:rsidRDefault="0005651B" w:rsidP="00007552">
      <w:pPr>
        <w:rPr>
          <w:rFonts w:ascii="Courier New" w:hAnsi="Courier New" w:cs="Courier New"/>
        </w:rPr>
      </w:pPr>
      <w:r w:rsidRPr="00FE7188">
        <w:rPr>
          <w:rFonts w:ascii="Courier New" w:hAnsi="Courier New" w:cs="Courier New"/>
        </w:rPr>
        <w:t>BETH:</w:t>
      </w:r>
    </w:p>
    <w:p w14:paraId="19FD5586" w14:textId="77777777" w:rsidR="0005651B" w:rsidRPr="00FE7188" w:rsidRDefault="0005651B" w:rsidP="00007552">
      <w:pPr>
        <w:rPr>
          <w:rFonts w:ascii="Courier New" w:hAnsi="Courier New" w:cs="Courier New"/>
        </w:rPr>
      </w:pPr>
      <w:r w:rsidRPr="00FE7188">
        <w:rPr>
          <w:rFonts w:ascii="Courier New" w:hAnsi="Courier New" w:cs="Courier New"/>
        </w:rPr>
        <w:t xml:space="preserve">What are you doing with the gun, Evan? Why are you scaring him? </w:t>
      </w:r>
    </w:p>
    <w:p w14:paraId="324807AE" w14:textId="77777777" w:rsidR="0005651B" w:rsidRPr="00FE7188" w:rsidRDefault="0005651B" w:rsidP="00007552">
      <w:pPr>
        <w:rPr>
          <w:rFonts w:ascii="Courier New" w:hAnsi="Courier New" w:cs="Courier New"/>
        </w:rPr>
      </w:pPr>
    </w:p>
    <w:p w14:paraId="7D0EFB0F" w14:textId="4CBBA23D" w:rsidR="0005651B" w:rsidRPr="00FE7188" w:rsidRDefault="0005651B" w:rsidP="00007552">
      <w:pPr>
        <w:rPr>
          <w:rFonts w:ascii="Courier New" w:hAnsi="Courier New" w:cs="Courier New"/>
        </w:rPr>
      </w:pPr>
      <w:r w:rsidRPr="00FE7188">
        <w:rPr>
          <w:rFonts w:ascii="Courier New" w:hAnsi="Courier New" w:cs="Courier New"/>
        </w:rPr>
        <w:t>(She pulls him away from Logan, who scurries out from under the table.)</w:t>
      </w:r>
    </w:p>
    <w:p w14:paraId="211C10C2" w14:textId="77777777" w:rsidR="0005651B" w:rsidRPr="00FE7188" w:rsidRDefault="0005651B" w:rsidP="00007552">
      <w:pPr>
        <w:rPr>
          <w:rFonts w:ascii="Courier New" w:hAnsi="Courier New" w:cs="Courier New"/>
        </w:rPr>
      </w:pPr>
    </w:p>
    <w:p w14:paraId="554BEE1A" w14:textId="07FD2AA0" w:rsidR="0005651B" w:rsidRPr="00FE7188" w:rsidRDefault="0005651B" w:rsidP="00007552">
      <w:pPr>
        <w:rPr>
          <w:rFonts w:ascii="Courier New" w:hAnsi="Courier New" w:cs="Courier New"/>
        </w:rPr>
      </w:pPr>
      <w:r w:rsidRPr="00FE7188">
        <w:rPr>
          <w:rFonts w:ascii="Courier New" w:hAnsi="Courier New" w:cs="Courier New"/>
        </w:rPr>
        <w:t>LOGAN:</w:t>
      </w:r>
    </w:p>
    <w:p w14:paraId="5CFA4385" w14:textId="4C5A0297" w:rsidR="0005651B" w:rsidRPr="00FE7188" w:rsidRDefault="0005651B" w:rsidP="00007552">
      <w:pPr>
        <w:rPr>
          <w:rFonts w:ascii="Courier New" w:hAnsi="Courier New" w:cs="Courier New"/>
        </w:rPr>
      </w:pPr>
      <w:r w:rsidRPr="00FE7188">
        <w:rPr>
          <w:rFonts w:ascii="Courier New" w:hAnsi="Courier New" w:cs="Courier New"/>
        </w:rPr>
        <w:t xml:space="preserve">(Mostly to himself.) I didn’t say you could come in. You both need to leave now. No one invited you to come in. </w:t>
      </w:r>
    </w:p>
    <w:p w14:paraId="758C00B4" w14:textId="77777777" w:rsidR="00C06E78" w:rsidRPr="00FE7188" w:rsidRDefault="00C06E78" w:rsidP="00007552">
      <w:pPr>
        <w:rPr>
          <w:rFonts w:ascii="Courier New" w:hAnsi="Courier New" w:cs="Courier New"/>
        </w:rPr>
      </w:pPr>
    </w:p>
    <w:p w14:paraId="3422390B" w14:textId="4C59544A" w:rsidR="0005651B" w:rsidRPr="00FE7188" w:rsidRDefault="0005651B" w:rsidP="00007552">
      <w:pPr>
        <w:rPr>
          <w:rFonts w:ascii="Courier New" w:hAnsi="Courier New" w:cs="Courier New"/>
        </w:rPr>
      </w:pPr>
      <w:r w:rsidRPr="00FE7188">
        <w:rPr>
          <w:rFonts w:ascii="Courier New" w:hAnsi="Courier New" w:cs="Courier New"/>
        </w:rPr>
        <w:t xml:space="preserve">EVAN: </w:t>
      </w:r>
    </w:p>
    <w:p w14:paraId="1FF31AD6" w14:textId="1325BD6C" w:rsidR="0005651B" w:rsidRPr="00FE7188" w:rsidRDefault="0005651B" w:rsidP="00007552">
      <w:pPr>
        <w:rPr>
          <w:rFonts w:ascii="Courier New" w:hAnsi="Courier New" w:cs="Courier New"/>
        </w:rPr>
      </w:pPr>
      <w:r w:rsidRPr="00FE7188">
        <w:rPr>
          <w:rFonts w:ascii="Courier New" w:hAnsi="Courier New" w:cs="Courier New"/>
        </w:rPr>
        <w:t>(Squinting at Beth.) Beth? What are you doing here?</w:t>
      </w:r>
    </w:p>
    <w:p w14:paraId="1A037ED7" w14:textId="77777777" w:rsidR="0005651B" w:rsidRPr="00FE7188" w:rsidRDefault="0005651B" w:rsidP="00007552">
      <w:pPr>
        <w:rPr>
          <w:rFonts w:ascii="Courier New" w:hAnsi="Courier New" w:cs="Courier New"/>
        </w:rPr>
      </w:pPr>
    </w:p>
    <w:p w14:paraId="29E09E5E" w14:textId="0B8E9B8D" w:rsidR="0005651B" w:rsidRPr="00FE7188" w:rsidRDefault="0005651B" w:rsidP="00007552">
      <w:pPr>
        <w:rPr>
          <w:rFonts w:ascii="Courier New" w:hAnsi="Courier New" w:cs="Courier New"/>
        </w:rPr>
      </w:pPr>
      <w:r w:rsidRPr="00FE7188">
        <w:rPr>
          <w:rFonts w:ascii="Courier New" w:hAnsi="Courier New" w:cs="Courier New"/>
        </w:rPr>
        <w:t>BETH:</w:t>
      </w:r>
    </w:p>
    <w:p w14:paraId="7EDA51D4" w14:textId="067E6A3F" w:rsidR="0005651B" w:rsidRPr="00FE7188" w:rsidRDefault="0005651B" w:rsidP="00007552">
      <w:pPr>
        <w:rPr>
          <w:rFonts w:ascii="Courier New" w:hAnsi="Courier New" w:cs="Courier New"/>
        </w:rPr>
      </w:pPr>
      <w:r w:rsidRPr="00FE7188">
        <w:rPr>
          <w:rFonts w:ascii="Courier New" w:hAnsi="Courier New" w:cs="Courier New"/>
        </w:rPr>
        <w:t xml:space="preserve">I came here to save </w:t>
      </w:r>
      <w:r w:rsidRPr="00FE7188">
        <w:rPr>
          <w:rFonts w:ascii="Courier New" w:hAnsi="Courier New" w:cs="Courier New"/>
          <w:i/>
          <w:iCs/>
        </w:rPr>
        <w:t>you</w:t>
      </w:r>
      <w:r w:rsidRPr="00FE7188">
        <w:rPr>
          <w:rFonts w:ascii="Courier New" w:hAnsi="Courier New" w:cs="Courier New"/>
        </w:rPr>
        <w:t xml:space="preserve">! What are </w:t>
      </w:r>
      <w:r w:rsidRPr="00FE7188">
        <w:rPr>
          <w:rFonts w:ascii="Courier New" w:hAnsi="Courier New" w:cs="Courier New"/>
          <w:i/>
          <w:iCs/>
        </w:rPr>
        <w:t>you</w:t>
      </w:r>
      <w:r w:rsidRPr="00FE7188">
        <w:rPr>
          <w:rFonts w:ascii="Courier New" w:hAnsi="Courier New" w:cs="Courier New"/>
        </w:rPr>
        <w:t xml:space="preserve"> doing?</w:t>
      </w:r>
    </w:p>
    <w:p w14:paraId="51355804" w14:textId="77777777" w:rsidR="0005651B" w:rsidRPr="00FE7188" w:rsidRDefault="0005651B" w:rsidP="00007552">
      <w:pPr>
        <w:rPr>
          <w:rFonts w:ascii="Courier New" w:hAnsi="Courier New" w:cs="Courier New"/>
        </w:rPr>
      </w:pPr>
    </w:p>
    <w:p w14:paraId="3ABEAFBB" w14:textId="7F1C8939" w:rsidR="0005651B" w:rsidRPr="00FE7188" w:rsidRDefault="0005651B" w:rsidP="00007552">
      <w:pPr>
        <w:rPr>
          <w:rFonts w:ascii="Courier New" w:hAnsi="Courier New" w:cs="Courier New"/>
        </w:rPr>
      </w:pPr>
      <w:r w:rsidRPr="00FE7188">
        <w:rPr>
          <w:rFonts w:ascii="Courier New" w:hAnsi="Courier New" w:cs="Courier New"/>
        </w:rPr>
        <w:t>EVAN:</w:t>
      </w:r>
    </w:p>
    <w:p w14:paraId="40685F4B" w14:textId="3992B4D3" w:rsidR="0005651B" w:rsidRPr="00FE7188" w:rsidRDefault="0005651B" w:rsidP="00007552">
      <w:pPr>
        <w:rPr>
          <w:rFonts w:ascii="Courier New" w:hAnsi="Courier New" w:cs="Courier New"/>
        </w:rPr>
      </w:pPr>
      <w:r w:rsidRPr="00FE7188">
        <w:rPr>
          <w:rFonts w:ascii="Courier New" w:hAnsi="Courier New" w:cs="Courier New"/>
        </w:rPr>
        <w:t>They took her, Beth. They took her from me again. I need to get her back.</w:t>
      </w:r>
    </w:p>
    <w:p w14:paraId="04C94CC4" w14:textId="77777777" w:rsidR="0005651B" w:rsidRPr="00FE7188" w:rsidRDefault="0005651B" w:rsidP="00007552">
      <w:pPr>
        <w:rPr>
          <w:rFonts w:ascii="Courier New" w:hAnsi="Courier New" w:cs="Courier New"/>
        </w:rPr>
      </w:pPr>
    </w:p>
    <w:p w14:paraId="4C2FD047" w14:textId="3E5E45A0" w:rsidR="0005651B" w:rsidRPr="00FE7188" w:rsidRDefault="0005651B" w:rsidP="00007552">
      <w:pPr>
        <w:rPr>
          <w:rFonts w:ascii="Courier New" w:hAnsi="Courier New" w:cs="Courier New"/>
        </w:rPr>
      </w:pPr>
      <w:r w:rsidRPr="00FE7188">
        <w:rPr>
          <w:rFonts w:ascii="Courier New" w:hAnsi="Courier New" w:cs="Courier New"/>
        </w:rPr>
        <w:t>BETH:</w:t>
      </w:r>
    </w:p>
    <w:p w14:paraId="61561486" w14:textId="697EA838" w:rsidR="0005651B" w:rsidRPr="00FE7188" w:rsidRDefault="0005651B" w:rsidP="00007552">
      <w:pPr>
        <w:rPr>
          <w:rFonts w:ascii="Courier New" w:hAnsi="Courier New" w:cs="Courier New"/>
        </w:rPr>
      </w:pPr>
      <w:r w:rsidRPr="00FE7188">
        <w:rPr>
          <w:rFonts w:ascii="Courier New" w:hAnsi="Courier New" w:cs="Courier New"/>
        </w:rPr>
        <w:t>No! No! You don’t need her back. She’s gone! She’s dead!</w:t>
      </w:r>
    </w:p>
    <w:p w14:paraId="79526877" w14:textId="77777777" w:rsidR="0005651B" w:rsidRPr="00FE7188" w:rsidRDefault="0005651B" w:rsidP="00007552">
      <w:pPr>
        <w:rPr>
          <w:rFonts w:ascii="Courier New" w:hAnsi="Courier New" w:cs="Courier New"/>
        </w:rPr>
      </w:pPr>
    </w:p>
    <w:p w14:paraId="3B086A73" w14:textId="10558DDC" w:rsidR="0005651B" w:rsidRPr="00FE7188" w:rsidRDefault="0005651B" w:rsidP="00007552">
      <w:pPr>
        <w:rPr>
          <w:rFonts w:ascii="Courier New" w:hAnsi="Courier New" w:cs="Courier New"/>
        </w:rPr>
      </w:pPr>
      <w:r w:rsidRPr="00FE7188">
        <w:rPr>
          <w:rFonts w:ascii="Courier New" w:hAnsi="Courier New" w:cs="Courier New"/>
        </w:rPr>
        <w:t>EVAN:</w:t>
      </w:r>
    </w:p>
    <w:p w14:paraId="4CE88C27" w14:textId="3F0D7DD5" w:rsidR="0005651B" w:rsidRPr="00FE7188" w:rsidRDefault="0005651B" w:rsidP="00007552">
      <w:pPr>
        <w:rPr>
          <w:rFonts w:ascii="Courier New" w:hAnsi="Courier New" w:cs="Courier New"/>
        </w:rPr>
      </w:pPr>
      <w:r w:rsidRPr="00FE7188">
        <w:rPr>
          <w:rFonts w:ascii="Courier New" w:hAnsi="Courier New" w:cs="Courier New"/>
        </w:rPr>
        <w:t>Don’t say that, Beth. Don’t you dare say that!</w:t>
      </w:r>
    </w:p>
    <w:p w14:paraId="4AE0C884" w14:textId="77777777" w:rsidR="0005651B" w:rsidRPr="00FE7188" w:rsidRDefault="0005651B" w:rsidP="00007552">
      <w:pPr>
        <w:rPr>
          <w:rFonts w:ascii="Courier New" w:hAnsi="Courier New" w:cs="Courier New"/>
        </w:rPr>
      </w:pPr>
    </w:p>
    <w:p w14:paraId="424A96DA" w14:textId="1FB30EB9" w:rsidR="0005651B" w:rsidRPr="00FE7188" w:rsidRDefault="0005651B" w:rsidP="00007552">
      <w:pPr>
        <w:rPr>
          <w:rFonts w:ascii="Courier New" w:hAnsi="Courier New" w:cs="Courier New"/>
        </w:rPr>
      </w:pPr>
      <w:r w:rsidRPr="00FE7188">
        <w:rPr>
          <w:rFonts w:ascii="Courier New" w:hAnsi="Courier New" w:cs="Courier New"/>
        </w:rPr>
        <w:t>BETH:</w:t>
      </w:r>
    </w:p>
    <w:p w14:paraId="4BA54E20" w14:textId="1636B1C7" w:rsidR="0005651B" w:rsidRPr="00FE7188" w:rsidRDefault="0005651B" w:rsidP="00007552">
      <w:pPr>
        <w:rPr>
          <w:rFonts w:ascii="Courier New" w:hAnsi="Courier New" w:cs="Courier New"/>
        </w:rPr>
      </w:pPr>
      <w:r w:rsidRPr="00FE7188">
        <w:rPr>
          <w:rFonts w:ascii="Courier New" w:hAnsi="Courier New" w:cs="Courier New"/>
        </w:rPr>
        <w:t xml:space="preserve">Look at this! (Moves over to Olivia’s shrine.) Look at these photos. Look at this article! “Opera singer, 27, ends life!” She’s dead! </w:t>
      </w:r>
    </w:p>
    <w:p w14:paraId="03A11FFC" w14:textId="77777777" w:rsidR="0005651B" w:rsidRPr="00FE7188" w:rsidRDefault="0005651B" w:rsidP="00007552">
      <w:pPr>
        <w:rPr>
          <w:rFonts w:ascii="Courier New" w:hAnsi="Courier New" w:cs="Courier New"/>
        </w:rPr>
      </w:pPr>
    </w:p>
    <w:p w14:paraId="19F35C2C" w14:textId="79F067EC" w:rsidR="0005651B" w:rsidRPr="00FE7188" w:rsidRDefault="0005651B" w:rsidP="00007552">
      <w:pPr>
        <w:rPr>
          <w:rFonts w:ascii="Courier New" w:hAnsi="Courier New" w:cs="Courier New"/>
        </w:rPr>
      </w:pPr>
      <w:r w:rsidRPr="00FE7188">
        <w:rPr>
          <w:rFonts w:ascii="Courier New" w:hAnsi="Courier New" w:cs="Courier New"/>
        </w:rPr>
        <w:t>EVAN:</w:t>
      </w:r>
    </w:p>
    <w:p w14:paraId="35C97EC0" w14:textId="6FF04F87" w:rsidR="0005651B" w:rsidRPr="00FE7188" w:rsidRDefault="0005651B" w:rsidP="00007552">
      <w:pPr>
        <w:rPr>
          <w:rFonts w:ascii="Courier New" w:hAnsi="Courier New" w:cs="Courier New"/>
        </w:rPr>
      </w:pPr>
      <w:r w:rsidRPr="00FE7188">
        <w:rPr>
          <w:rFonts w:ascii="Courier New" w:hAnsi="Courier New" w:cs="Courier New"/>
        </w:rPr>
        <w:t>(In a softer and deadlier voice.) Stop saying that. (He holds up the gun, not really knowing what he’s doing.)</w:t>
      </w:r>
    </w:p>
    <w:p w14:paraId="6F7B8027" w14:textId="77777777" w:rsidR="0005651B" w:rsidRPr="00FE7188" w:rsidRDefault="0005651B" w:rsidP="00007552">
      <w:pPr>
        <w:rPr>
          <w:rFonts w:ascii="Courier New" w:hAnsi="Courier New" w:cs="Courier New"/>
        </w:rPr>
      </w:pPr>
    </w:p>
    <w:p w14:paraId="7AF8DA85" w14:textId="4D80175C" w:rsidR="0039180C" w:rsidRPr="00FE7188" w:rsidRDefault="0039180C" w:rsidP="00007552">
      <w:pPr>
        <w:rPr>
          <w:rFonts w:ascii="Courier New" w:hAnsi="Courier New" w:cs="Courier New"/>
        </w:rPr>
      </w:pPr>
      <w:r w:rsidRPr="00FE7188">
        <w:rPr>
          <w:rFonts w:ascii="Courier New" w:hAnsi="Courier New" w:cs="Courier New"/>
        </w:rPr>
        <w:t>LOGAN:</w:t>
      </w:r>
    </w:p>
    <w:p w14:paraId="04911931" w14:textId="1FC49EE9" w:rsidR="0039180C" w:rsidRPr="00FE7188" w:rsidRDefault="0039180C" w:rsidP="00007552">
      <w:pPr>
        <w:rPr>
          <w:rFonts w:ascii="Courier New" w:hAnsi="Courier New" w:cs="Courier New"/>
        </w:rPr>
      </w:pPr>
      <w:r w:rsidRPr="00FE7188">
        <w:rPr>
          <w:rFonts w:ascii="Courier New" w:hAnsi="Courier New" w:cs="Courier New"/>
        </w:rPr>
        <w:t xml:space="preserve">You </w:t>
      </w:r>
      <w:r w:rsidR="00273347" w:rsidRPr="00FE7188">
        <w:rPr>
          <w:rFonts w:ascii="Courier New" w:hAnsi="Courier New" w:cs="Courier New"/>
        </w:rPr>
        <w:t xml:space="preserve">can’t </w:t>
      </w:r>
      <w:r w:rsidRPr="00FE7188">
        <w:rPr>
          <w:rFonts w:ascii="Courier New" w:hAnsi="Courier New" w:cs="Courier New"/>
        </w:rPr>
        <w:t xml:space="preserve">— You can’t do that in my home. </w:t>
      </w:r>
      <w:r w:rsidR="00273347" w:rsidRPr="00FE7188">
        <w:rPr>
          <w:rFonts w:ascii="Courier New" w:hAnsi="Courier New" w:cs="Courier New"/>
        </w:rPr>
        <w:t>Nope</w:t>
      </w:r>
      <w:r w:rsidRPr="00FE7188">
        <w:rPr>
          <w:rFonts w:ascii="Courier New" w:hAnsi="Courier New" w:cs="Courier New"/>
        </w:rPr>
        <w:t>.</w:t>
      </w:r>
      <w:r w:rsidR="00273347" w:rsidRPr="00FE7188">
        <w:rPr>
          <w:rFonts w:ascii="Courier New" w:hAnsi="Courier New" w:cs="Courier New"/>
        </w:rPr>
        <w:t xml:space="preserve"> That’s not allowed.</w:t>
      </w:r>
      <w:r w:rsidRPr="00FE7188">
        <w:rPr>
          <w:rFonts w:ascii="Courier New" w:hAnsi="Courier New" w:cs="Courier New"/>
        </w:rPr>
        <w:t xml:space="preserve"> You have to leave now. I want you to leave now. </w:t>
      </w:r>
    </w:p>
    <w:p w14:paraId="2667E640" w14:textId="77777777" w:rsidR="0039180C" w:rsidRPr="00FE7188" w:rsidRDefault="0039180C" w:rsidP="00007552">
      <w:pPr>
        <w:rPr>
          <w:rFonts w:ascii="Courier New" w:hAnsi="Courier New" w:cs="Courier New"/>
        </w:rPr>
      </w:pPr>
    </w:p>
    <w:p w14:paraId="7127D584" w14:textId="7E527F5D" w:rsidR="0005651B" w:rsidRPr="00FE7188" w:rsidRDefault="0005651B" w:rsidP="00007552">
      <w:pPr>
        <w:rPr>
          <w:rFonts w:ascii="Courier New" w:hAnsi="Courier New" w:cs="Courier New"/>
        </w:rPr>
      </w:pPr>
      <w:r w:rsidRPr="00FE7188">
        <w:rPr>
          <w:rFonts w:ascii="Courier New" w:hAnsi="Courier New" w:cs="Courier New"/>
        </w:rPr>
        <w:t>BETH:</w:t>
      </w:r>
    </w:p>
    <w:p w14:paraId="0CA37F3A" w14:textId="77547B41" w:rsidR="00273347" w:rsidRPr="00FE7188" w:rsidRDefault="0005651B" w:rsidP="00007552">
      <w:pPr>
        <w:rPr>
          <w:rFonts w:ascii="Courier New" w:hAnsi="Courier New" w:cs="Courier New"/>
        </w:rPr>
      </w:pPr>
      <w:r w:rsidRPr="00FE7188">
        <w:rPr>
          <w:rFonts w:ascii="Courier New" w:hAnsi="Courier New" w:cs="Courier New"/>
        </w:rPr>
        <w:t>(In an even voice.) She took her own life. She took her life with that gun. Don't you remember? Her brain</w:t>
      </w:r>
      <w:r w:rsidR="0039180C" w:rsidRPr="00FE7188">
        <w:rPr>
          <w:rFonts w:ascii="Courier New" w:hAnsi="Courier New" w:cs="Courier New"/>
        </w:rPr>
        <w:t>s</w:t>
      </w:r>
      <w:r w:rsidRPr="00FE7188">
        <w:rPr>
          <w:rFonts w:ascii="Courier New" w:hAnsi="Courier New" w:cs="Courier New"/>
        </w:rPr>
        <w:t xml:space="preserve"> o</w:t>
      </w:r>
      <w:r w:rsidR="0039180C" w:rsidRPr="00FE7188">
        <w:rPr>
          <w:rFonts w:ascii="Courier New" w:hAnsi="Courier New" w:cs="Courier New"/>
        </w:rPr>
        <w:t>n the carpet? Her blood soaking onto your skin when you tried to pick her up?</w:t>
      </w:r>
    </w:p>
    <w:p w14:paraId="52CF288B" w14:textId="77777777" w:rsidR="0039180C" w:rsidRPr="00FE7188" w:rsidRDefault="0039180C" w:rsidP="00007552">
      <w:pPr>
        <w:rPr>
          <w:rFonts w:ascii="Courier New" w:hAnsi="Courier New" w:cs="Courier New"/>
        </w:rPr>
      </w:pPr>
    </w:p>
    <w:p w14:paraId="70533C67" w14:textId="12B9359E" w:rsidR="0039180C" w:rsidRPr="00FE7188" w:rsidRDefault="0039180C" w:rsidP="00007552">
      <w:pPr>
        <w:rPr>
          <w:rFonts w:ascii="Courier New" w:hAnsi="Courier New" w:cs="Courier New"/>
        </w:rPr>
      </w:pPr>
      <w:r w:rsidRPr="00FE7188">
        <w:rPr>
          <w:rFonts w:ascii="Courier New" w:hAnsi="Courier New" w:cs="Courier New"/>
        </w:rPr>
        <w:t>EVAN:</w:t>
      </w:r>
    </w:p>
    <w:p w14:paraId="44412870" w14:textId="53E67423" w:rsidR="0039180C" w:rsidRPr="00FE7188" w:rsidRDefault="0039180C" w:rsidP="00007552">
      <w:pPr>
        <w:rPr>
          <w:rFonts w:ascii="Courier New" w:hAnsi="Courier New" w:cs="Courier New"/>
        </w:rPr>
      </w:pPr>
      <w:r w:rsidRPr="00FE7188">
        <w:rPr>
          <w:rFonts w:ascii="Courier New" w:hAnsi="Courier New" w:cs="Courier New"/>
        </w:rPr>
        <w:t xml:space="preserve">Stop it! </w:t>
      </w:r>
      <w:r w:rsidR="00273347" w:rsidRPr="00FE7188">
        <w:rPr>
          <w:rFonts w:ascii="Courier New" w:hAnsi="Courier New" w:cs="Courier New"/>
        </w:rPr>
        <w:t>Shut up!</w:t>
      </w:r>
    </w:p>
    <w:p w14:paraId="329D3426" w14:textId="77777777" w:rsidR="00273347" w:rsidRPr="00FE7188" w:rsidRDefault="00273347" w:rsidP="00007552">
      <w:pPr>
        <w:rPr>
          <w:rFonts w:ascii="Courier New" w:hAnsi="Courier New" w:cs="Courier New"/>
        </w:rPr>
      </w:pPr>
    </w:p>
    <w:p w14:paraId="4B0256DA" w14:textId="07C81DFE" w:rsidR="00273347" w:rsidRPr="00FE7188" w:rsidRDefault="00273347" w:rsidP="00007552">
      <w:pPr>
        <w:rPr>
          <w:rFonts w:ascii="Courier New" w:hAnsi="Courier New" w:cs="Courier New"/>
        </w:rPr>
      </w:pPr>
      <w:r w:rsidRPr="00FE7188">
        <w:rPr>
          <w:rFonts w:ascii="Courier New" w:hAnsi="Courier New" w:cs="Courier New"/>
        </w:rPr>
        <w:t>BETH:</w:t>
      </w:r>
    </w:p>
    <w:p w14:paraId="1A7D2274" w14:textId="24E11DE4" w:rsidR="00273347" w:rsidRPr="00FE7188" w:rsidRDefault="00273347" w:rsidP="00007552">
      <w:pPr>
        <w:rPr>
          <w:rFonts w:ascii="Courier New" w:hAnsi="Courier New" w:cs="Courier New"/>
        </w:rPr>
      </w:pPr>
      <w:r w:rsidRPr="00FE7188">
        <w:rPr>
          <w:rFonts w:ascii="Courier New" w:hAnsi="Courier New" w:cs="Courier New"/>
        </w:rPr>
        <w:t xml:space="preserve">She wanted to leave you, Evan. She </w:t>
      </w:r>
      <w:r w:rsidRPr="00FE7188">
        <w:rPr>
          <w:rFonts w:ascii="Courier New" w:hAnsi="Courier New" w:cs="Courier New"/>
          <w:i/>
        </w:rPr>
        <w:t xml:space="preserve">chose </w:t>
      </w:r>
      <w:r w:rsidRPr="00FE7188">
        <w:rPr>
          <w:rFonts w:ascii="Courier New" w:hAnsi="Courier New" w:cs="Courier New"/>
        </w:rPr>
        <w:t>to leave you. So why can’t you just let her go?</w:t>
      </w:r>
    </w:p>
    <w:p w14:paraId="16B7D132" w14:textId="77777777" w:rsidR="00273347" w:rsidRPr="00FE7188" w:rsidRDefault="00273347" w:rsidP="00007552">
      <w:pPr>
        <w:rPr>
          <w:rFonts w:ascii="Courier New" w:hAnsi="Courier New" w:cs="Courier New"/>
        </w:rPr>
      </w:pPr>
    </w:p>
    <w:p w14:paraId="3FD08CBC" w14:textId="3EC94E06" w:rsidR="00273347" w:rsidRPr="00FE7188" w:rsidRDefault="00273347" w:rsidP="00007552">
      <w:pPr>
        <w:rPr>
          <w:rFonts w:ascii="Courier New" w:hAnsi="Courier New" w:cs="Courier New"/>
        </w:rPr>
      </w:pPr>
      <w:r w:rsidRPr="00FE7188">
        <w:rPr>
          <w:rFonts w:ascii="Courier New" w:hAnsi="Courier New" w:cs="Courier New"/>
        </w:rPr>
        <w:t>EVAN:</w:t>
      </w:r>
    </w:p>
    <w:p w14:paraId="6942B291" w14:textId="00A0C31D" w:rsidR="00273347" w:rsidRPr="00FE7188" w:rsidRDefault="00273347" w:rsidP="00007552">
      <w:pPr>
        <w:rPr>
          <w:rFonts w:ascii="Courier New" w:hAnsi="Courier New" w:cs="Courier New"/>
        </w:rPr>
      </w:pPr>
      <w:r w:rsidRPr="00FE7188">
        <w:rPr>
          <w:rFonts w:ascii="Courier New" w:hAnsi="Courier New" w:cs="Courier New"/>
        </w:rPr>
        <w:t>No! That’s not —</w:t>
      </w:r>
    </w:p>
    <w:p w14:paraId="53FBDED7" w14:textId="77777777" w:rsidR="00273347" w:rsidRPr="00FE7188" w:rsidRDefault="00273347" w:rsidP="00007552">
      <w:pPr>
        <w:rPr>
          <w:rFonts w:ascii="Courier New" w:hAnsi="Courier New" w:cs="Courier New"/>
        </w:rPr>
      </w:pPr>
    </w:p>
    <w:p w14:paraId="3269DD51" w14:textId="48E69D0A" w:rsidR="00273347" w:rsidRPr="00FE7188" w:rsidRDefault="00273347" w:rsidP="00007552">
      <w:pPr>
        <w:rPr>
          <w:rFonts w:ascii="Courier New" w:hAnsi="Courier New" w:cs="Courier New"/>
        </w:rPr>
      </w:pPr>
      <w:r w:rsidRPr="00FE7188">
        <w:rPr>
          <w:rFonts w:ascii="Courier New" w:hAnsi="Courier New" w:cs="Courier New"/>
        </w:rPr>
        <w:t>BETH:</w:t>
      </w:r>
    </w:p>
    <w:p w14:paraId="225C4598" w14:textId="34756749" w:rsidR="00273347" w:rsidRPr="00FE7188" w:rsidRDefault="00273347" w:rsidP="00007552">
      <w:pPr>
        <w:rPr>
          <w:rFonts w:ascii="Courier New" w:hAnsi="Courier New" w:cs="Courier New"/>
        </w:rPr>
      </w:pPr>
      <w:r w:rsidRPr="00FE7188">
        <w:rPr>
          <w:rFonts w:ascii="Courier New" w:hAnsi="Courier New" w:cs="Courier New"/>
        </w:rPr>
        <w:t>Let her die! She wanted to die!</w:t>
      </w:r>
    </w:p>
    <w:p w14:paraId="52236F65" w14:textId="77777777" w:rsidR="00273347" w:rsidRPr="00FE7188" w:rsidRDefault="00273347" w:rsidP="00007552">
      <w:pPr>
        <w:rPr>
          <w:rFonts w:ascii="Courier New" w:hAnsi="Courier New" w:cs="Courier New"/>
        </w:rPr>
      </w:pPr>
    </w:p>
    <w:p w14:paraId="17081D16" w14:textId="0531598A" w:rsidR="00273347" w:rsidRPr="00FE7188" w:rsidRDefault="00273347" w:rsidP="00007552">
      <w:pPr>
        <w:rPr>
          <w:rFonts w:ascii="Courier New" w:hAnsi="Courier New" w:cs="Courier New"/>
        </w:rPr>
      </w:pPr>
      <w:r w:rsidRPr="00FE7188">
        <w:rPr>
          <w:rFonts w:ascii="Courier New" w:hAnsi="Courier New" w:cs="Courier New"/>
        </w:rPr>
        <w:t>EVAN:</w:t>
      </w:r>
    </w:p>
    <w:p w14:paraId="579A0521" w14:textId="3753695D" w:rsidR="00273347" w:rsidRPr="00FE7188" w:rsidRDefault="00273347" w:rsidP="00007552">
      <w:pPr>
        <w:rPr>
          <w:rFonts w:ascii="Courier New" w:hAnsi="Courier New" w:cs="Courier New"/>
        </w:rPr>
      </w:pPr>
      <w:r w:rsidRPr="00FE7188">
        <w:rPr>
          <w:rFonts w:ascii="Courier New" w:hAnsi="Courier New" w:cs="Courier New"/>
        </w:rPr>
        <w:t>That’s not true! You’re lying to me! You’re —</w:t>
      </w:r>
    </w:p>
    <w:p w14:paraId="064244BB" w14:textId="77777777" w:rsidR="00273347" w:rsidRPr="00FE7188" w:rsidRDefault="00273347" w:rsidP="00007552">
      <w:pPr>
        <w:rPr>
          <w:rFonts w:ascii="Courier New" w:hAnsi="Courier New" w:cs="Courier New"/>
        </w:rPr>
      </w:pPr>
    </w:p>
    <w:p w14:paraId="15FDEDCE" w14:textId="657F5EAA" w:rsidR="00273347" w:rsidRPr="00FE7188" w:rsidRDefault="00273347" w:rsidP="00007552">
      <w:pPr>
        <w:rPr>
          <w:rFonts w:ascii="Courier New" w:hAnsi="Courier New" w:cs="Courier New"/>
        </w:rPr>
      </w:pPr>
      <w:r w:rsidRPr="00FE7188">
        <w:rPr>
          <w:rFonts w:ascii="Courier New" w:hAnsi="Courier New" w:cs="Courier New"/>
        </w:rPr>
        <w:t>(Logan attacks Evan from behind with a Blunt Object. It could be a wrench, a lead pipe, or a candlestick. The gun goes off with a loud bang. There is a flash of light.)</w:t>
      </w:r>
    </w:p>
    <w:p w14:paraId="4998A338" w14:textId="77777777" w:rsidR="00273347" w:rsidRPr="00FE7188" w:rsidRDefault="00273347" w:rsidP="00007552">
      <w:pPr>
        <w:rPr>
          <w:rFonts w:ascii="Courier New" w:hAnsi="Courier New" w:cs="Courier New"/>
        </w:rPr>
      </w:pPr>
    </w:p>
    <w:p w14:paraId="3028727F" w14:textId="410F1B27" w:rsidR="00273347" w:rsidRPr="00FE7188" w:rsidRDefault="00EE2F63" w:rsidP="00007552">
      <w:pPr>
        <w:rPr>
          <w:rFonts w:ascii="Courier New" w:hAnsi="Courier New" w:cs="Courier New"/>
        </w:rPr>
      </w:pPr>
      <w:r>
        <w:rPr>
          <w:rFonts w:ascii="Courier New" w:hAnsi="Courier New" w:cs="Courier New"/>
        </w:rPr>
        <w:t>End of Scene 7</w:t>
      </w:r>
      <w:r w:rsidR="00273347" w:rsidRPr="00FE7188">
        <w:rPr>
          <w:rFonts w:ascii="Courier New" w:hAnsi="Courier New" w:cs="Courier New"/>
        </w:rPr>
        <w:t>.</w:t>
      </w:r>
    </w:p>
    <w:p w14:paraId="2C10F0FA" w14:textId="77777777" w:rsidR="00007552" w:rsidRPr="00FE7188" w:rsidRDefault="00007552" w:rsidP="008D6FE0">
      <w:pPr>
        <w:rPr>
          <w:rFonts w:ascii="Courier New" w:hAnsi="Courier New" w:cs="Courier New"/>
        </w:rPr>
      </w:pPr>
    </w:p>
    <w:p w14:paraId="3515C88B" w14:textId="600154A3" w:rsidR="001B72B6" w:rsidRPr="00FE7188" w:rsidRDefault="001B72B6" w:rsidP="008D6FE0">
      <w:pPr>
        <w:rPr>
          <w:rFonts w:ascii="Courier New" w:hAnsi="Courier New" w:cs="Courier New"/>
        </w:rPr>
      </w:pPr>
    </w:p>
    <w:p w14:paraId="4D5A2E27" w14:textId="77777777" w:rsidR="001B72B6" w:rsidRPr="00FE7188" w:rsidRDefault="001B72B6" w:rsidP="008D6FE0">
      <w:pPr>
        <w:rPr>
          <w:rFonts w:ascii="Courier New" w:hAnsi="Courier New" w:cs="Courier New"/>
        </w:rPr>
      </w:pPr>
    </w:p>
    <w:p w14:paraId="16E9C898" w14:textId="77777777" w:rsidR="00EE2F63" w:rsidRDefault="00EE2F63">
      <w:pPr>
        <w:rPr>
          <w:rFonts w:ascii="Courier New" w:hAnsi="Courier New" w:cs="Courier New"/>
        </w:rPr>
      </w:pPr>
      <w:r>
        <w:rPr>
          <w:rFonts w:ascii="Courier New" w:hAnsi="Courier New" w:cs="Courier New"/>
        </w:rPr>
        <w:br w:type="page"/>
      </w:r>
    </w:p>
    <w:p w14:paraId="5B358D4F" w14:textId="090C5BF6" w:rsidR="001B72B6" w:rsidRPr="00FE7188" w:rsidRDefault="00EE2F63" w:rsidP="008D6FE0">
      <w:pPr>
        <w:rPr>
          <w:rFonts w:ascii="Courier New" w:hAnsi="Courier New" w:cs="Courier New"/>
        </w:rPr>
      </w:pPr>
      <w:r>
        <w:rPr>
          <w:rFonts w:ascii="Courier New" w:hAnsi="Courier New" w:cs="Courier New"/>
        </w:rPr>
        <w:t>Scene 8</w:t>
      </w:r>
    </w:p>
    <w:p w14:paraId="7F096CBD" w14:textId="77777777" w:rsidR="00273347" w:rsidRPr="00FE7188" w:rsidRDefault="00273347" w:rsidP="008D6FE0">
      <w:pPr>
        <w:rPr>
          <w:rFonts w:ascii="Courier New" w:hAnsi="Courier New" w:cs="Courier New"/>
        </w:rPr>
      </w:pPr>
    </w:p>
    <w:p w14:paraId="603F9FE5" w14:textId="06F9AB13" w:rsidR="00273347" w:rsidRPr="00FE7188" w:rsidRDefault="00273347" w:rsidP="008D6FE0">
      <w:pPr>
        <w:rPr>
          <w:rFonts w:ascii="Courier New" w:hAnsi="Courier New" w:cs="Courier New"/>
        </w:rPr>
      </w:pPr>
      <w:r w:rsidRPr="00FE7188">
        <w:rPr>
          <w:rFonts w:ascii="Courier New" w:hAnsi="Courier New" w:cs="Courier New"/>
        </w:rPr>
        <w:t>(The light fades. There is the sound of ocean waves and seagulls. A small circle of light on the center of the stage, shining down on Evan and Olivia sitting on the beach</w:t>
      </w:r>
      <w:r w:rsidR="00FF6F5C" w:rsidRPr="00FE7188">
        <w:rPr>
          <w:rFonts w:ascii="Courier New" w:hAnsi="Courier New" w:cs="Courier New"/>
        </w:rPr>
        <w:t xml:space="preserve"> in Port Townsend</w:t>
      </w:r>
      <w:r w:rsidRPr="00FE7188">
        <w:rPr>
          <w:rFonts w:ascii="Courier New" w:hAnsi="Courier New" w:cs="Courier New"/>
        </w:rPr>
        <w:t>.)</w:t>
      </w:r>
    </w:p>
    <w:p w14:paraId="625F9ACA" w14:textId="77777777" w:rsidR="00273347" w:rsidRPr="00FE7188" w:rsidRDefault="00273347" w:rsidP="008D6FE0">
      <w:pPr>
        <w:rPr>
          <w:rFonts w:ascii="Courier New" w:hAnsi="Courier New" w:cs="Courier New"/>
        </w:rPr>
      </w:pPr>
    </w:p>
    <w:p w14:paraId="19913892" w14:textId="573A9E90" w:rsidR="00273347" w:rsidRPr="00FE7188" w:rsidRDefault="00FF6F5C" w:rsidP="008D6FE0">
      <w:pPr>
        <w:rPr>
          <w:rFonts w:ascii="Courier New" w:hAnsi="Courier New" w:cs="Courier New"/>
        </w:rPr>
      </w:pPr>
      <w:r w:rsidRPr="00FE7188">
        <w:rPr>
          <w:rFonts w:ascii="Courier New" w:hAnsi="Courier New" w:cs="Courier New"/>
        </w:rPr>
        <w:t>OLIVIA:</w:t>
      </w:r>
    </w:p>
    <w:p w14:paraId="40747606" w14:textId="684C8BE3" w:rsidR="0084153F" w:rsidRPr="00FE7188" w:rsidRDefault="0084153F" w:rsidP="008D6FE0">
      <w:pPr>
        <w:rPr>
          <w:rFonts w:ascii="Courier New" w:hAnsi="Courier New" w:cs="Courier New"/>
        </w:rPr>
      </w:pPr>
      <w:r w:rsidRPr="00FE7188">
        <w:rPr>
          <w:rFonts w:ascii="Courier New" w:hAnsi="Courier New" w:cs="Courier New"/>
        </w:rPr>
        <w:t>(Smiling and peering out into the distance.) The sun’s starting to come up. It looks beautiful. (Nudges him with her foot.) You should write a poem about it.</w:t>
      </w:r>
    </w:p>
    <w:p w14:paraId="5B9F7461" w14:textId="77777777" w:rsidR="0084153F" w:rsidRPr="00FE7188" w:rsidRDefault="0084153F" w:rsidP="008D6FE0">
      <w:pPr>
        <w:rPr>
          <w:rFonts w:ascii="Courier New" w:hAnsi="Courier New" w:cs="Courier New"/>
        </w:rPr>
      </w:pPr>
    </w:p>
    <w:p w14:paraId="0F40A32E" w14:textId="28497C94" w:rsidR="0084153F" w:rsidRPr="00FE7188" w:rsidRDefault="0084153F" w:rsidP="008D6FE0">
      <w:pPr>
        <w:rPr>
          <w:rFonts w:ascii="Courier New" w:hAnsi="Courier New" w:cs="Courier New"/>
        </w:rPr>
      </w:pPr>
      <w:r w:rsidRPr="00FE7188">
        <w:rPr>
          <w:rFonts w:ascii="Courier New" w:hAnsi="Courier New" w:cs="Courier New"/>
        </w:rPr>
        <w:t>EVAN:</w:t>
      </w:r>
    </w:p>
    <w:p w14:paraId="3DC0CB71" w14:textId="35E0BC36" w:rsidR="0084153F" w:rsidRPr="00FE7188" w:rsidRDefault="0084153F" w:rsidP="008D6FE0">
      <w:pPr>
        <w:rPr>
          <w:rFonts w:ascii="Courier New" w:hAnsi="Courier New" w:cs="Courier New"/>
        </w:rPr>
      </w:pPr>
      <w:r w:rsidRPr="00FE7188">
        <w:rPr>
          <w:rFonts w:ascii="Courier New" w:hAnsi="Courier New" w:cs="Courier New"/>
        </w:rPr>
        <w:t>I’d have a paucity of words to describe this.</w:t>
      </w:r>
    </w:p>
    <w:p w14:paraId="7FA9F31E" w14:textId="77777777" w:rsidR="0084153F" w:rsidRPr="00FE7188" w:rsidRDefault="0084153F" w:rsidP="008D6FE0">
      <w:pPr>
        <w:rPr>
          <w:rFonts w:ascii="Courier New" w:hAnsi="Courier New" w:cs="Courier New"/>
        </w:rPr>
      </w:pPr>
    </w:p>
    <w:p w14:paraId="09A13644" w14:textId="38B0793C" w:rsidR="0084153F" w:rsidRPr="00FE7188" w:rsidRDefault="0084153F" w:rsidP="008D6FE0">
      <w:pPr>
        <w:rPr>
          <w:rFonts w:ascii="Courier New" w:hAnsi="Courier New" w:cs="Courier New"/>
        </w:rPr>
      </w:pPr>
      <w:r w:rsidRPr="00FE7188">
        <w:rPr>
          <w:rFonts w:ascii="Courier New" w:hAnsi="Courier New" w:cs="Courier New"/>
        </w:rPr>
        <w:t>OLIVIA:</w:t>
      </w:r>
    </w:p>
    <w:p w14:paraId="08AB8F98" w14:textId="37C07A63" w:rsidR="0084153F" w:rsidRPr="00FE7188" w:rsidRDefault="0084153F" w:rsidP="008D6FE0">
      <w:pPr>
        <w:rPr>
          <w:rFonts w:ascii="Courier New" w:hAnsi="Courier New" w:cs="Courier New"/>
        </w:rPr>
      </w:pPr>
      <w:r w:rsidRPr="00FE7188">
        <w:rPr>
          <w:rFonts w:ascii="Courier New" w:hAnsi="Courier New" w:cs="Courier New"/>
        </w:rPr>
        <w:t>Oh, you poets. Always working with a paucity of words.</w:t>
      </w:r>
    </w:p>
    <w:p w14:paraId="208209D9" w14:textId="77777777" w:rsidR="0084153F" w:rsidRPr="00FE7188" w:rsidRDefault="0084153F" w:rsidP="008D6FE0">
      <w:pPr>
        <w:rPr>
          <w:rFonts w:ascii="Courier New" w:hAnsi="Courier New" w:cs="Courier New"/>
        </w:rPr>
      </w:pPr>
    </w:p>
    <w:p w14:paraId="6E23F66A" w14:textId="4A522E63" w:rsidR="0084153F" w:rsidRPr="00FE7188" w:rsidRDefault="0084153F" w:rsidP="008D6FE0">
      <w:pPr>
        <w:rPr>
          <w:rFonts w:ascii="Courier New" w:hAnsi="Courier New" w:cs="Courier New"/>
        </w:rPr>
      </w:pPr>
      <w:r w:rsidRPr="00FE7188">
        <w:rPr>
          <w:rFonts w:ascii="Courier New" w:hAnsi="Courier New" w:cs="Courier New"/>
        </w:rPr>
        <w:t>EVAN:</w:t>
      </w:r>
    </w:p>
    <w:p w14:paraId="74B1212A" w14:textId="68799684" w:rsidR="0084153F" w:rsidRPr="00FE7188" w:rsidRDefault="0084153F" w:rsidP="008D6FE0">
      <w:pPr>
        <w:rPr>
          <w:rFonts w:ascii="Courier New" w:hAnsi="Courier New" w:cs="Courier New"/>
        </w:rPr>
      </w:pPr>
      <w:r w:rsidRPr="00FE7188">
        <w:rPr>
          <w:rFonts w:ascii="Courier New" w:hAnsi="Courier New" w:cs="Courier New"/>
        </w:rPr>
        <w:t>Well, maybe if I bottle it up and write some copy for it so we can sell it. Maybe I’d be able to do that.</w:t>
      </w:r>
    </w:p>
    <w:p w14:paraId="40BB31FD" w14:textId="77777777" w:rsidR="0084153F" w:rsidRPr="00FE7188" w:rsidRDefault="0084153F" w:rsidP="008D6FE0">
      <w:pPr>
        <w:rPr>
          <w:rFonts w:ascii="Courier New" w:hAnsi="Courier New" w:cs="Courier New"/>
        </w:rPr>
      </w:pPr>
    </w:p>
    <w:p w14:paraId="1B903D77" w14:textId="25D72EF7" w:rsidR="0084153F" w:rsidRPr="00FE7188" w:rsidRDefault="0084153F" w:rsidP="008D6FE0">
      <w:pPr>
        <w:rPr>
          <w:rFonts w:ascii="Courier New" w:hAnsi="Courier New" w:cs="Courier New"/>
        </w:rPr>
      </w:pPr>
      <w:r w:rsidRPr="00FE7188">
        <w:rPr>
          <w:rFonts w:ascii="Courier New" w:hAnsi="Courier New" w:cs="Courier New"/>
        </w:rPr>
        <w:t>OLIVIA:</w:t>
      </w:r>
    </w:p>
    <w:p w14:paraId="0792CD35" w14:textId="4576168D" w:rsidR="0084153F" w:rsidRPr="00FE7188" w:rsidRDefault="0084153F" w:rsidP="008D6FE0">
      <w:pPr>
        <w:rPr>
          <w:rFonts w:ascii="Courier New" w:hAnsi="Courier New" w:cs="Courier New"/>
        </w:rPr>
      </w:pPr>
      <w:r w:rsidRPr="00FE7188">
        <w:rPr>
          <w:rFonts w:ascii="Courier New" w:hAnsi="Courier New" w:cs="Courier New"/>
        </w:rPr>
        <w:t>I was just joking earlier. You know that.</w:t>
      </w:r>
    </w:p>
    <w:p w14:paraId="4B3182DC" w14:textId="77777777" w:rsidR="0084153F" w:rsidRPr="00FE7188" w:rsidRDefault="0084153F" w:rsidP="008D6FE0">
      <w:pPr>
        <w:rPr>
          <w:rFonts w:ascii="Courier New" w:hAnsi="Courier New" w:cs="Courier New"/>
        </w:rPr>
      </w:pPr>
    </w:p>
    <w:p w14:paraId="5E4BF6E3" w14:textId="1B51EB9C" w:rsidR="0084153F" w:rsidRPr="00FE7188" w:rsidRDefault="0084153F" w:rsidP="008D6FE0">
      <w:pPr>
        <w:rPr>
          <w:rFonts w:ascii="Courier New" w:hAnsi="Courier New" w:cs="Courier New"/>
        </w:rPr>
      </w:pPr>
      <w:r w:rsidRPr="00FE7188">
        <w:rPr>
          <w:rFonts w:ascii="Courier New" w:hAnsi="Courier New" w:cs="Courier New"/>
        </w:rPr>
        <w:t>EVAN:</w:t>
      </w:r>
    </w:p>
    <w:p w14:paraId="234B503D" w14:textId="1F40F4F3" w:rsidR="0084153F" w:rsidRPr="00FE7188" w:rsidRDefault="0084153F" w:rsidP="008D6FE0">
      <w:pPr>
        <w:rPr>
          <w:rFonts w:ascii="Courier New" w:hAnsi="Courier New" w:cs="Courier New"/>
        </w:rPr>
      </w:pPr>
      <w:r w:rsidRPr="00FE7188">
        <w:rPr>
          <w:rFonts w:ascii="Courier New" w:hAnsi="Courier New" w:cs="Courier New"/>
        </w:rPr>
        <w:t>So what if I take my job seriously. I mean, that’s my income. Maybe even our income.</w:t>
      </w:r>
    </w:p>
    <w:p w14:paraId="4F919654" w14:textId="77777777" w:rsidR="0084153F" w:rsidRPr="00FE7188" w:rsidRDefault="0084153F" w:rsidP="008D6FE0">
      <w:pPr>
        <w:rPr>
          <w:rFonts w:ascii="Courier New" w:hAnsi="Courier New" w:cs="Courier New"/>
        </w:rPr>
      </w:pPr>
    </w:p>
    <w:p w14:paraId="1A01DF5A" w14:textId="07E58D3A" w:rsidR="0084153F" w:rsidRPr="00FE7188" w:rsidRDefault="0084153F" w:rsidP="008D6FE0">
      <w:pPr>
        <w:rPr>
          <w:rFonts w:ascii="Courier New" w:hAnsi="Courier New" w:cs="Courier New"/>
        </w:rPr>
      </w:pPr>
      <w:r w:rsidRPr="00FE7188">
        <w:rPr>
          <w:rFonts w:ascii="Courier New" w:hAnsi="Courier New" w:cs="Courier New"/>
        </w:rPr>
        <w:t>OLIVIA:</w:t>
      </w:r>
    </w:p>
    <w:p w14:paraId="54E247B3" w14:textId="7B847304" w:rsidR="0084153F" w:rsidRPr="00FE7188" w:rsidRDefault="0084153F" w:rsidP="008D6FE0">
      <w:pPr>
        <w:rPr>
          <w:rFonts w:ascii="Courier New" w:hAnsi="Courier New" w:cs="Courier New"/>
        </w:rPr>
      </w:pPr>
      <w:r w:rsidRPr="00FE7188">
        <w:rPr>
          <w:rFonts w:ascii="Courier New" w:hAnsi="Courier New" w:cs="Courier New"/>
        </w:rPr>
        <w:t>Our income?</w:t>
      </w:r>
    </w:p>
    <w:p w14:paraId="0C678C77" w14:textId="77777777" w:rsidR="0084153F" w:rsidRPr="00FE7188" w:rsidRDefault="0084153F" w:rsidP="008D6FE0">
      <w:pPr>
        <w:rPr>
          <w:rFonts w:ascii="Courier New" w:hAnsi="Courier New" w:cs="Courier New"/>
        </w:rPr>
      </w:pPr>
    </w:p>
    <w:p w14:paraId="233D4CBA" w14:textId="219251BD" w:rsidR="0084153F" w:rsidRPr="00FE7188" w:rsidRDefault="0084153F" w:rsidP="008D6FE0">
      <w:pPr>
        <w:rPr>
          <w:rFonts w:ascii="Courier New" w:hAnsi="Courier New" w:cs="Courier New"/>
        </w:rPr>
      </w:pPr>
      <w:r w:rsidRPr="00FE7188">
        <w:rPr>
          <w:rFonts w:ascii="Courier New" w:hAnsi="Courier New" w:cs="Courier New"/>
        </w:rPr>
        <w:t>EVAN:</w:t>
      </w:r>
    </w:p>
    <w:p w14:paraId="01B5412F" w14:textId="11B32802" w:rsidR="0084153F" w:rsidRPr="00FE7188" w:rsidRDefault="0084153F" w:rsidP="008D6FE0">
      <w:pPr>
        <w:rPr>
          <w:rFonts w:ascii="Courier New" w:hAnsi="Courier New" w:cs="Courier New"/>
        </w:rPr>
      </w:pPr>
      <w:r w:rsidRPr="00FE7188">
        <w:rPr>
          <w:rFonts w:ascii="Courier New" w:hAnsi="Courier New" w:cs="Courier New"/>
        </w:rPr>
        <w:t>Well, you know. It’s not like you’re ever going to stop singing. And, who knows?</w:t>
      </w:r>
    </w:p>
    <w:p w14:paraId="0A4EF254" w14:textId="77777777" w:rsidR="0084153F" w:rsidRPr="00FE7188" w:rsidRDefault="0084153F" w:rsidP="008D6FE0">
      <w:pPr>
        <w:rPr>
          <w:rFonts w:ascii="Courier New" w:hAnsi="Courier New" w:cs="Courier New"/>
        </w:rPr>
      </w:pPr>
    </w:p>
    <w:p w14:paraId="21127DA4" w14:textId="61F38F1E" w:rsidR="0084153F" w:rsidRPr="00FE7188" w:rsidRDefault="0084153F" w:rsidP="008D6FE0">
      <w:pPr>
        <w:rPr>
          <w:rFonts w:ascii="Courier New" w:hAnsi="Courier New" w:cs="Courier New"/>
        </w:rPr>
      </w:pPr>
      <w:r w:rsidRPr="00FE7188">
        <w:rPr>
          <w:rFonts w:ascii="Courier New" w:hAnsi="Courier New" w:cs="Courier New"/>
        </w:rPr>
        <w:t>OLIVIA:</w:t>
      </w:r>
    </w:p>
    <w:p w14:paraId="5D6AB6CC" w14:textId="6F2BCE1F" w:rsidR="0084153F" w:rsidRPr="00FE7188" w:rsidRDefault="0084153F" w:rsidP="008D6FE0">
      <w:pPr>
        <w:rPr>
          <w:rFonts w:ascii="Courier New" w:hAnsi="Courier New" w:cs="Courier New"/>
        </w:rPr>
      </w:pPr>
      <w:r w:rsidRPr="00FE7188">
        <w:rPr>
          <w:rFonts w:ascii="Courier New" w:hAnsi="Courier New" w:cs="Courier New"/>
        </w:rPr>
        <w:t>I might stop singing if I keep smoking.</w:t>
      </w:r>
    </w:p>
    <w:p w14:paraId="57C65806" w14:textId="77777777" w:rsidR="0084153F" w:rsidRPr="00FE7188" w:rsidRDefault="0084153F" w:rsidP="008D6FE0">
      <w:pPr>
        <w:rPr>
          <w:rFonts w:ascii="Courier New" w:hAnsi="Courier New" w:cs="Courier New"/>
        </w:rPr>
      </w:pPr>
    </w:p>
    <w:p w14:paraId="7E8F6355" w14:textId="5EDE0775" w:rsidR="0084153F" w:rsidRPr="00FE7188" w:rsidRDefault="0084153F" w:rsidP="008D6FE0">
      <w:pPr>
        <w:rPr>
          <w:rFonts w:ascii="Courier New" w:hAnsi="Courier New" w:cs="Courier New"/>
        </w:rPr>
      </w:pPr>
      <w:r w:rsidRPr="00FE7188">
        <w:rPr>
          <w:rFonts w:ascii="Courier New" w:hAnsi="Courier New" w:cs="Courier New"/>
        </w:rPr>
        <w:t>EVAN:</w:t>
      </w:r>
    </w:p>
    <w:p w14:paraId="5DE2BF9E" w14:textId="271288FE" w:rsidR="0084153F" w:rsidRPr="00FE7188" w:rsidRDefault="0084153F" w:rsidP="008D6FE0">
      <w:pPr>
        <w:rPr>
          <w:rFonts w:ascii="Courier New" w:hAnsi="Courier New" w:cs="Courier New"/>
        </w:rPr>
      </w:pPr>
      <w:r w:rsidRPr="00FE7188">
        <w:rPr>
          <w:rFonts w:ascii="Courier New" w:hAnsi="Courier New" w:cs="Courier New"/>
        </w:rPr>
        <w:t>Yeah. And you’re giving me crap.</w:t>
      </w:r>
    </w:p>
    <w:p w14:paraId="13E72F69" w14:textId="77777777" w:rsidR="0084153F" w:rsidRPr="00FE7188" w:rsidRDefault="0084153F" w:rsidP="008D6FE0">
      <w:pPr>
        <w:rPr>
          <w:rFonts w:ascii="Courier New" w:hAnsi="Courier New" w:cs="Courier New"/>
        </w:rPr>
      </w:pPr>
    </w:p>
    <w:p w14:paraId="0D1E4B73" w14:textId="036A9E61" w:rsidR="0084153F" w:rsidRPr="00FE7188" w:rsidRDefault="0084153F" w:rsidP="008D6FE0">
      <w:pPr>
        <w:rPr>
          <w:rFonts w:ascii="Courier New" w:hAnsi="Courier New" w:cs="Courier New"/>
        </w:rPr>
      </w:pPr>
      <w:r w:rsidRPr="00FE7188">
        <w:rPr>
          <w:rFonts w:ascii="Courier New" w:hAnsi="Courier New" w:cs="Courier New"/>
        </w:rPr>
        <w:t>OLIVIA:</w:t>
      </w:r>
    </w:p>
    <w:p w14:paraId="5E411FB7" w14:textId="63D0BEA0" w:rsidR="0084153F" w:rsidRPr="00FE7188" w:rsidRDefault="0084153F" w:rsidP="008D6FE0">
      <w:pPr>
        <w:rPr>
          <w:rFonts w:ascii="Courier New" w:hAnsi="Courier New" w:cs="Courier New"/>
        </w:rPr>
      </w:pPr>
      <w:r w:rsidRPr="00FE7188">
        <w:rPr>
          <w:rFonts w:ascii="Courier New" w:hAnsi="Courier New" w:cs="Courier New"/>
        </w:rPr>
        <w:t>I just think you could work harder at it. I mean, if it’s something you really care about.</w:t>
      </w:r>
    </w:p>
    <w:p w14:paraId="115ACF56" w14:textId="77777777" w:rsidR="0084153F" w:rsidRPr="00FE7188" w:rsidRDefault="0084153F" w:rsidP="008D6FE0">
      <w:pPr>
        <w:rPr>
          <w:rFonts w:ascii="Courier New" w:hAnsi="Courier New" w:cs="Courier New"/>
        </w:rPr>
      </w:pPr>
    </w:p>
    <w:p w14:paraId="5A2DFCA8" w14:textId="61628E2F" w:rsidR="0084153F" w:rsidRPr="00FE7188" w:rsidRDefault="0084153F" w:rsidP="008D6FE0">
      <w:pPr>
        <w:rPr>
          <w:rFonts w:ascii="Courier New" w:hAnsi="Courier New" w:cs="Courier New"/>
        </w:rPr>
      </w:pPr>
      <w:r w:rsidRPr="00FE7188">
        <w:rPr>
          <w:rFonts w:ascii="Courier New" w:hAnsi="Courier New" w:cs="Courier New"/>
        </w:rPr>
        <w:t>EVAN:</w:t>
      </w:r>
    </w:p>
    <w:p w14:paraId="31428E87" w14:textId="40DD1FFD" w:rsidR="0084153F" w:rsidRPr="00FE7188" w:rsidRDefault="0084153F" w:rsidP="008D6FE0">
      <w:pPr>
        <w:rPr>
          <w:rFonts w:ascii="Courier New" w:hAnsi="Courier New" w:cs="Courier New"/>
        </w:rPr>
      </w:pPr>
      <w:r w:rsidRPr="00FE7188">
        <w:rPr>
          <w:rFonts w:ascii="Courier New" w:hAnsi="Courier New" w:cs="Courier New"/>
        </w:rPr>
        <w:t>Maybe I just don’t have the passion.</w:t>
      </w:r>
    </w:p>
    <w:p w14:paraId="20503A66" w14:textId="77777777" w:rsidR="0084153F" w:rsidRPr="00FE7188" w:rsidRDefault="0084153F" w:rsidP="008D6FE0">
      <w:pPr>
        <w:rPr>
          <w:rFonts w:ascii="Courier New" w:hAnsi="Courier New" w:cs="Courier New"/>
        </w:rPr>
      </w:pPr>
    </w:p>
    <w:p w14:paraId="7E210AF1" w14:textId="2865C3A7" w:rsidR="0084153F" w:rsidRPr="00FE7188" w:rsidRDefault="0084153F" w:rsidP="008D6FE0">
      <w:pPr>
        <w:rPr>
          <w:rFonts w:ascii="Courier New" w:hAnsi="Courier New" w:cs="Courier New"/>
        </w:rPr>
      </w:pPr>
      <w:r w:rsidRPr="00FE7188">
        <w:rPr>
          <w:rFonts w:ascii="Courier New" w:hAnsi="Courier New" w:cs="Courier New"/>
        </w:rPr>
        <w:t>OLIVIA:</w:t>
      </w:r>
    </w:p>
    <w:p w14:paraId="54ADBE2E" w14:textId="4E707A7D" w:rsidR="0084153F" w:rsidRPr="00FE7188" w:rsidRDefault="0084153F" w:rsidP="008D6FE0">
      <w:pPr>
        <w:rPr>
          <w:rFonts w:ascii="Courier New" w:hAnsi="Courier New" w:cs="Courier New"/>
        </w:rPr>
      </w:pPr>
      <w:r w:rsidRPr="00FE7188">
        <w:rPr>
          <w:rFonts w:ascii="Courier New" w:hAnsi="Courier New" w:cs="Courier New"/>
        </w:rPr>
        <w:t xml:space="preserve">You can’t wait around for a muse all day to light a fire under your ass. I mean, don't </w:t>
      </w:r>
      <w:r w:rsidRPr="00FE7188">
        <w:rPr>
          <w:rFonts w:ascii="Courier New" w:hAnsi="Courier New" w:cs="Courier New"/>
          <w:i/>
          <w:iCs/>
        </w:rPr>
        <w:t>you</w:t>
      </w:r>
      <w:r w:rsidRPr="00FE7188">
        <w:rPr>
          <w:rFonts w:ascii="Courier New" w:hAnsi="Courier New" w:cs="Courier New"/>
        </w:rPr>
        <w:t xml:space="preserve"> want to create? Don’t you want to put your words together in some way that will shudder through </w:t>
      </w:r>
      <w:r w:rsidR="00EE2F63">
        <w:rPr>
          <w:rFonts w:ascii="Courier New" w:hAnsi="Courier New" w:cs="Courier New"/>
        </w:rPr>
        <w:t>someone like…</w:t>
      </w:r>
      <w:r w:rsidRPr="00FE7188">
        <w:rPr>
          <w:rFonts w:ascii="Courier New" w:hAnsi="Courier New" w:cs="Courier New"/>
        </w:rPr>
        <w:t>like a pebble driving through water?</w:t>
      </w:r>
    </w:p>
    <w:p w14:paraId="5CB74C0E" w14:textId="77777777" w:rsidR="0084153F" w:rsidRPr="00FE7188" w:rsidRDefault="0084153F" w:rsidP="008D6FE0">
      <w:pPr>
        <w:rPr>
          <w:rFonts w:ascii="Courier New" w:hAnsi="Courier New" w:cs="Courier New"/>
        </w:rPr>
      </w:pPr>
    </w:p>
    <w:p w14:paraId="7A06F1F9" w14:textId="3387E450" w:rsidR="0084153F" w:rsidRPr="00FE7188" w:rsidRDefault="0084153F" w:rsidP="008D6FE0">
      <w:pPr>
        <w:rPr>
          <w:rFonts w:ascii="Courier New" w:hAnsi="Courier New" w:cs="Courier New"/>
        </w:rPr>
      </w:pPr>
      <w:r w:rsidRPr="00FE7188">
        <w:rPr>
          <w:rFonts w:ascii="Courier New" w:hAnsi="Courier New" w:cs="Courier New"/>
        </w:rPr>
        <w:t>EVAN:</w:t>
      </w:r>
    </w:p>
    <w:p w14:paraId="777DE35A" w14:textId="080AB114" w:rsidR="0084153F" w:rsidRPr="00FE7188" w:rsidRDefault="0084153F" w:rsidP="008D6FE0">
      <w:pPr>
        <w:rPr>
          <w:rFonts w:ascii="Courier New" w:hAnsi="Courier New" w:cs="Courier New"/>
        </w:rPr>
      </w:pPr>
      <w:r w:rsidRPr="00FE7188">
        <w:rPr>
          <w:rFonts w:ascii="Courier New" w:hAnsi="Courier New" w:cs="Courier New"/>
        </w:rPr>
        <w:t>Have you ever felt that? Reading a poem?</w:t>
      </w:r>
    </w:p>
    <w:p w14:paraId="7F4EAB33" w14:textId="77777777" w:rsidR="0084153F" w:rsidRPr="00FE7188" w:rsidRDefault="0084153F" w:rsidP="008D6FE0">
      <w:pPr>
        <w:rPr>
          <w:rFonts w:ascii="Courier New" w:hAnsi="Courier New" w:cs="Courier New"/>
        </w:rPr>
      </w:pPr>
    </w:p>
    <w:p w14:paraId="1D37EEF6" w14:textId="25C0F78C" w:rsidR="0084153F" w:rsidRPr="00FE7188" w:rsidRDefault="0084153F" w:rsidP="008D6FE0">
      <w:pPr>
        <w:rPr>
          <w:rFonts w:ascii="Courier New" w:hAnsi="Courier New" w:cs="Courier New"/>
        </w:rPr>
      </w:pPr>
      <w:r w:rsidRPr="00FE7188">
        <w:rPr>
          <w:rFonts w:ascii="Courier New" w:hAnsi="Courier New" w:cs="Courier New"/>
        </w:rPr>
        <w:t>OLIVIA:</w:t>
      </w:r>
    </w:p>
    <w:p w14:paraId="05D70AAB" w14:textId="1502E51C" w:rsidR="0084153F" w:rsidRPr="00FE7188" w:rsidRDefault="0084153F" w:rsidP="008D6FE0">
      <w:pPr>
        <w:rPr>
          <w:rFonts w:ascii="Courier New" w:hAnsi="Courier New" w:cs="Courier New"/>
        </w:rPr>
      </w:pPr>
      <w:r w:rsidRPr="00FE7188">
        <w:rPr>
          <w:rFonts w:ascii="Courier New" w:hAnsi="Courier New" w:cs="Courier New"/>
        </w:rPr>
        <w:t>No, but that’s how music makes me feel.</w:t>
      </w:r>
    </w:p>
    <w:p w14:paraId="19A61F13" w14:textId="77777777" w:rsidR="0084153F" w:rsidRPr="00FE7188" w:rsidRDefault="0084153F" w:rsidP="008D6FE0">
      <w:pPr>
        <w:rPr>
          <w:rFonts w:ascii="Courier New" w:hAnsi="Courier New" w:cs="Courier New"/>
        </w:rPr>
      </w:pPr>
    </w:p>
    <w:p w14:paraId="2B1C2868" w14:textId="26A4EB4C" w:rsidR="0084153F" w:rsidRPr="00FE7188" w:rsidRDefault="0084153F" w:rsidP="008D6FE0">
      <w:pPr>
        <w:rPr>
          <w:rFonts w:ascii="Courier New" w:hAnsi="Courier New" w:cs="Courier New"/>
        </w:rPr>
      </w:pPr>
      <w:r w:rsidRPr="00FE7188">
        <w:rPr>
          <w:rFonts w:ascii="Courier New" w:hAnsi="Courier New" w:cs="Courier New"/>
        </w:rPr>
        <w:t>EVAN:</w:t>
      </w:r>
    </w:p>
    <w:p w14:paraId="7246F153" w14:textId="3AFB8E94" w:rsidR="0084153F" w:rsidRPr="00FE7188" w:rsidRDefault="0084153F" w:rsidP="008D6FE0">
      <w:pPr>
        <w:rPr>
          <w:rFonts w:ascii="Courier New" w:hAnsi="Courier New" w:cs="Courier New"/>
        </w:rPr>
      </w:pPr>
      <w:r w:rsidRPr="00FE7188">
        <w:rPr>
          <w:rFonts w:ascii="Courier New" w:hAnsi="Courier New" w:cs="Courier New"/>
        </w:rPr>
        <w:t xml:space="preserve">Well. I guess you’ll just always be the more passionate one, of the two of us. </w:t>
      </w:r>
      <w:r w:rsidR="0002449A" w:rsidRPr="00FE7188">
        <w:rPr>
          <w:rFonts w:ascii="Courier New" w:hAnsi="Courier New" w:cs="Courier New"/>
        </w:rPr>
        <w:t>It’s too bad I’m doomed to love you.</w:t>
      </w:r>
    </w:p>
    <w:p w14:paraId="01C69981" w14:textId="77777777" w:rsidR="0002449A" w:rsidRPr="00FE7188" w:rsidRDefault="0002449A" w:rsidP="008D6FE0">
      <w:pPr>
        <w:rPr>
          <w:rFonts w:ascii="Courier New" w:hAnsi="Courier New" w:cs="Courier New"/>
        </w:rPr>
      </w:pPr>
    </w:p>
    <w:p w14:paraId="2345EBBA" w14:textId="4C17E72D" w:rsidR="0002449A" w:rsidRPr="00FE7188" w:rsidRDefault="0002449A" w:rsidP="008D6FE0">
      <w:pPr>
        <w:rPr>
          <w:rFonts w:ascii="Courier New" w:hAnsi="Courier New" w:cs="Courier New"/>
        </w:rPr>
      </w:pPr>
      <w:r w:rsidRPr="00FE7188">
        <w:rPr>
          <w:rFonts w:ascii="Courier New" w:hAnsi="Courier New" w:cs="Courier New"/>
        </w:rPr>
        <w:t xml:space="preserve">(Olivia </w:t>
      </w:r>
      <w:r w:rsidR="009D7824" w:rsidRPr="00FE7188">
        <w:rPr>
          <w:rFonts w:ascii="Courier New" w:hAnsi="Courier New" w:cs="Courier New"/>
        </w:rPr>
        <w:t>pshaws</w:t>
      </w:r>
      <w:r w:rsidR="00EE2F63">
        <w:rPr>
          <w:rFonts w:ascii="Courier New" w:hAnsi="Courier New" w:cs="Courier New"/>
        </w:rPr>
        <w:t xml:space="preserve"> him</w:t>
      </w:r>
      <w:r w:rsidR="009D7824" w:rsidRPr="00FE7188">
        <w:rPr>
          <w:rFonts w:ascii="Courier New" w:hAnsi="Courier New" w:cs="Courier New"/>
        </w:rPr>
        <w:t>, and he kisse</w:t>
      </w:r>
      <w:r w:rsidRPr="00FE7188">
        <w:rPr>
          <w:rFonts w:ascii="Courier New" w:hAnsi="Courier New" w:cs="Courier New"/>
        </w:rPr>
        <w:t>s her cheek.)</w:t>
      </w:r>
    </w:p>
    <w:p w14:paraId="156BDF9F" w14:textId="77777777" w:rsidR="0002449A" w:rsidRPr="00FE7188" w:rsidRDefault="0002449A" w:rsidP="008D6FE0">
      <w:pPr>
        <w:rPr>
          <w:rFonts w:ascii="Courier New" w:hAnsi="Courier New" w:cs="Courier New"/>
        </w:rPr>
      </w:pPr>
    </w:p>
    <w:p w14:paraId="3B832345" w14:textId="0B026709" w:rsidR="0002449A" w:rsidRPr="00FE7188" w:rsidRDefault="0002449A" w:rsidP="008D6FE0">
      <w:pPr>
        <w:rPr>
          <w:rFonts w:ascii="Courier New" w:hAnsi="Courier New" w:cs="Courier New"/>
        </w:rPr>
      </w:pPr>
      <w:r w:rsidRPr="00FE7188">
        <w:rPr>
          <w:rFonts w:ascii="Courier New" w:hAnsi="Courier New" w:cs="Courier New"/>
        </w:rPr>
        <w:t>OLIVIA:</w:t>
      </w:r>
    </w:p>
    <w:p w14:paraId="30ECE463" w14:textId="20615089" w:rsidR="0002449A" w:rsidRPr="00FE7188" w:rsidRDefault="0002449A" w:rsidP="008D6FE0">
      <w:pPr>
        <w:rPr>
          <w:rFonts w:ascii="Courier New" w:hAnsi="Courier New" w:cs="Courier New"/>
        </w:rPr>
      </w:pPr>
      <w:r w:rsidRPr="00FE7188">
        <w:rPr>
          <w:rFonts w:ascii="Courier New" w:hAnsi="Courier New" w:cs="Courier New"/>
        </w:rPr>
        <w:t>Look at the birds! They’re waking up.</w:t>
      </w:r>
    </w:p>
    <w:p w14:paraId="5FE99E0D" w14:textId="77777777" w:rsidR="0002449A" w:rsidRPr="00FE7188" w:rsidRDefault="0002449A" w:rsidP="008D6FE0">
      <w:pPr>
        <w:rPr>
          <w:rFonts w:ascii="Courier New" w:hAnsi="Courier New" w:cs="Courier New"/>
        </w:rPr>
      </w:pPr>
    </w:p>
    <w:p w14:paraId="505B5C41" w14:textId="7B810984" w:rsidR="0002449A" w:rsidRPr="00FE7188" w:rsidRDefault="0002449A" w:rsidP="008D6FE0">
      <w:pPr>
        <w:rPr>
          <w:rFonts w:ascii="Courier New" w:hAnsi="Courier New" w:cs="Courier New"/>
        </w:rPr>
      </w:pPr>
      <w:r w:rsidRPr="00FE7188">
        <w:rPr>
          <w:rFonts w:ascii="Courier New" w:hAnsi="Courier New" w:cs="Courier New"/>
        </w:rPr>
        <w:t>EVAN:</w:t>
      </w:r>
    </w:p>
    <w:p w14:paraId="5BEF0433" w14:textId="66587052" w:rsidR="0002449A" w:rsidRPr="00FE7188" w:rsidRDefault="0002449A" w:rsidP="008D6FE0">
      <w:pPr>
        <w:rPr>
          <w:rFonts w:ascii="Courier New" w:hAnsi="Courier New" w:cs="Courier New"/>
        </w:rPr>
      </w:pPr>
      <w:r w:rsidRPr="00FE7188">
        <w:rPr>
          <w:rFonts w:ascii="Courier New" w:hAnsi="Courier New" w:cs="Courier New"/>
        </w:rPr>
        <w:t>You’ll just have to have enough passion for the both of us, I guess.</w:t>
      </w:r>
    </w:p>
    <w:p w14:paraId="0F485E5B" w14:textId="77777777" w:rsidR="0002449A" w:rsidRPr="00FE7188" w:rsidRDefault="0002449A" w:rsidP="008D6FE0">
      <w:pPr>
        <w:rPr>
          <w:rFonts w:ascii="Courier New" w:hAnsi="Courier New" w:cs="Courier New"/>
        </w:rPr>
      </w:pPr>
    </w:p>
    <w:p w14:paraId="65A10D43" w14:textId="532935DD" w:rsidR="0002449A" w:rsidRPr="00FE7188" w:rsidRDefault="0002449A" w:rsidP="008D6FE0">
      <w:pPr>
        <w:rPr>
          <w:rFonts w:ascii="Courier New" w:hAnsi="Courier New" w:cs="Courier New"/>
        </w:rPr>
      </w:pPr>
      <w:r w:rsidRPr="00FE7188">
        <w:rPr>
          <w:rFonts w:ascii="Courier New" w:hAnsi="Courier New" w:cs="Courier New"/>
        </w:rPr>
        <w:t>OLIVIA:</w:t>
      </w:r>
    </w:p>
    <w:p w14:paraId="6F043C32" w14:textId="6DFB3F6A" w:rsidR="009D7824" w:rsidRPr="00FE7188" w:rsidRDefault="009D7824" w:rsidP="008D6FE0">
      <w:pPr>
        <w:rPr>
          <w:rFonts w:ascii="Courier New" w:hAnsi="Courier New" w:cs="Courier New"/>
        </w:rPr>
      </w:pPr>
      <w:r w:rsidRPr="00FE7188">
        <w:rPr>
          <w:rFonts w:ascii="Courier New" w:hAnsi="Courier New" w:cs="Courier New"/>
        </w:rPr>
        <w:t>Well, that’s putting an awful lot of burden on me.</w:t>
      </w:r>
    </w:p>
    <w:p w14:paraId="40D2B1C9" w14:textId="77777777" w:rsidR="009D7824" w:rsidRPr="00FE7188" w:rsidRDefault="009D7824" w:rsidP="008D6FE0">
      <w:pPr>
        <w:rPr>
          <w:rFonts w:ascii="Courier New" w:hAnsi="Courier New" w:cs="Courier New"/>
        </w:rPr>
      </w:pPr>
    </w:p>
    <w:p w14:paraId="5ABCA5B7" w14:textId="135A8776" w:rsidR="009D7824" w:rsidRPr="00FE7188" w:rsidRDefault="009D7824" w:rsidP="008D6FE0">
      <w:pPr>
        <w:rPr>
          <w:rFonts w:ascii="Courier New" w:hAnsi="Courier New" w:cs="Courier New"/>
        </w:rPr>
      </w:pPr>
      <w:r w:rsidRPr="00FE7188">
        <w:rPr>
          <w:rFonts w:ascii="Courier New" w:hAnsi="Courier New" w:cs="Courier New"/>
        </w:rPr>
        <w:t>EVAN:</w:t>
      </w:r>
    </w:p>
    <w:p w14:paraId="122E4004" w14:textId="5A4A212B" w:rsidR="009D7824" w:rsidRPr="00FE7188" w:rsidRDefault="009D7824" w:rsidP="008D6FE0">
      <w:pPr>
        <w:rPr>
          <w:rFonts w:ascii="Courier New" w:hAnsi="Courier New" w:cs="Courier New"/>
        </w:rPr>
      </w:pPr>
      <w:r w:rsidRPr="00FE7188">
        <w:rPr>
          <w:rFonts w:ascii="Courier New" w:hAnsi="Courier New" w:cs="Courier New"/>
        </w:rPr>
        <w:t>I have no doubt that you’ll carry us through.</w:t>
      </w:r>
    </w:p>
    <w:p w14:paraId="5CD7B510" w14:textId="77777777" w:rsidR="009D7824" w:rsidRPr="00FE7188" w:rsidRDefault="009D7824" w:rsidP="008D6FE0">
      <w:pPr>
        <w:rPr>
          <w:rFonts w:ascii="Courier New" w:hAnsi="Courier New" w:cs="Courier New"/>
        </w:rPr>
      </w:pPr>
    </w:p>
    <w:p w14:paraId="5121D62D" w14:textId="77777777" w:rsidR="00727E55" w:rsidRPr="00FE7188" w:rsidRDefault="009D7824" w:rsidP="008D6FE0">
      <w:pPr>
        <w:rPr>
          <w:rFonts w:ascii="Courier New" w:hAnsi="Courier New" w:cs="Courier New"/>
        </w:rPr>
      </w:pPr>
      <w:r w:rsidRPr="00FE7188">
        <w:rPr>
          <w:rFonts w:ascii="Courier New" w:hAnsi="Courier New" w:cs="Courier New"/>
        </w:rPr>
        <w:t>(Olivia rolls her eyes.</w:t>
      </w:r>
      <w:r w:rsidR="00727E55" w:rsidRPr="00FE7188">
        <w:rPr>
          <w:rFonts w:ascii="Courier New" w:hAnsi="Courier New" w:cs="Courier New"/>
        </w:rPr>
        <w:t>)</w:t>
      </w:r>
    </w:p>
    <w:p w14:paraId="362B34C0" w14:textId="77777777" w:rsidR="00727E55" w:rsidRPr="00FE7188" w:rsidRDefault="00727E55" w:rsidP="008D6FE0">
      <w:pPr>
        <w:rPr>
          <w:rFonts w:ascii="Courier New" w:hAnsi="Courier New" w:cs="Courier New"/>
        </w:rPr>
      </w:pPr>
    </w:p>
    <w:p w14:paraId="3293890F" w14:textId="77777777" w:rsidR="00727E55" w:rsidRPr="00FE7188" w:rsidRDefault="00727E55" w:rsidP="008D6FE0">
      <w:pPr>
        <w:rPr>
          <w:rFonts w:ascii="Courier New" w:hAnsi="Courier New" w:cs="Courier New"/>
        </w:rPr>
      </w:pPr>
      <w:r w:rsidRPr="00FE7188">
        <w:rPr>
          <w:rFonts w:ascii="Courier New" w:hAnsi="Courier New" w:cs="Courier New"/>
        </w:rPr>
        <w:t>OLIVIA:</w:t>
      </w:r>
    </w:p>
    <w:p w14:paraId="068A8B74" w14:textId="77777777" w:rsidR="00727E55" w:rsidRPr="00FE7188" w:rsidRDefault="00727E55" w:rsidP="008D6FE0">
      <w:pPr>
        <w:rPr>
          <w:rFonts w:ascii="Courier New" w:hAnsi="Courier New" w:cs="Courier New"/>
        </w:rPr>
      </w:pPr>
      <w:r w:rsidRPr="00FE7188">
        <w:rPr>
          <w:rFonts w:ascii="Courier New" w:hAnsi="Courier New" w:cs="Courier New"/>
        </w:rPr>
        <w:t>So now I have to live for the both of us?</w:t>
      </w:r>
    </w:p>
    <w:p w14:paraId="0EF1E7EA" w14:textId="77777777" w:rsidR="00727E55" w:rsidRPr="00FE7188" w:rsidRDefault="00727E55" w:rsidP="008D6FE0">
      <w:pPr>
        <w:rPr>
          <w:rFonts w:ascii="Courier New" w:hAnsi="Courier New" w:cs="Courier New"/>
        </w:rPr>
      </w:pPr>
    </w:p>
    <w:p w14:paraId="715ABFF7" w14:textId="77777777" w:rsidR="00727E55" w:rsidRPr="00FE7188" w:rsidRDefault="00727E55" w:rsidP="008D6FE0">
      <w:pPr>
        <w:rPr>
          <w:rFonts w:ascii="Courier New" w:hAnsi="Courier New" w:cs="Courier New"/>
        </w:rPr>
      </w:pPr>
      <w:r w:rsidRPr="00FE7188">
        <w:rPr>
          <w:rFonts w:ascii="Courier New" w:hAnsi="Courier New" w:cs="Courier New"/>
        </w:rPr>
        <w:t>EVAN:</w:t>
      </w:r>
    </w:p>
    <w:p w14:paraId="509BF8FA" w14:textId="14CCF43C" w:rsidR="00727E55" w:rsidRPr="00FE7188" w:rsidRDefault="00727E55" w:rsidP="008D6FE0">
      <w:pPr>
        <w:rPr>
          <w:rFonts w:ascii="Courier New" w:hAnsi="Courier New" w:cs="Courier New"/>
        </w:rPr>
      </w:pPr>
      <w:r w:rsidRPr="00FE7188">
        <w:rPr>
          <w:rFonts w:ascii="Courier New" w:hAnsi="Courier New" w:cs="Courier New"/>
        </w:rPr>
        <w:t xml:space="preserve">Don’t worry. I’ll </w:t>
      </w:r>
      <w:r w:rsidR="00EE2F63">
        <w:rPr>
          <w:rFonts w:ascii="Courier New" w:hAnsi="Courier New" w:cs="Courier New"/>
        </w:rPr>
        <w:t>help. I’ll carry your suitcase.</w:t>
      </w:r>
      <w:r w:rsidR="009D7824" w:rsidRPr="00FE7188">
        <w:rPr>
          <w:rFonts w:ascii="Courier New" w:hAnsi="Courier New" w:cs="Courier New"/>
        </w:rPr>
        <w:t xml:space="preserve"> </w:t>
      </w:r>
    </w:p>
    <w:p w14:paraId="6F700F52" w14:textId="77777777" w:rsidR="00727E55" w:rsidRPr="00FE7188" w:rsidRDefault="00727E55" w:rsidP="008D6FE0">
      <w:pPr>
        <w:rPr>
          <w:rFonts w:ascii="Courier New" w:hAnsi="Courier New" w:cs="Courier New"/>
        </w:rPr>
      </w:pPr>
    </w:p>
    <w:p w14:paraId="5BE90746" w14:textId="3908A16B" w:rsidR="009D7824" w:rsidRPr="00FE7188" w:rsidRDefault="00727E55" w:rsidP="008D6FE0">
      <w:pPr>
        <w:rPr>
          <w:rFonts w:ascii="Courier New" w:hAnsi="Courier New" w:cs="Courier New"/>
        </w:rPr>
      </w:pPr>
      <w:r w:rsidRPr="00FE7188">
        <w:rPr>
          <w:rFonts w:ascii="Courier New" w:hAnsi="Courier New" w:cs="Courier New"/>
        </w:rPr>
        <w:t>(</w:t>
      </w:r>
      <w:r w:rsidR="009D7824" w:rsidRPr="00FE7188">
        <w:rPr>
          <w:rFonts w:ascii="Courier New" w:hAnsi="Courier New" w:cs="Courier New"/>
        </w:rPr>
        <w:t>There is a moment of quiet.)</w:t>
      </w:r>
    </w:p>
    <w:p w14:paraId="67AEA9B5" w14:textId="15C8FE38" w:rsidR="009D7824" w:rsidRPr="00FE7188" w:rsidRDefault="009D7824" w:rsidP="008D6FE0">
      <w:pPr>
        <w:rPr>
          <w:rFonts w:ascii="Courier New" w:hAnsi="Courier New" w:cs="Courier New"/>
        </w:rPr>
      </w:pPr>
      <w:r w:rsidRPr="00FE7188">
        <w:rPr>
          <w:rFonts w:ascii="Courier New" w:hAnsi="Courier New" w:cs="Courier New"/>
        </w:rPr>
        <w:t xml:space="preserve"> </w:t>
      </w:r>
    </w:p>
    <w:p w14:paraId="68E76036" w14:textId="5F26AEDC" w:rsidR="009D7824" w:rsidRPr="00FE7188" w:rsidRDefault="009D7824" w:rsidP="008D6FE0">
      <w:pPr>
        <w:rPr>
          <w:rFonts w:ascii="Courier New" w:hAnsi="Courier New" w:cs="Courier New"/>
        </w:rPr>
      </w:pPr>
      <w:r w:rsidRPr="00FE7188">
        <w:rPr>
          <w:rFonts w:ascii="Courier New" w:hAnsi="Courier New" w:cs="Courier New"/>
        </w:rPr>
        <w:t>OLIVIA:</w:t>
      </w:r>
    </w:p>
    <w:p w14:paraId="0F62DF8C" w14:textId="5B6596FC" w:rsidR="009D7824" w:rsidRPr="00FE7188" w:rsidRDefault="009D7824" w:rsidP="008D6FE0">
      <w:pPr>
        <w:rPr>
          <w:rFonts w:ascii="Courier New" w:hAnsi="Courier New" w:cs="Courier New"/>
        </w:rPr>
      </w:pPr>
      <w:r w:rsidRPr="00FE7188">
        <w:rPr>
          <w:rFonts w:ascii="Courier New" w:hAnsi="Courier New" w:cs="Courier New"/>
          <w:i/>
          <w:iCs/>
        </w:rPr>
        <w:t>Do</w:t>
      </w:r>
      <w:r w:rsidRPr="00FE7188">
        <w:rPr>
          <w:rFonts w:ascii="Courier New" w:hAnsi="Courier New" w:cs="Courier New"/>
        </w:rPr>
        <w:t xml:space="preserve"> you love me?</w:t>
      </w:r>
    </w:p>
    <w:p w14:paraId="47D898AA" w14:textId="77777777" w:rsidR="009D7824" w:rsidRPr="00FE7188" w:rsidRDefault="009D7824" w:rsidP="008D6FE0">
      <w:pPr>
        <w:rPr>
          <w:rFonts w:ascii="Courier New" w:hAnsi="Courier New" w:cs="Courier New"/>
        </w:rPr>
      </w:pPr>
    </w:p>
    <w:p w14:paraId="635E2A98" w14:textId="24A31C69" w:rsidR="009D7824" w:rsidRPr="00FE7188" w:rsidRDefault="009D7824" w:rsidP="008D6FE0">
      <w:pPr>
        <w:rPr>
          <w:rFonts w:ascii="Courier New" w:hAnsi="Courier New" w:cs="Courier New"/>
        </w:rPr>
      </w:pPr>
      <w:r w:rsidRPr="00FE7188">
        <w:rPr>
          <w:rFonts w:ascii="Courier New" w:hAnsi="Courier New" w:cs="Courier New"/>
        </w:rPr>
        <w:t>EVAN:</w:t>
      </w:r>
    </w:p>
    <w:p w14:paraId="2E94FC63" w14:textId="4498476E" w:rsidR="009D7824" w:rsidRPr="00FE7188" w:rsidRDefault="009D7824" w:rsidP="008D6FE0">
      <w:pPr>
        <w:rPr>
          <w:rFonts w:ascii="Courier New" w:hAnsi="Courier New" w:cs="Courier New"/>
        </w:rPr>
      </w:pPr>
      <w:r w:rsidRPr="00FE7188">
        <w:rPr>
          <w:rFonts w:ascii="Courier New" w:hAnsi="Courier New" w:cs="Courier New"/>
        </w:rPr>
        <w:t>Yeah. Of course I do.</w:t>
      </w:r>
    </w:p>
    <w:p w14:paraId="2085B5B3" w14:textId="77777777" w:rsidR="009D7824" w:rsidRPr="00FE7188" w:rsidRDefault="009D7824" w:rsidP="008D6FE0">
      <w:pPr>
        <w:rPr>
          <w:rFonts w:ascii="Courier New" w:hAnsi="Courier New" w:cs="Courier New"/>
        </w:rPr>
      </w:pPr>
    </w:p>
    <w:p w14:paraId="20F911AB" w14:textId="1D0A18EB" w:rsidR="009D7824" w:rsidRPr="00FE7188" w:rsidRDefault="009D7824" w:rsidP="008D6FE0">
      <w:pPr>
        <w:rPr>
          <w:rFonts w:ascii="Courier New" w:hAnsi="Courier New" w:cs="Courier New"/>
        </w:rPr>
      </w:pPr>
      <w:r w:rsidRPr="00FE7188">
        <w:rPr>
          <w:rFonts w:ascii="Courier New" w:hAnsi="Courier New" w:cs="Courier New"/>
        </w:rPr>
        <w:t>OLIVIA:</w:t>
      </w:r>
    </w:p>
    <w:p w14:paraId="0E278446" w14:textId="732AFA8C" w:rsidR="009D7824" w:rsidRPr="00FE7188" w:rsidRDefault="009D7824" w:rsidP="008D6FE0">
      <w:pPr>
        <w:rPr>
          <w:rFonts w:ascii="Courier New" w:hAnsi="Courier New" w:cs="Courier New"/>
        </w:rPr>
      </w:pPr>
      <w:r w:rsidRPr="00FE7188">
        <w:rPr>
          <w:rFonts w:ascii="Courier New" w:hAnsi="Courier New" w:cs="Courier New"/>
        </w:rPr>
        <w:t xml:space="preserve">Even if I sang like a frog, you would love me? </w:t>
      </w:r>
    </w:p>
    <w:p w14:paraId="4DA55EFF" w14:textId="77777777" w:rsidR="009D7824" w:rsidRPr="00FE7188" w:rsidRDefault="009D7824" w:rsidP="008D6FE0">
      <w:pPr>
        <w:rPr>
          <w:rFonts w:ascii="Courier New" w:hAnsi="Courier New" w:cs="Courier New"/>
        </w:rPr>
      </w:pPr>
    </w:p>
    <w:p w14:paraId="5C3A3A12" w14:textId="2BC9554A" w:rsidR="009D7824" w:rsidRPr="00FE7188" w:rsidRDefault="009D7824" w:rsidP="008D6FE0">
      <w:pPr>
        <w:rPr>
          <w:rFonts w:ascii="Courier New" w:hAnsi="Courier New" w:cs="Courier New"/>
        </w:rPr>
      </w:pPr>
      <w:r w:rsidRPr="00FE7188">
        <w:rPr>
          <w:rFonts w:ascii="Courier New" w:hAnsi="Courier New" w:cs="Courier New"/>
        </w:rPr>
        <w:t>EVAN:</w:t>
      </w:r>
    </w:p>
    <w:p w14:paraId="52DAB7C8" w14:textId="6E752D37" w:rsidR="009D7824" w:rsidRPr="00FE7188" w:rsidRDefault="009D7824" w:rsidP="008D6FE0">
      <w:pPr>
        <w:rPr>
          <w:rFonts w:ascii="Courier New" w:hAnsi="Courier New" w:cs="Courier New"/>
        </w:rPr>
      </w:pPr>
      <w:r w:rsidRPr="00FE7188">
        <w:rPr>
          <w:rFonts w:ascii="Courier New" w:hAnsi="Courier New" w:cs="Courier New"/>
        </w:rPr>
        <w:t>Uh huh.</w:t>
      </w:r>
    </w:p>
    <w:p w14:paraId="65D9C55B" w14:textId="77777777" w:rsidR="009D7824" w:rsidRPr="00FE7188" w:rsidRDefault="009D7824" w:rsidP="008D6FE0">
      <w:pPr>
        <w:rPr>
          <w:rFonts w:ascii="Courier New" w:hAnsi="Courier New" w:cs="Courier New"/>
        </w:rPr>
      </w:pPr>
    </w:p>
    <w:p w14:paraId="20548C2C" w14:textId="107F25DA" w:rsidR="009D7824" w:rsidRPr="00FE7188" w:rsidRDefault="009D7824" w:rsidP="008D6FE0">
      <w:pPr>
        <w:rPr>
          <w:rFonts w:ascii="Courier New" w:hAnsi="Courier New" w:cs="Courier New"/>
        </w:rPr>
      </w:pPr>
      <w:r w:rsidRPr="00FE7188">
        <w:rPr>
          <w:rFonts w:ascii="Courier New" w:hAnsi="Courier New" w:cs="Courier New"/>
        </w:rPr>
        <w:t>OLIVIA:</w:t>
      </w:r>
    </w:p>
    <w:p w14:paraId="66922AC1" w14:textId="4542CE36" w:rsidR="009D7824" w:rsidRPr="00FE7188" w:rsidRDefault="009D7824" w:rsidP="008D6FE0">
      <w:pPr>
        <w:rPr>
          <w:rFonts w:ascii="Courier New" w:hAnsi="Courier New" w:cs="Courier New"/>
        </w:rPr>
      </w:pPr>
      <w:r w:rsidRPr="00FE7188">
        <w:rPr>
          <w:rFonts w:ascii="Courier New" w:hAnsi="Courier New" w:cs="Courier New"/>
        </w:rPr>
        <w:t>What if I became a drunk, and I stopped taking showers?</w:t>
      </w:r>
    </w:p>
    <w:p w14:paraId="733EA4BD" w14:textId="77777777" w:rsidR="009D7824" w:rsidRPr="00FE7188" w:rsidRDefault="009D7824" w:rsidP="008D6FE0">
      <w:pPr>
        <w:rPr>
          <w:rFonts w:ascii="Courier New" w:hAnsi="Courier New" w:cs="Courier New"/>
        </w:rPr>
      </w:pPr>
    </w:p>
    <w:p w14:paraId="2EEDC8A8" w14:textId="387926FD" w:rsidR="009D7824" w:rsidRPr="00FE7188" w:rsidRDefault="009D7824" w:rsidP="008D6FE0">
      <w:pPr>
        <w:rPr>
          <w:rFonts w:ascii="Courier New" w:hAnsi="Courier New" w:cs="Courier New"/>
        </w:rPr>
      </w:pPr>
      <w:r w:rsidRPr="00FE7188">
        <w:rPr>
          <w:rFonts w:ascii="Courier New" w:hAnsi="Courier New" w:cs="Courier New"/>
        </w:rPr>
        <w:t>EVAN:</w:t>
      </w:r>
    </w:p>
    <w:p w14:paraId="7337A31B" w14:textId="1F3B65D9" w:rsidR="009D7824" w:rsidRPr="00FE7188" w:rsidRDefault="009D7824" w:rsidP="008D6FE0">
      <w:pPr>
        <w:rPr>
          <w:rFonts w:ascii="Courier New" w:hAnsi="Courier New" w:cs="Courier New"/>
        </w:rPr>
      </w:pPr>
      <w:r w:rsidRPr="00FE7188">
        <w:rPr>
          <w:rFonts w:ascii="Courier New" w:hAnsi="Courier New" w:cs="Courier New"/>
        </w:rPr>
        <w:t>Well, I’d have to question why, but yeah, I’d love you.</w:t>
      </w:r>
    </w:p>
    <w:p w14:paraId="363EB891" w14:textId="77777777" w:rsidR="009D7824" w:rsidRPr="00FE7188" w:rsidRDefault="009D7824" w:rsidP="008D6FE0">
      <w:pPr>
        <w:rPr>
          <w:rFonts w:ascii="Courier New" w:hAnsi="Courier New" w:cs="Courier New"/>
        </w:rPr>
      </w:pPr>
    </w:p>
    <w:p w14:paraId="44BF0123" w14:textId="5A619821" w:rsidR="009D7824" w:rsidRPr="00FE7188" w:rsidRDefault="009D7824" w:rsidP="008D6FE0">
      <w:pPr>
        <w:rPr>
          <w:rFonts w:ascii="Courier New" w:hAnsi="Courier New" w:cs="Courier New"/>
        </w:rPr>
      </w:pPr>
      <w:r w:rsidRPr="00FE7188">
        <w:rPr>
          <w:rFonts w:ascii="Courier New" w:hAnsi="Courier New" w:cs="Courier New"/>
        </w:rPr>
        <w:t>OLIVIA:</w:t>
      </w:r>
    </w:p>
    <w:p w14:paraId="6E9B643E" w14:textId="3535A20B" w:rsidR="009D7824" w:rsidRPr="00FE7188" w:rsidRDefault="006F112B" w:rsidP="008D6FE0">
      <w:pPr>
        <w:rPr>
          <w:rFonts w:ascii="Courier New" w:hAnsi="Courier New" w:cs="Courier New"/>
        </w:rPr>
      </w:pPr>
      <w:r w:rsidRPr="00FE7188">
        <w:rPr>
          <w:rFonts w:ascii="Courier New" w:hAnsi="Courier New" w:cs="Courier New"/>
        </w:rPr>
        <w:t>You’d love me no matter what?</w:t>
      </w:r>
    </w:p>
    <w:p w14:paraId="53F3BC00" w14:textId="77777777" w:rsidR="006F112B" w:rsidRPr="00FE7188" w:rsidRDefault="006F112B" w:rsidP="008D6FE0">
      <w:pPr>
        <w:rPr>
          <w:rFonts w:ascii="Courier New" w:hAnsi="Courier New" w:cs="Courier New"/>
        </w:rPr>
      </w:pPr>
    </w:p>
    <w:p w14:paraId="7B62EACB" w14:textId="6A0B2C06" w:rsidR="006F112B" w:rsidRPr="00FE7188" w:rsidRDefault="006F112B" w:rsidP="008D6FE0">
      <w:pPr>
        <w:rPr>
          <w:rFonts w:ascii="Courier New" w:hAnsi="Courier New" w:cs="Courier New"/>
        </w:rPr>
      </w:pPr>
      <w:r w:rsidRPr="00FE7188">
        <w:rPr>
          <w:rFonts w:ascii="Courier New" w:hAnsi="Courier New" w:cs="Courier New"/>
        </w:rPr>
        <w:t>EVAN:</w:t>
      </w:r>
    </w:p>
    <w:p w14:paraId="1CD6731F" w14:textId="323E4911" w:rsidR="006F112B" w:rsidRPr="00FE7188" w:rsidRDefault="006F112B" w:rsidP="008D6FE0">
      <w:pPr>
        <w:rPr>
          <w:rFonts w:ascii="Courier New" w:hAnsi="Courier New" w:cs="Courier New"/>
        </w:rPr>
      </w:pPr>
      <w:r w:rsidRPr="00FE7188">
        <w:rPr>
          <w:rFonts w:ascii="Courier New" w:hAnsi="Courier New" w:cs="Courier New"/>
        </w:rPr>
        <w:t>No matter what.</w:t>
      </w:r>
      <w:r w:rsidR="0024210D" w:rsidRPr="00FE7188">
        <w:rPr>
          <w:rFonts w:ascii="Courier New" w:hAnsi="Courier New" w:cs="Courier New"/>
        </w:rPr>
        <w:t xml:space="preserve"> It’s a lovely curse.</w:t>
      </w:r>
    </w:p>
    <w:p w14:paraId="49A4D21F" w14:textId="77777777" w:rsidR="006F112B" w:rsidRPr="00FE7188" w:rsidRDefault="006F112B" w:rsidP="008D6FE0">
      <w:pPr>
        <w:rPr>
          <w:rFonts w:ascii="Courier New" w:hAnsi="Courier New" w:cs="Courier New"/>
        </w:rPr>
      </w:pPr>
    </w:p>
    <w:p w14:paraId="3ADAE38C" w14:textId="25EFFFA3" w:rsidR="006F112B" w:rsidRPr="00FE7188" w:rsidRDefault="006F112B" w:rsidP="008D6FE0">
      <w:pPr>
        <w:rPr>
          <w:rFonts w:ascii="Courier New" w:hAnsi="Courier New" w:cs="Courier New"/>
        </w:rPr>
      </w:pPr>
      <w:r w:rsidRPr="00FE7188">
        <w:rPr>
          <w:rFonts w:ascii="Courier New" w:hAnsi="Courier New" w:cs="Courier New"/>
        </w:rPr>
        <w:t>OLIVIA:</w:t>
      </w:r>
    </w:p>
    <w:p w14:paraId="7A583B83" w14:textId="6AB2D99F" w:rsidR="006F112B" w:rsidRPr="00FE7188" w:rsidRDefault="0024210D" w:rsidP="008D6FE0">
      <w:pPr>
        <w:rPr>
          <w:rFonts w:ascii="Courier New" w:hAnsi="Courier New" w:cs="Courier New"/>
        </w:rPr>
      </w:pPr>
      <w:r w:rsidRPr="00FE7188">
        <w:rPr>
          <w:rFonts w:ascii="Courier New" w:hAnsi="Courier New" w:cs="Courier New"/>
        </w:rPr>
        <w:t xml:space="preserve">(She reaches out and takes his hand.) </w:t>
      </w:r>
      <w:r w:rsidR="00115B5F" w:rsidRPr="00FE7188">
        <w:rPr>
          <w:rFonts w:ascii="Courier New" w:hAnsi="Courier New" w:cs="Courier New"/>
        </w:rPr>
        <w:t xml:space="preserve">I would never curse you like that. Let’s just listen to the waves. </w:t>
      </w:r>
      <w:r w:rsidR="00912A27" w:rsidRPr="00FE7188">
        <w:rPr>
          <w:rFonts w:ascii="Courier New" w:hAnsi="Courier New" w:cs="Courier New"/>
        </w:rPr>
        <w:t>Forget about those long-winded curses. Right now it’s just us.</w:t>
      </w:r>
    </w:p>
    <w:p w14:paraId="556A5104" w14:textId="77777777" w:rsidR="00912A27" w:rsidRPr="00FE7188" w:rsidRDefault="00912A27" w:rsidP="008D6FE0">
      <w:pPr>
        <w:rPr>
          <w:rFonts w:ascii="Courier New" w:hAnsi="Courier New" w:cs="Courier New"/>
        </w:rPr>
      </w:pPr>
    </w:p>
    <w:p w14:paraId="6A539A6D" w14:textId="672F5304" w:rsidR="00912A27" w:rsidRPr="00FE7188" w:rsidRDefault="00912A27" w:rsidP="008D6FE0">
      <w:pPr>
        <w:rPr>
          <w:rFonts w:ascii="Courier New" w:hAnsi="Courier New" w:cs="Courier New"/>
        </w:rPr>
      </w:pPr>
      <w:r w:rsidRPr="00FE7188">
        <w:rPr>
          <w:rFonts w:ascii="Courier New" w:hAnsi="Courier New" w:cs="Courier New"/>
        </w:rPr>
        <w:t>(They listen to the waves.)</w:t>
      </w:r>
    </w:p>
    <w:p w14:paraId="2458367E" w14:textId="77777777" w:rsidR="00912A27" w:rsidRPr="00FE7188" w:rsidRDefault="00912A27" w:rsidP="008D6FE0">
      <w:pPr>
        <w:rPr>
          <w:rFonts w:ascii="Courier New" w:hAnsi="Courier New" w:cs="Courier New"/>
        </w:rPr>
      </w:pPr>
    </w:p>
    <w:p w14:paraId="5DE09A67" w14:textId="5F420294" w:rsidR="00912A27" w:rsidRPr="00FE7188" w:rsidRDefault="00EE2F63" w:rsidP="008D6FE0">
      <w:pPr>
        <w:rPr>
          <w:rFonts w:ascii="Courier New" w:hAnsi="Courier New" w:cs="Courier New"/>
        </w:rPr>
      </w:pPr>
      <w:r>
        <w:rPr>
          <w:rFonts w:ascii="Courier New" w:hAnsi="Courier New" w:cs="Courier New"/>
        </w:rPr>
        <w:t>End of Scene 7</w:t>
      </w:r>
      <w:r w:rsidR="00912A27" w:rsidRPr="00FE7188">
        <w:rPr>
          <w:rFonts w:ascii="Courier New" w:hAnsi="Courier New" w:cs="Courier New"/>
        </w:rPr>
        <w:t>.</w:t>
      </w:r>
    </w:p>
    <w:p w14:paraId="01DCF2F2" w14:textId="77777777" w:rsidR="00912A27" w:rsidRPr="00FE7188" w:rsidRDefault="00912A27" w:rsidP="008D6FE0">
      <w:pPr>
        <w:rPr>
          <w:rFonts w:ascii="Courier New" w:hAnsi="Courier New" w:cs="Courier New"/>
        </w:rPr>
      </w:pPr>
    </w:p>
    <w:p w14:paraId="6503DBDF" w14:textId="77777777" w:rsidR="00912A27" w:rsidRPr="00FE7188" w:rsidRDefault="00912A27" w:rsidP="008D6FE0">
      <w:pPr>
        <w:rPr>
          <w:rFonts w:ascii="Courier New" w:hAnsi="Courier New" w:cs="Courier New"/>
        </w:rPr>
      </w:pPr>
    </w:p>
    <w:p w14:paraId="01CAD0E4" w14:textId="77777777" w:rsidR="00912A27" w:rsidRPr="00FE7188" w:rsidRDefault="00912A27" w:rsidP="008D6FE0">
      <w:pPr>
        <w:rPr>
          <w:rFonts w:ascii="Courier New" w:hAnsi="Courier New" w:cs="Courier New"/>
        </w:rPr>
      </w:pPr>
    </w:p>
    <w:p w14:paraId="011464E2" w14:textId="77777777" w:rsidR="00EE2F63" w:rsidRDefault="00EE2F63">
      <w:pPr>
        <w:rPr>
          <w:rFonts w:ascii="Courier New" w:hAnsi="Courier New" w:cs="Courier New"/>
        </w:rPr>
      </w:pPr>
      <w:r>
        <w:rPr>
          <w:rFonts w:ascii="Courier New" w:hAnsi="Courier New" w:cs="Courier New"/>
        </w:rPr>
        <w:br w:type="page"/>
      </w:r>
    </w:p>
    <w:p w14:paraId="5CBC635D" w14:textId="0D3338BD" w:rsidR="00912A27" w:rsidRPr="00FE7188" w:rsidRDefault="00EE2F63" w:rsidP="008D6FE0">
      <w:pPr>
        <w:rPr>
          <w:rFonts w:ascii="Courier New" w:hAnsi="Courier New" w:cs="Courier New"/>
        </w:rPr>
      </w:pPr>
      <w:r>
        <w:rPr>
          <w:rFonts w:ascii="Courier New" w:hAnsi="Courier New" w:cs="Courier New"/>
        </w:rPr>
        <w:t>Scene 8</w:t>
      </w:r>
    </w:p>
    <w:p w14:paraId="423CCAE4" w14:textId="77777777" w:rsidR="00912A27" w:rsidRPr="00FE7188" w:rsidRDefault="00912A27" w:rsidP="008D6FE0">
      <w:pPr>
        <w:rPr>
          <w:rFonts w:ascii="Courier New" w:hAnsi="Courier New" w:cs="Courier New"/>
        </w:rPr>
      </w:pPr>
    </w:p>
    <w:p w14:paraId="103F0DD2" w14:textId="18C14068" w:rsidR="00912A27" w:rsidRPr="00FE7188" w:rsidRDefault="00912A27" w:rsidP="008D6FE0">
      <w:pPr>
        <w:rPr>
          <w:rFonts w:ascii="Courier New" w:hAnsi="Courier New" w:cs="Courier New"/>
        </w:rPr>
      </w:pPr>
      <w:r w:rsidRPr="00FE7188">
        <w:rPr>
          <w:rFonts w:ascii="Courier New" w:hAnsi="Courier New" w:cs="Courier New"/>
        </w:rPr>
        <w:t>(Evan lies unconscious on Logan’s living room with some trauma to the head. The gun in his hand has gone off, and the bullet has pierced Logan’s photograph of Olivia, which is also bleeding. Beth and Logan crouch by Evan’s body.)</w:t>
      </w:r>
    </w:p>
    <w:p w14:paraId="5031922A" w14:textId="77777777" w:rsidR="00912A27" w:rsidRPr="00FE7188" w:rsidRDefault="00912A27" w:rsidP="008D6FE0">
      <w:pPr>
        <w:rPr>
          <w:rFonts w:ascii="Courier New" w:hAnsi="Courier New" w:cs="Courier New"/>
        </w:rPr>
      </w:pPr>
    </w:p>
    <w:p w14:paraId="48D0A5E1" w14:textId="36360DEE" w:rsidR="00912A27" w:rsidRPr="00FE7188" w:rsidRDefault="00912A27" w:rsidP="008D6FE0">
      <w:pPr>
        <w:rPr>
          <w:rFonts w:ascii="Courier New" w:hAnsi="Courier New" w:cs="Courier New"/>
        </w:rPr>
      </w:pPr>
      <w:r w:rsidRPr="00FE7188">
        <w:rPr>
          <w:rFonts w:ascii="Courier New" w:hAnsi="Courier New" w:cs="Courier New"/>
        </w:rPr>
        <w:t>LOGAN:</w:t>
      </w:r>
    </w:p>
    <w:p w14:paraId="07788940" w14:textId="68308783" w:rsidR="00912A27" w:rsidRPr="00FE7188" w:rsidRDefault="00912A27" w:rsidP="008D6FE0">
      <w:pPr>
        <w:rPr>
          <w:rFonts w:ascii="Courier New" w:hAnsi="Courier New" w:cs="Courier New"/>
        </w:rPr>
      </w:pPr>
      <w:r w:rsidRPr="00FE7188">
        <w:rPr>
          <w:rFonts w:ascii="Courier New" w:hAnsi="Courier New" w:cs="Courier New"/>
        </w:rPr>
        <w:t>Did I</w:t>
      </w:r>
      <w:r w:rsidR="00EE2F63">
        <w:rPr>
          <w:rFonts w:ascii="Courier New" w:hAnsi="Courier New" w:cs="Courier New"/>
        </w:rPr>
        <w:t xml:space="preserve"> ...</w:t>
      </w:r>
      <w:r w:rsidRPr="00FE7188">
        <w:rPr>
          <w:rFonts w:ascii="Courier New" w:hAnsi="Courier New" w:cs="Courier New"/>
        </w:rPr>
        <w:t>(Panicked wheezing.) Did I kill him?</w:t>
      </w:r>
    </w:p>
    <w:p w14:paraId="3E59361C" w14:textId="77777777" w:rsidR="00912A27" w:rsidRPr="00FE7188" w:rsidRDefault="00912A27" w:rsidP="008D6FE0">
      <w:pPr>
        <w:rPr>
          <w:rFonts w:ascii="Courier New" w:hAnsi="Courier New" w:cs="Courier New"/>
        </w:rPr>
      </w:pPr>
    </w:p>
    <w:p w14:paraId="1326A44F" w14:textId="0399B963" w:rsidR="00912A27" w:rsidRPr="00FE7188" w:rsidRDefault="00912A27" w:rsidP="008D6FE0">
      <w:pPr>
        <w:rPr>
          <w:rFonts w:ascii="Courier New" w:hAnsi="Courier New" w:cs="Courier New"/>
        </w:rPr>
      </w:pPr>
      <w:r w:rsidRPr="00FE7188">
        <w:rPr>
          <w:rFonts w:ascii="Courier New" w:hAnsi="Courier New" w:cs="Courier New"/>
        </w:rPr>
        <w:t>BETH:</w:t>
      </w:r>
    </w:p>
    <w:p w14:paraId="4C7A1C3A" w14:textId="6179D535" w:rsidR="00912A27" w:rsidRPr="00FE7188" w:rsidRDefault="00912A27" w:rsidP="008D6FE0">
      <w:pPr>
        <w:rPr>
          <w:rFonts w:ascii="Courier New" w:hAnsi="Courier New" w:cs="Courier New"/>
        </w:rPr>
      </w:pPr>
      <w:r w:rsidRPr="00FE7188">
        <w:rPr>
          <w:rFonts w:ascii="Courier New" w:hAnsi="Courier New" w:cs="Courier New"/>
        </w:rPr>
        <w:t>No. I checked his pulse. The ambulance will be here soon.</w:t>
      </w:r>
    </w:p>
    <w:p w14:paraId="3B69B60D" w14:textId="77777777" w:rsidR="00912A27" w:rsidRPr="00FE7188" w:rsidRDefault="00912A27" w:rsidP="008D6FE0">
      <w:pPr>
        <w:rPr>
          <w:rFonts w:ascii="Courier New" w:hAnsi="Courier New" w:cs="Courier New"/>
        </w:rPr>
      </w:pPr>
    </w:p>
    <w:p w14:paraId="19F52CD8" w14:textId="658A069F" w:rsidR="00912A27" w:rsidRPr="00FE7188" w:rsidRDefault="00912A27" w:rsidP="008D6FE0">
      <w:pPr>
        <w:rPr>
          <w:rFonts w:ascii="Courier New" w:hAnsi="Courier New" w:cs="Courier New"/>
        </w:rPr>
      </w:pPr>
      <w:r w:rsidRPr="00FE7188">
        <w:rPr>
          <w:rFonts w:ascii="Courier New" w:hAnsi="Courier New" w:cs="Courier New"/>
        </w:rPr>
        <w:t>LOGAN:</w:t>
      </w:r>
    </w:p>
    <w:p w14:paraId="6DC62518" w14:textId="2AF7880B" w:rsidR="00912A27" w:rsidRPr="00FE7188" w:rsidRDefault="00912A27" w:rsidP="008D6FE0">
      <w:pPr>
        <w:rPr>
          <w:rFonts w:ascii="Courier New" w:hAnsi="Courier New" w:cs="Courier New"/>
        </w:rPr>
      </w:pPr>
      <w:r w:rsidRPr="00FE7188">
        <w:rPr>
          <w:rFonts w:ascii="Courier New" w:hAnsi="Courier New" w:cs="Courier New"/>
        </w:rPr>
        <w:t>They’re going to take him away? In a black bag?</w:t>
      </w:r>
    </w:p>
    <w:p w14:paraId="752AD57A" w14:textId="77777777" w:rsidR="00912A27" w:rsidRPr="00FE7188" w:rsidRDefault="00912A27" w:rsidP="008D6FE0">
      <w:pPr>
        <w:rPr>
          <w:rFonts w:ascii="Courier New" w:hAnsi="Courier New" w:cs="Courier New"/>
        </w:rPr>
      </w:pPr>
    </w:p>
    <w:p w14:paraId="074C8E1A" w14:textId="1A7F10FA" w:rsidR="00912A27" w:rsidRPr="00FE7188" w:rsidRDefault="00912A27" w:rsidP="008D6FE0">
      <w:pPr>
        <w:rPr>
          <w:rFonts w:ascii="Courier New" w:hAnsi="Courier New" w:cs="Courier New"/>
        </w:rPr>
      </w:pPr>
      <w:r w:rsidRPr="00FE7188">
        <w:rPr>
          <w:rFonts w:ascii="Courier New" w:hAnsi="Courier New" w:cs="Courier New"/>
        </w:rPr>
        <w:t>BETH:</w:t>
      </w:r>
    </w:p>
    <w:p w14:paraId="1EF43AC3" w14:textId="44D0F11A" w:rsidR="00912A27" w:rsidRPr="00FE7188" w:rsidRDefault="00912A27" w:rsidP="008D6FE0">
      <w:pPr>
        <w:rPr>
          <w:rFonts w:ascii="Courier New" w:hAnsi="Courier New" w:cs="Courier New"/>
        </w:rPr>
      </w:pPr>
      <w:r w:rsidRPr="00FE7188">
        <w:rPr>
          <w:rFonts w:ascii="Courier New" w:hAnsi="Courier New" w:cs="Courier New"/>
        </w:rPr>
        <w:t>No. No. They’ll take him to the hospital. And they’ll help him there. They’ll get him all the help he needs. … (Pauses and looks up at Logan.) You saved me.</w:t>
      </w:r>
    </w:p>
    <w:p w14:paraId="537EDC29" w14:textId="77777777" w:rsidR="00912A27" w:rsidRPr="00FE7188" w:rsidRDefault="00912A27" w:rsidP="008D6FE0">
      <w:pPr>
        <w:rPr>
          <w:rFonts w:ascii="Courier New" w:hAnsi="Courier New" w:cs="Courier New"/>
        </w:rPr>
      </w:pPr>
    </w:p>
    <w:p w14:paraId="1EBE54FA" w14:textId="46EF5282" w:rsidR="00912A27" w:rsidRPr="00FE7188" w:rsidRDefault="00912A27" w:rsidP="008D6FE0">
      <w:pPr>
        <w:rPr>
          <w:rFonts w:ascii="Courier New" w:hAnsi="Courier New" w:cs="Courier New"/>
        </w:rPr>
      </w:pPr>
      <w:r w:rsidRPr="00FE7188">
        <w:rPr>
          <w:rFonts w:ascii="Courier New" w:hAnsi="Courier New" w:cs="Courier New"/>
        </w:rPr>
        <w:t>LOGAN:</w:t>
      </w:r>
    </w:p>
    <w:p w14:paraId="06CECF32" w14:textId="50E38C19" w:rsidR="00912A27" w:rsidRPr="00FE7188" w:rsidRDefault="00912A27" w:rsidP="008D6FE0">
      <w:pPr>
        <w:rPr>
          <w:rFonts w:ascii="Courier New" w:hAnsi="Courier New" w:cs="Courier New"/>
        </w:rPr>
      </w:pPr>
      <w:r w:rsidRPr="00FE7188">
        <w:rPr>
          <w:rFonts w:ascii="Courier New" w:hAnsi="Courier New" w:cs="Courier New"/>
        </w:rPr>
        <w:t>I did?</w:t>
      </w:r>
    </w:p>
    <w:p w14:paraId="663D188B" w14:textId="77777777" w:rsidR="00912A27" w:rsidRPr="00FE7188" w:rsidRDefault="00912A27" w:rsidP="008D6FE0">
      <w:pPr>
        <w:rPr>
          <w:rFonts w:ascii="Courier New" w:hAnsi="Courier New" w:cs="Courier New"/>
        </w:rPr>
      </w:pPr>
    </w:p>
    <w:p w14:paraId="448281BC" w14:textId="71B15179" w:rsidR="00912A27" w:rsidRPr="00FE7188" w:rsidRDefault="00912A27" w:rsidP="008D6FE0">
      <w:pPr>
        <w:rPr>
          <w:rFonts w:ascii="Courier New" w:hAnsi="Courier New" w:cs="Courier New"/>
        </w:rPr>
      </w:pPr>
      <w:r w:rsidRPr="00FE7188">
        <w:rPr>
          <w:rFonts w:ascii="Courier New" w:hAnsi="Courier New" w:cs="Courier New"/>
        </w:rPr>
        <w:t>BETH:</w:t>
      </w:r>
    </w:p>
    <w:p w14:paraId="5DB7DD4A" w14:textId="1D77C3A5" w:rsidR="00912A27" w:rsidRPr="00FE7188" w:rsidRDefault="00912A27" w:rsidP="008D6FE0">
      <w:pPr>
        <w:rPr>
          <w:rFonts w:ascii="Courier New" w:hAnsi="Courier New" w:cs="Courier New"/>
        </w:rPr>
      </w:pPr>
      <w:r w:rsidRPr="00FE7188">
        <w:rPr>
          <w:rFonts w:ascii="Courier New" w:hAnsi="Courier New" w:cs="Courier New"/>
        </w:rPr>
        <w:t>Yeah. You did. Thank you.</w:t>
      </w:r>
    </w:p>
    <w:p w14:paraId="3A8F76E2" w14:textId="77777777" w:rsidR="00912A27" w:rsidRPr="00FE7188" w:rsidRDefault="00912A27" w:rsidP="008D6FE0">
      <w:pPr>
        <w:rPr>
          <w:rFonts w:ascii="Courier New" w:hAnsi="Courier New" w:cs="Courier New"/>
        </w:rPr>
      </w:pPr>
    </w:p>
    <w:p w14:paraId="58B9145C" w14:textId="237D6AD2" w:rsidR="00912A27" w:rsidRPr="00FE7188" w:rsidRDefault="00912A27" w:rsidP="008D6FE0">
      <w:pPr>
        <w:rPr>
          <w:rFonts w:ascii="Courier New" w:hAnsi="Courier New" w:cs="Courier New"/>
        </w:rPr>
      </w:pPr>
      <w:r w:rsidRPr="00FE7188">
        <w:rPr>
          <w:rFonts w:ascii="Courier New" w:hAnsi="Courier New" w:cs="Courier New"/>
        </w:rPr>
        <w:t>LOGAN:</w:t>
      </w:r>
    </w:p>
    <w:p w14:paraId="4F4EF798" w14:textId="7CA01423" w:rsidR="00912A27" w:rsidRPr="00FE7188" w:rsidRDefault="00912A27" w:rsidP="008D6FE0">
      <w:pPr>
        <w:rPr>
          <w:rFonts w:ascii="Courier New" w:hAnsi="Courier New" w:cs="Courier New"/>
        </w:rPr>
      </w:pPr>
      <w:r w:rsidRPr="00FE7188">
        <w:rPr>
          <w:rFonts w:ascii="Courier New" w:hAnsi="Courier New" w:cs="Courier New"/>
        </w:rPr>
        <w:t>You’re welcome.</w:t>
      </w:r>
    </w:p>
    <w:p w14:paraId="5FE8AF75" w14:textId="77777777" w:rsidR="00912A27" w:rsidRPr="00FE7188" w:rsidRDefault="00912A27" w:rsidP="008D6FE0">
      <w:pPr>
        <w:rPr>
          <w:rFonts w:ascii="Courier New" w:hAnsi="Courier New" w:cs="Courier New"/>
        </w:rPr>
      </w:pPr>
    </w:p>
    <w:p w14:paraId="24316D7D" w14:textId="60096986" w:rsidR="00912A27" w:rsidRPr="00FE7188" w:rsidRDefault="00912A27" w:rsidP="008D6FE0">
      <w:pPr>
        <w:rPr>
          <w:rFonts w:ascii="Courier New" w:hAnsi="Courier New" w:cs="Courier New"/>
        </w:rPr>
      </w:pPr>
      <w:r w:rsidRPr="00FE7188">
        <w:rPr>
          <w:rFonts w:ascii="Courier New" w:hAnsi="Courier New" w:cs="Courier New"/>
        </w:rPr>
        <w:t>(Pause.)</w:t>
      </w:r>
    </w:p>
    <w:p w14:paraId="1742281C" w14:textId="77777777" w:rsidR="00912A27" w:rsidRPr="00FE7188" w:rsidRDefault="00912A27" w:rsidP="008D6FE0">
      <w:pPr>
        <w:rPr>
          <w:rFonts w:ascii="Courier New" w:hAnsi="Courier New" w:cs="Courier New"/>
        </w:rPr>
      </w:pPr>
    </w:p>
    <w:p w14:paraId="64223216" w14:textId="6C311F1F" w:rsidR="00912A27" w:rsidRPr="00FE7188" w:rsidRDefault="00727E55" w:rsidP="008D6FE0">
      <w:pPr>
        <w:rPr>
          <w:rFonts w:ascii="Courier New" w:hAnsi="Courier New" w:cs="Courier New"/>
        </w:rPr>
      </w:pPr>
      <w:r w:rsidRPr="00FE7188">
        <w:rPr>
          <w:rFonts w:ascii="Courier New" w:hAnsi="Courier New" w:cs="Courier New"/>
        </w:rPr>
        <w:t>LOGAN:</w:t>
      </w:r>
    </w:p>
    <w:p w14:paraId="039E550A" w14:textId="6ED9B456" w:rsidR="00727E55" w:rsidRPr="00FE7188" w:rsidRDefault="00727E55" w:rsidP="008D6FE0">
      <w:pPr>
        <w:rPr>
          <w:rFonts w:ascii="Courier New" w:hAnsi="Courier New" w:cs="Courier New"/>
        </w:rPr>
      </w:pPr>
      <w:r w:rsidRPr="00FE7188">
        <w:rPr>
          <w:rFonts w:ascii="Courier New" w:hAnsi="Courier New" w:cs="Courier New"/>
        </w:rPr>
        <w:t>Is this what people look like? When they’re dead?</w:t>
      </w:r>
    </w:p>
    <w:p w14:paraId="56FE24E1" w14:textId="77777777" w:rsidR="00727E55" w:rsidRPr="00FE7188" w:rsidRDefault="00727E55" w:rsidP="008D6FE0">
      <w:pPr>
        <w:rPr>
          <w:rFonts w:ascii="Courier New" w:hAnsi="Courier New" w:cs="Courier New"/>
        </w:rPr>
      </w:pPr>
    </w:p>
    <w:p w14:paraId="30E836F6" w14:textId="7C81AF4E" w:rsidR="00727E55" w:rsidRPr="00FE7188" w:rsidRDefault="00727E55" w:rsidP="008D6FE0">
      <w:pPr>
        <w:rPr>
          <w:rFonts w:ascii="Courier New" w:hAnsi="Courier New" w:cs="Courier New"/>
        </w:rPr>
      </w:pPr>
      <w:r w:rsidRPr="00FE7188">
        <w:rPr>
          <w:rFonts w:ascii="Courier New" w:hAnsi="Courier New" w:cs="Courier New"/>
        </w:rPr>
        <w:t>BETH:</w:t>
      </w:r>
    </w:p>
    <w:p w14:paraId="57914E9D" w14:textId="60148768" w:rsidR="00727E55" w:rsidRPr="00FE7188" w:rsidRDefault="00727E55" w:rsidP="008D6FE0">
      <w:pPr>
        <w:rPr>
          <w:rFonts w:ascii="Courier New" w:hAnsi="Courier New" w:cs="Courier New"/>
        </w:rPr>
      </w:pPr>
      <w:r w:rsidRPr="00FE7188">
        <w:rPr>
          <w:rFonts w:ascii="Courier New" w:hAnsi="Courier New" w:cs="Courier New"/>
        </w:rPr>
        <w:t xml:space="preserve">Shhh. He’s not dead. He’s still with us. Let’s wait for him to wake up. </w:t>
      </w:r>
    </w:p>
    <w:p w14:paraId="22F9B153" w14:textId="77777777" w:rsidR="00727E55" w:rsidRPr="00FE7188" w:rsidRDefault="00727E55" w:rsidP="008D6FE0">
      <w:pPr>
        <w:rPr>
          <w:rFonts w:ascii="Courier New" w:hAnsi="Courier New" w:cs="Courier New"/>
        </w:rPr>
      </w:pPr>
    </w:p>
    <w:p w14:paraId="0E9B7AD9" w14:textId="04798952" w:rsidR="00727E55" w:rsidRPr="00FE7188" w:rsidRDefault="00727E55" w:rsidP="008D6FE0">
      <w:pPr>
        <w:rPr>
          <w:rFonts w:ascii="Courier New" w:hAnsi="Courier New" w:cs="Courier New"/>
        </w:rPr>
      </w:pPr>
      <w:r w:rsidRPr="00FE7188">
        <w:rPr>
          <w:rFonts w:ascii="Courier New" w:hAnsi="Courier New" w:cs="Courier New"/>
        </w:rPr>
        <w:t>(She reaches a hand out to Logan. He glances at it, and then he takes it. They hold hands, and wait for Evan to wake up.)</w:t>
      </w:r>
    </w:p>
    <w:p w14:paraId="38ADF415" w14:textId="77777777" w:rsidR="00727E55" w:rsidRPr="00FE7188" w:rsidRDefault="00727E55" w:rsidP="008D6FE0">
      <w:pPr>
        <w:rPr>
          <w:rFonts w:ascii="Courier New" w:hAnsi="Courier New" w:cs="Courier New"/>
        </w:rPr>
      </w:pPr>
    </w:p>
    <w:p w14:paraId="4595D166" w14:textId="1F8F2241" w:rsidR="00727E55" w:rsidRPr="00FE7188" w:rsidRDefault="00727E55" w:rsidP="008D6FE0">
      <w:pPr>
        <w:rPr>
          <w:rFonts w:ascii="Courier New" w:hAnsi="Courier New" w:cs="Courier New"/>
        </w:rPr>
      </w:pPr>
      <w:r w:rsidRPr="00FE7188">
        <w:rPr>
          <w:rFonts w:ascii="Courier New" w:hAnsi="Courier New" w:cs="Courier New"/>
        </w:rPr>
        <w:t xml:space="preserve">End of Scene 16. </w:t>
      </w:r>
    </w:p>
    <w:p w14:paraId="2F2D7C2B" w14:textId="77777777" w:rsidR="001046DA" w:rsidRPr="00FE7188" w:rsidRDefault="001046DA" w:rsidP="008D6FE0">
      <w:pPr>
        <w:rPr>
          <w:rFonts w:ascii="Courier New" w:hAnsi="Courier New" w:cs="Courier New"/>
        </w:rPr>
      </w:pPr>
    </w:p>
    <w:p w14:paraId="41F69A76" w14:textId="77777777" w:rsidR="00DF70D7" w:rsidRPr="00FE7188" w:rsidRDefault="00DF70D7" w:rsidP="008D6FE0">
      <w:pPr>
        <w:rPr>
          <w:rFonts w:ascii="Courier New" w:hAnsi="Courier New" w:cs="Courier New"/>
        </w:rPr>
      </w:pPr>
    </w:p>
    <w:p w14:paraId="165AC2C1" w14:textId="28CBA808" w:rsidR="009031D0" w:rsidRPr="00FE7188" w:rsidRDefault="00EE2F63" w:rsidP="00441623">
      <w:pPr>
        <w:rPr>
          <w:rFonts w:ascii="Courier New" w:hAnsi="Courier New" w:cs="Courier New"/>
        </w:rPr>
      </w:pPr>
      <w:r>
        <w:rPr>
          <w:rFonts w:ascii="Courier New" w:hAnsi="Courier New" w:cs="Courier New"/>
        </w:rPr>
        <w:t>END OF ACT II</w:t>
      </w:r>
    </w:p>
    <w:p w14:paraId="1D5F23EF" w14:textId="77777777" w:rsidR="00847B54" w:rsidRPr="00FE7188" w:rsidRDefault="00847B54">
      <w:pPr>
        <w:rPr>
          <w:rFonts w:ascii="Courier New" w:hAnsi="Courier New" w:cs="Courier New"/>
        </w:rPr>
      </w:pPr>
    </w:p>
    <w:sectPr w:rsidR="00847B54" w:rsidRPr="00FE7188" w:rsidSect="00FE718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94A9D" w14:textId="77777777" w:rsidR="00DB43BE" w:rsidRDefault="00DB43BE" w:rsidP="00804DA5">
      <w:r>
        <w:separator/>
      </w:r>
    </w:p>
  </w:endnote>
  <w:endnote w:type="continuationSeparator" w:id="0">
    <w:p w14:paraId="2B2CBE6A" w14:textId="77777777" w:rsidR="00DB43BE" w:rsidRDefault="00DB43BE" w:rsidP="00804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4B5A9" w14:textId="77777777" w:rsidR="00DB43BE" w:rsidRDefault="00DB43BE" w:rsidP="00E631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59FA87" w14:textId="77777777" w:rsidR="00DB43BE" w:rsidRDefault="00DB43BE" w:rsidP="00804D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2BC0D" w14:textId="77777777" w:rsidR="00DB43BE" w:rsidRPr="00FE7188" w:rsidRDefault="00DB43BE" w:rsidP="00E6317A">
    <w:pPr>
      <w:pStyle w:val="Footer"/>
      <w:framePr w:wrap="around" w:vAnchor="text" w:hAnchor="margin" w:xAlign="right" w:y="1"/>
      <w:rPr>
        <w:rStyle w:val="PageNumber"/>
        <w:sz w:val="20"/>
        <w:szCs w:val="20"/>
      </w:rPr>
    </w:pPr>
    <w:r w:rsidRPr="00FE7188">
      <w:rPr>
        <w:rStyle w:val="PageNumber"/>
        <w:sz w:val="20"/>
        <w:szCs w:val="20"/>
      </w:rPr>
      <w:fldChar w:fldCharType="begin"/>
    </w:r>
    <w:r w:rsidRPr="00FE7188">
      <w:rPr>
        <w:rStyle w:val="PageNumber"/>
        <w:sz w:val="20"/>
        <w:szCs w:val="20"/>
      </w:rPr>
      <w:instrText xml:space="preserve">PAGE  </w:instrText>
    </w:r>
    <w:r w:rsidRPr="00FE7188">
      <w:rPr>
        <w:rStyle w:val="PageNumber"/>
        <w:sz w:val="20"/>
        <w:szCs w:val="20"/>
      </w:rPr>
      <w:fldChar w:fldCharType="separate"/>
    </w:r>
    <w:r w:rsidR="00E43AD7">
      <w:rPr>
        <w:rStyle w:val="PageNumber"/>
        <w:noProof/>
        <w:sz w:val="20"/>
        <w:szCs w:val="20"/>
      </w:rPr>
      <w:t>1</w:t>
    </w:r>
    <w:r w:rsidRPr="00FE7188">
      <w:rPr>
        <w:rStyle w:val="PageNumber"/>
        <w:sz w:val="20"/>
        <w:szCs w:val="20"/>
      </w:rPr>
      <w:fldChar w:fldCharType="end"/>
    </w:r>
  </w:p>
  <w:p w14:paraId="00652408" w14:textId="77777777" w:rsidR="00DB43BE" w:rsidRPr="00FE7188" w:rsidRDefault="00DB43BE" w:rsidP="00804DA5">
    <w:pPr>
      <w:pStyle w:val="Footer"/>
      <w:ind w:right="360"/>
      <w:rPr>
        <w:sz w:val="20"/>
        <w:szCs w:val="20"/>
      </w:rPr>
    </w:pPr>
    <w:r w:rsidRPr="00FE7188">
      <w:rPr>
        <w:sz w:val="20"/>
        <w:szCs w:val="20"/>
      </w:rPr>
      <w:t>Digighost V1 — 8.18.2013</w:t>
    </w:r>
  </w:p>
  <w:p w14:paraId="4323EA33" w14:textId="77777777" w:rsidR="00DB43BE" w:rsidRDefault="00DB43BE" w:rsidP="00804D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248B6" w14:textId="77777777" w:rsidR="00DB43BE" w:rsidRDefault="00DB43BE" w:rsidP="00804DA5">
      <w:r>
        <w:separator/>
      </w:r>
    </w:p>
  </w:footnote>
  <w:footnote w:type="continuationSeparator" w:id="0">
    <w:p w14:paraId="117BFFC3" w14:textId="77777777" w:rsidR="00DB43BE" w:rsidRDefault="00DB43BE" w:rsidP="00804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623"/>
    <w:rsid w:val="00007552"/>
    <w:rsid w:val="00022477"/>
    <w:rsid w:val="0002449A"/>
    <w:rsid w:val="000435D8"/>
    <w:rsid w:val="0005651B"/>
    <w:rsid w:val="00067C6D"/>
    <w:rsid w:val="00077B6A"/>
    <w:rsid w:val="000D743A"/>
    <w:rsid w:val="000F1F64"/>
    <w:rsid w:val="00100FC9"/>
    <w:rsid w:val="001046DA"/>
    <w:rsid w:val="001133B2"/>
    <w:rsid w:val="00115B5F"/>
    <w:rsid w:val="00116662"/>
    <w:rsid w:val="00120A64"/>
    <w:rsid w:val="00123B16"/>
    <w:rsid w:val="00123F88"/>
    <w:rsid w:val="00142844"/>
    <w:rsid w:val="001519DE"/>
    <w:rsid w:val="001821D9"/>
    <w:rsid w:val="00183850"/>
    <w:rsid w:val="00196E2C"/>
    <w:rsid w:val="001A0128"/>
    <w:rsid w:val="001B72B6"/>
    <w:rsid w:val="001D46FE"/>
    <w:rsid w:val="001D73A3"/>
    <w:rsid w:val="001E52D3"/>
    <w:rsid w:val="00201E29"/>
    <w:rsid w:val="002079E0"/>
    <w:rsid w:val="0024210D"/>
    <w:rsid w:val="002641F1"/>
    <w:rsid w:val="00273347"/>
    <w:rsid w:val="00296D4D"/>
    <w:rsid w:val="002A1045"/>
    <w:rsid w:val="002A6CDF"/>
    <w:rsid w:val="002B47CC"/>
    <w:rsid w:val="002B588E"/>
    <w:rsid w:val="002D1F17"/>
    <w:rsid w:val="002E076D"/>
    <w:rsid w:val="002E60FC"/>
    <w:rsid w:val="00300BAE"/>
    <w:rsid w:val="00342861"/>
    <w:rsid w:val="00362F74"/>
    <w:rsid w:val="003633B3"/>
    <w:rsid w:val="0039180C"/>
    <w:rsid w:val="003973D1"/>
    <w:rsid w:val="003A161F"/>
    <w:rsid w:val="003C242B"/>
    <w:rsid w:val="003F565E"/>
    <w:rsid w:val="00413439"/>
    <w:rsid w:val="00441623"/>
    <w:rsid w:val="00447B17"/>
    <w:rsid w:val="00491BBA"/>
    <w:rsid w:val="004C7E1E"/>
    <w:rsid w:val="004D09F1"/>
    <w:rsid w:val="004D44E8"/>
    <w:rsid w:val="004E2724"/>
    <w:rsid w:val="005B02CA"/>
    <w:rsid w:val="005F1C7D"/>
    <w:rsid w:val="005F279A"/>
    <w:rsid w:val="006011A6"/>
    <w:rsid w:val="0062680F"/>
    <w:rsid w:val="0063387C"/>
    <w:rsid w:val="006430B9"/>
    <w:rsid w:val="00643CC0"/>
    <w:rsid w:val="006501D0"/>
    <w:rsid w:val="00652F08"/>
    <w:rsid w:val="00654485"/>
    <w:rsid w:val="00672B45"/>
    <w:rsid w:val="0068159F"/>
    <w:rsid w:val="006A71A0"/>
    <w:rsid w:val="006B3562"/>
    <w:rsid w:val="006E6938"/>
    <w:rsid w:val="006F112B"/>
    <w:rsid w:val="006F6B4A"/>
    <w:rsid w:val="00713209"/>
    <w:rsid w:val="0071746A"/>
    <w:rsid w:val="00727E55"/>
    <w:rsid w:val="007331A4"/>
    <w:rsid w:val="00736707"/>
    <w:rsid w:val="00751AC9"/>
    <w:rsid w:val="00791A41"/>
    <w:rsid w:val="00792541"/>
    <w:rsid w:val="0079691E"/>
    <w:rsid w:val="007A1170"/>
    <w:rsid w:val="007E41FA"/>
    <w:rsid w:val="007E60D2"/>
    <w:rsid w:val="007E68BD"/>
    <w:rsid w:val="007E695A"/>
    <w:rsid w:val="00804DA5"/>
    <w:rsid w:val="00806E52"/>
    <w:rsid w:val="008149C3"/>
    <w:rsid w:val="0084153F"/>
    <w:rsid w:val="0084480D"/>
    <w:rsid w:val="00847B54"/>
    <w:rsid w:val="008579EA"/>
    <w:rsid w:val="0087795A"/>
    <w:rsid w:val="00894F6E"/>
    <w:rsid w:val="008D6FE0"/>
    <w:rsid w:val="009031D0"/>
    <w:rsid w:val="00912A27"/>
    <w:rsid w:val="00931DFE"/>
    <w:rsid w:val="00957459"/>
    <w:rsid w:val="00972881"/>
    <w:rsid w:val="009779A0"/>
    <w:rsid w:val="0098216C"/>
    <w:rsid w:val="00991B91"/>
    <w:rsid w:val="009D7824"/>
    <w:rsid w:val="00A0459B"/>
    <w:rsid w:val="00A10D9C"/>
    <w:rsid w:val="00A37788"/>
    <w:rsid w:val="00A455AE"/>
    <w:rsid w:val="00A6473F"/>
    <w:rsid w:val="00A927EA"/>
    <w:rsid w:val="00AE4D7C"/>
    <w:rsid w:val="00B3154B"/>
    <w:rsid w:val="00B37D44"/>
    <w:rsid w:val="00B61BD0"/>
    <w:rsid w:val="00B8647B"/>
    <w:rsid w:val="00BC4E51"/>
    <w:rsid w:val="00BE2C61"/>
    <w:rsid w:val="00BE34E4"/>
    <w:rsid w:val="00C00196"/>
    <w:rsid w:val="00C06E78"/>
    <w:rsid w:val="00C31D9E"/>
    <w:rsid w:val="00C37FD8"/>
    <w:rsid w:val="00C7244B"/>
    <w:rsid w:val="00C76070"/>
    <w:rsid w:val="00CB2E79"/>
    <w:rsid w:val="00CC254D"/>
    <w:rsid w:val="00CC5BC9"/>
    <w:rsid w:val="00CD5AE9"/>
    <w:rsid w:val="00D226FA"/>
    <w:rsid w:val="00D5291E"/>
    <w:rsid w:val="00D85A53"/>
    <w:rsid w:val="00DA4E21"/>
    <w:rsid w:val="00DA516E"/>
    <w:rsid w:val="00DB0C2B"/>
    <w:rsid w:val="00DB43BE"/>
    <w:rsid w:val="00DB69E7"/>
    <w:rsid w:val="00DD646C"/>
    <w:rsid w:val="00DF0FC3"/>
    <w:rsid w:val="00DF70D7"/>
    <w:rsid w:val="00E2478A"/>
    <w:rsid w:val="00E43AD7"/>
    <w:rsid w:val="00E6317A"/>
    <w:rsid w:val="00E80F03"/>
    <w:rsid w:val="00EB21B0"/>
    <w:rsid w:val="00EC1F57"/>
    <w:rsid w:val="00ED2237"/>
    <w:rsid w:val="00EE2F63"/>
    <w:rsid w:val="00F00394"/>
    <w:rsid w:val="00F039A3"/>
    <w:rsid w:val="00F33244"/>
    <w:rsid w:val="00F35B69"/>
    <w:rsid w:val="00F369CC"/>
    <w:rsid w:val="00F55F5D"/>
    <w:rsid w:val="00FB76D5"/>
    <w:rsid w:val="00FC6DB0"/>
    <w:rsid w:val="00FE6881"/>
    <w:rsid w:val="00FE7188"/>
    <w:rsid w:val="00FF650F"/>
    <w:rsid w:val="00FF6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CADA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4DA5"/>
    <w:pPr>
      <w:tabs>
        <w:tab w:val="center" w:pos="4320"/>
        <w:tab w:val="right" w:pos="8640"/>
      </w:tabs>
    </w:pPr>
  </w:style>
  <w:style w:type="character" w:customStyle="1" w:styleId="FooterChar">
    <w:name w:val="Footer Char"/>
    <w:basedOn w:val="DefaultParagraphFont"/>
    <w:link w:val="Footer"/>
    <w:uiPriority w:val="99"/>
    <w:rsid w:val="00804DA5"/>
  </w:style>
  <w:style w:type="character" w:styleId="PageNumber">
    <w:name w:val="page number"/>
    <w:basedOn w:val="DefaultParagraphFont"/>
    <w:uiPriority w:val="99"/>
    <w:semiHidden/>
    <w:unhideWhenUsed/>
    <w:rsid w:val="00804DA5"/>
  </w:style>
  <w:style w:type="paragraph" w:styleId="Header">
    <w:name w:val="header"/>
    <w:basedOn w:val="Normal"/>
    <w:link w:val="HeaderChar"/>
    <w:uiPriority w:val="99"/>
    <w:unhideWhenUsed/>
    <w:rsid w:val="00804DA5"/>
    <w:pPr>
      <w:tabs>
        <w:tab w:val="center" w:pos="4320"/>
        <w:tab w:val="right" w:pos="8640"/>
      </w:tabs>
    </w:pPr>
  </w:style>
  <w:style w:type="character" w:customStyle="1" w:styleId="HeaderChar">
    <w:name w:val="Header Char"/>
    <w:basedOn w:val="DefaultParagraphFont"/>
    <w:link w:val="Header"/>
    <w:uiPriority w:val="99"/>
    <w:rsid w:val="00804DA5"/>
  </w:style>
  <w:style w:type="character" w:styleId="Emphasis">
    <w:name w:val="Emphasis"/>
    <w:basedOn w:val="DefaultParagraphFont"/>
    <w:uiPriority w:val="20"/>
    <w:qFormat/>
    <w:rsid w:val="00652F08"/>
    <w:rPr>
      <w:i/>
      <w:iCs/>
    </w:rPr>
  </w:style>
  <w:style w:type="character" w:styleId="CommentReference">
    <w:name w:val="annotation reference"/>
    <w:basedOn w:val="DefaultParagraphFont"/>
    <w:uiPriority w:val="99"/>
    <w:semiHidden/>
    <w:unhideWhenUsed/>
    <w:rsid w:val="008D6FE0"/>
    <w:rPr>
      <w:sz w:val="18"/>
      <w:szCs w:val="18"/>
    </w:rPr>
  </w:style>
  <w:style w:type="paragraph" w:styleId="CommentText">
    <w:name w:val="annotation text"/>
    <w:basedOn w:val="Normal"/>
    <w:link w:val="CommentTextChar"/>
    <w:uiPriority w:val="99"/>
    <w:semiHidden/>
    <w:unhideWhenUsed/>
    <w:rsid w:val="008D6FE0"/>
  </w:style>
  <w:style w:type="character" w:customStyle="1" w:styleId="CommentTextChar">
    <w:name w:val="Comment Text Char"/>
    <w:basedOn w:val="DefaultParagraphFont"/>
    <w:link w:val="CommentText"/>
    <w:uiPriority w:val="99"/>
    <w:semiHidden/>
    <w:rsid w:val="008D6FE0"/>
  </w:style>
  <w:style w:type="paragraph" w:styleId="BalloonText">
    <w:name w:val="Balloon Text"/>
    <w:basedOn w:val="Normal"/>
    <w:link w:val="BalloonTextChar"/>
    <w:uiPriority w:val="99"/>
    <w:semiHidden/>
    <w:unhideWhenUsed/>
    <w:rsid w:val="008D6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FE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E34E4"/>
    <w:rPr>
      <w:b/>
      <w:bCs/>
      <w:sz w:val="20"/>
      <w:szCs w:val="20"/>
    </w:rPr>
  </w:style>
  <w:style w:type="character" w:customStyle="1" w:styleId="CommentSubjectChar">
    <w:name w:val="Comment Subject Char"/>
    <w:basedOn w:val="CommentTextChar"/>
    <w:link w:val="CommentSubject"/>
    <w:uiPriority w:val="99"/>
    <w:semiHidden/>
    <w:rsid w:val="00BE34E4"/>
    <w:rPr>
      <w:b/>
      <w:bCs/>
      <w:sz w:val="20"/>
      <w:szCs w:val="20"/>
    </w:rPr>
  </w:style>
  <w:style w:type="character" w:styleId="Hyperlink">
    <w:name w:val="Hyperlink"/>
    <w:basedOn w:val="DefaultParagraphFont"/>
    <w:uiPriority w:val="99"/>
    <w:unhideWhenUsed/>
    <w:rsid w:val="00CB2E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4DA5"/>
    <w:pPr>
      <w:tabs>
        <w:tab w:val="center" w:pos="4320"/>
        <w:tab w:val="right" w:pos="8640"/>
      </w:tabs>
    </w:pPr>
  </w:style>
  <w:style w:type="character" w:customStyle="1" w:styleId="FooterChar">
    <w:name w:val="Footer Char"/>
    <w:basedOn w:val="DefaultParagraphFont"/>
    <w:link w:val="Footer"/>
    <w:uiPriority w:val="99"/>
    <w:rsid w:val="00804DA5"/>
  </w:style>
  <w:style w:type="character" w:styleId="PageNumber">
    <w:name w:val="page number"/>
    <w:basedOn w:val="DefaultParagraphFont"/>
    <w:uiPriority w:val="99"/>
    <w:semiHidden/>
    <w:unhideWhenUsed/>
    <w:rsid w:val="00804DA5"/>
  </w:style>
  <w:style w:type="paragraph" w:styleId="Header">
    <w:name w:val="header"/>
    <w:basedOn w:val="Normal"/>
    <w:link w:val="HeaderChar"/>
    <w:uiPriority w:val="99"/>
    <w:unhideWhenUsed/>
    <w:rsid w:val="00804DA5"/>
    <w:pPr>
      <w:tabs>
        <w:tab w:val="center" w:pos="4320"/>
        <w:tab w:val="right" w:pos="8640"/>
      </w:tabs>
    </w:pPr>
  </w:style>
  <w:style w:type="character" w:customStyle="1" w:styleId="HeaderChar">
    <w:name w:val="Header Char"/>
    <w:basedOn w:val="DefaultParagraphFont"/>
    <w:link w:val="Header"/>
    <w:uiPriority w:val="99"/>
    <w:rsid w:val="00804DA5"/>
  </w:style>
  <w:style w:type="character" w:styleId="Emphasis">
    <w:name w:val="Emphasis"/>
    <w:basedOn w:val="DefaultParagraphFont"/>
    <w:uiPriority w:val="20"/>
    <w:qFormat/>
    <w:rsid w:val="00652F08"/>
    <w:rPr>
      <w:i/>
      <w:iCs/>
    </w:rPr>
  </w:style>
  <w:style w:type="character" w:styleId="CommentReference">
    <w:name w:val="annotation reference"/>
    <w:basedOn w:val="DefaultParagraphFont"/>
    <w:uiPriority w:val="99"/>
    <w:semiHidden/>
    <w:unhideWhenUsed/>
    <w:rsid w:val="008D6FE0"/>
    <w:rPr>
      <w:sz w:val="18"/>
      <w:szCs w:val="18"/>
    </w:rPr>
  </w:style>
  <w:style w:type="paragraph" w:styleId="CommentText">
    <w:name w:val="annotation text"/>
    <w:basedOn w:val="Normal"/>
    <w:link w:val="CommentTextChar"/>
    <w:uiPriority w:val="99"/>
    <w:semiHidden/>
    <w:unhideWhenUsed/>
    <w:rsid w:val="008D6FE0"/>
  </w:style>
  <w:style w:type="character" w:customStyle="1" w:styleId="CommentTextChar">
    <w:name w:val="Comment Text Char"/>
    <w:basedOn w:val="DefaultParagraphFont"/>
    <w:link w:val="CommentText"/>
    <w:uiPriority w:val="99"/>
    <w:semiHidden/>
    <w:rsid w:val="008D6FE0"/>
  </w:style>
  <w:style w:type="paragraph" w:styleId="BalloonText">
    <w:name w:val="Balloon Text"/>
    <w:basedOn w:val="Normal"/>
    <w:link w:val="BalloonTextChar"/>
    <w:uiPriority w:val="99"/>
    <w:semiHidden/>
    <w:unhideWhenUsed/>
    <w:rsid w:val="008D6F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FE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E34E4"/>
    <w:rPr>
      <w:b/>
      <w:bCs/>
      <w:sz w:val="20"/>
      <w:szCs w:val="20"/>
    </w:rPr>
  </w:style>
  <w:style w:type="character" w:customStyle="1" w:styleId="CommentSubjectChar">
    <w:name w:val="Comment Subject Char"/>
    <w:basedOn w:val="CommentTextChar"/>
    <w:link w:val="CommentSubject"/>
    <w:uiPriority w:val="99"/>
    <w:semiHidden/>
    <w:rsid w:val="00BE34E4"/>
    <w:rPr>
      <w:b/>
      <w:bCs/>
      <w:sz w:val="20"/>
      <w:szCs w:val="20"/>
    </w:rPr>
  </w:style>
  <w:style w:type="character" w:styleId="Hyperlink">
    <w:name w:val="Hyperlink"/>
    <w:basedOn w:val="DefaultParagraphFont"/>
    <w:uiPriority w:val="99"/>
    <w:unhideWhenUsed/>
    <w:rsid w:val="00CB2E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92</Pages>
  <Words>15359</Words>
  <Characters>87547</Characters>
  <Application>Microsoft Macintosh Word</Application>
  <DocSecurity>0</DocSecurity>
  <Lines>729</Lines>
  <Paragraphs>205</Paragraphs>
  <ScaleCrop>false</ScaleCrop>
  <Company/>
  <LinksUpToDate>false</LinksUpToDate>
  <CharactersWithSpaces>102701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21</cp:revision>
  <cp:lastPrinted>2013-08-19T02:41:00Z</cp:lastPrinted>
  <dcterms:created xsi:type="dcterms:W3CDTF">2013-08-19T02:41:00Z</dcterms:created>
  <dcterms:modified xsi:type="dcterms:W3CDTF">2013-08-19T21:38:00Z</dcterms:modified>
</cp:coreProperties>
</file>